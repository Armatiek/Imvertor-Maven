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68" w:rsidRDefault="00D356A2" w:rsidP="00496FEC">
      <w:pPr>
        <w:pStyle w:val="Titel"/>
        <w:rPr>
          <w:lang w:val="nl-NL"/>
        </w:rPr>
      </w:pPr>
      <w:r>
        <w:rPr>
          <w:lang w:val="nl-NL"/>
        </w:rPr>
        <w:t>Verta</w:t>
      </w:r>
      <w:r w:rsidR="00CF16DF">
        <w:rPr>
          <w:lang w:val="nl-NL"/>
        </w:rPr>
        <w:t>al</w:t>
      </w:r>
      <w:r w:rsidR="00D54ACC">
        <w:rPr>
          <w:lang w:val="nl-NL"/>
        </w:rPr>
        <w:t>regels</w:t>
      </w:r>
      <w:r w:rsidR="00D22A15">
        <w:rPr>
          <w:lang w:val="nl-NL"/>
        </w:rPr>
        <w:t xml:space="preserve"> </w:t>
      </w:r>
      <w:r w:rsidR="00CF16DF">
        <w:rPr>
          <w:lang w:val="nl-NL"/>
        </w:rPr>
        <w:t xml:space="preserve">voor </w:t>
      </w:r>
      <w:r w:rsidR="00B8098B">
        <w:rPr>
          <w:lang w:val="nl-NL"/>
        </w:rPr>
        <w:t>het generen van StUF</w:t>
      </w:r>
      <w:r w:rsidR="00D22A15">
        <w:rPr>
          <w:lang w:val="nl-NL"/>
        </w:rPr>
        <w:t>-schema’s</w:t>
      </w:r>
      <w:r w:rsidR="00B8098B">
        <w:rPr>
          <w:lang w:val="nl-NL"/>
        </w:rPr>
        <w:t xml:space="preserve"> vanuit een </w:t>
      </w:r>
      <w:r w:rsidR="00CF16DF">
        <w:rPr>
          <w:lang w:val="nl-NL"/>
        </w:rPr>
        <w:t xml:space="preserve">RGB-informatiemodel </w:t>
      </w:r>
    </w:p>
    <w:p w:rsidR="00CF16DF" w:rsidRDefault="00CF16DF" w:rsidP="00496FEC">
      <w:pPr>
        <w:pStyle w:val="Kop1"/>
        <w:rPr>
          <w:ins w:id="0" w:author="Henri Korver" w:date="2016-07-19T10:52:00Z"/>
          <w:lang w:val="nl-NL"/>
        </w:rPr>
      </w:pPr>
      <w:bookmarkStart w:id="1" w:name="_Ref402567913"/>
      <w:r>
        <w:rPr>
          <w:lang w:val="nl-NL"/>
        </w:rPr>
        <w:t>Inleiding</w:t>
      </w:r>
    </w:p>
    <w:p w:rsidR="0074077C" w:rsidRPr="0074077C" w:rsidRDefault="0074077C" w:rsidP="0074077C">
      <w:pPr>
        <w:rPr>
          <w:lang w:val="nl-NL"/>
        </w:rPr>
        <w:pPrChange w:id="2" w:author="Henri Korver" w:date="2016-07-19T10:52:00Z">
          <w:pPr>
            <w:pStyle w:val="Kop1"/>
          </w:pPr>
        </w:pPrChange>
      </w:pPr>
      <w:ins w:id="3" w:author="Henri Korver" w:date="2016-07-19T10:52:00Z">
        <w:r>
          <w:rPr>
            <w:lang w:val="nl-NL"/>
          </w:rPr>
          <w:t>[to do: omzetten bindings naar UGM ipv SIM]</w:t>
        </w:r>
      </w:ins>
    </w:p>
    <w:p w:rsidR="00042645" w:rsidRDefault="00042645" w:rsidP="00CD42BA">
      <w:pPr>
        <w:pStyle w:val="Kop1"/>
        <w:rPr>
          <w:lang w:val="nl-NL"/>
        </w:rPr>
      </w:pPr>
      <w:r>
        <w:rPr>
          <w:lang w:val="nl-NL"/>
        </w:rPr>
        <w:t>Notatie</w:t>
      </w:r>
    </w:p>
    <w:p w:rsidR="00982F1D" w:rsidRPr="00982F1D" w:rsidRDefault="0028791D">
      <w:pPr>
        <w:rPr>
          <w:lang w:val="nl-NL"/>
        </w:rPr>
      </w:pPr>
      <w:r>
        <w:rPr>
          <w:lang w:val="nl-NL"/>
        </w:rPr>
        <w:t>In dit document</w:t>
      </w:r>
      <w:r w:rsidR="00982F1D">
        <w:rPr>
          <w:lang w:val="nl-NL"/>
        </w:rPr>
        <w:t xml:space="preserve"> worden rechte haken […] </w:t>
      </w:r>
      <w:r w:rsidR="00511F74">
        <w:rPr>
          <w:lang w:val="nl-NL"/>
        </w:rPr>
        <w:t xml:space="preserve"> als p</w:t>
      </w:r>
      <w:ins w:id="4" w:author="Henri Korver" w:date="2016-07-15T09:48:00Z">
        <w:r w:rsidR="00B85EB9">
          <w:rPr>
            <w:lang w:val="nl-NL"/>
          </w:rPr>
          <w:t>l</w:t>
        </w:r>
      </w:ins>
      <w:r w:rsidR="00511F74">
        <w:rPr>
          <w:lang w:val="nl-NL"/>
        </w:rPr>
        <w:t xml:space="preserve">aceholder </w:t>
      </w:r>
      <w:r w:rsidR="00982F1D">
        <w:rPr>
          <w:lang w:val="nl-NL"/>
        </w:rPr>
        <w:t xml:space="preserve">gebruikt </w:t>
      </w:r>
      <w:r w:rsidR="00511F74">
        <w:rPr>
          <w:lang w:val="nl-NL"/>
        </w:rPr>
        <w:t xml:space="preserve">om het XSD-template te binden aan </w:t>
      </w:r>
      <w:r w:rsidR="00224DAE">
        <w:rPr>
          <w:lang w:val="nl-NL"/>
        </w:rPr>
        <w:t>het informatiemodel</w:t>
      </w:r>
      <w:r>
        <w:rPr>
          <w:lang w:val="nl-NL"/>
        </w:rPr>
        <w:t>.</w:t>
      </w:r>
      <w:bookmarkStart w:id="5" w:name="_GoBack"/>
      <w:bookmarkEnd w:id="5"/>
    </w:p>
    <w:tbl>
      <w:tblPr>
        <w:tblStyle w:val="Tabelraster"/>
        <w:tblW w:w="0" w:type="auto"/>
        <w:tblLook w:val="04A0" w:firstRow="1" w:lastRow="0" w:firstColumn="1" w:lastColumn="0" w:noHBand="0" w:noVBand="1"/>
      </w:tblPr>
      <w:tblGrid>
        <w:gridCol w:w="1458"/>
        <w:gridCol w:w="6390"/>
      </w:tblGrid>
      <w:tr w:rsidR="00DF42BA" w:rsidRPr="009B34EE" w:rsidTr="00061D6A">
        <w:tc>
          <w:tcPr>
            <w:tcW w:w="1458" w:type="dxa"/>
          </w:tcPr>
          <w:p w:rsidR="00DF42BA" w:rsidRPr="00CD42BA" w:rsidRDefault="00DF42BA" w:rsidP="00A13957">
            <w:pPr>
              <w:rPr>
                <w:u w:val="single"/>
                <w:lang w:val="nl-NL"/>
              </w:rPr>
            </w:pPr>
            <w:r w:rsidRPr="00CD42BA">
              <w:rPr>
                <w:u w:val="single"/>
                <w:lang w:val="nl-NL"/>
              </w:rPr>
              <w:t>M</w:t>
            </w:r>
          </w:p>
        </w:tc>
        <w:tc>
          <w:tcPr>
            <w:tcW w:w="6390" w:type="dxa"/>
          </w:tcPr>
          <w:p w:rsidR="00DF42BA" w:rsidRDefault="00511F74" w:rsidP="00A13957">
            <w:pPr>
              <w:rPr>
                <w:lang w:val="nl-NL"/>
              </w:rPr>
            </w:pPr>
            <w:r>
              <w:rPr>
                <w:lang w:val="nl-NL"/>
              </w:rPr>
              <w:t>Waarde van m</w:t>
            </w:r>
            <w:r w:rsidR="00DF42BA">
              <w:rPr>
                <w:lang w:val="nl-NL"/>
              </w:rPr>
              <w:t xml:space="preserve">etagegeven </w:t>
            </w:r>
            <w:r w:rsidR="00DF42BA" w:rsidRPr="00CD42BA">
              <w:rPr>
                <w:lang w:val="nl-NL"/>
              </w:rPr>
              <w:t>M</w:t>
            </w:r>
            <w:r w:rsidR="00FC04D5">
              <w:rPr>
                <w:lang w:val="nl-NL"/>
              </w:rPr>
              <w:t xml:space="preserve"> (evaluatie van de expressie M)</w:t>
            </w:r>
          </w:p>
        </w:tc>
      </w:tr>
      <w:tr w:rsidR="000633ED" w:rsidRPr="009B34EE" w:rsidTr="00061D6A">
        <w:tc>
          <w:tcPr>
            <w:tcW w:w="1458" w:type="dxa"/>
          </w:tcPr>
          <w:p w:rsidR="000633ED" w:rsidRDefault="00511F74" w:rsidP="00CD42BA">
            <w:pPr>
              <w:rPr>
                <w:lang w:val="nl-NL"/>
              </w:rPr>
            </w:pPr>
            <w:r>
              <w:rPr>
                <w:lang w:val="nl-NL"/>
              </w:rPr>
              <w:t xml:space="preserve">[ … </w:t>
            </w:r>
            <w:r w:rsidR="000633ED">
              <w:rPr>
                <w:lang w:val="nl-NL"/>
              </w:rPr>
              <w:t>]</w:t>
            </w:r>
          </w:p>
        </w:tc>
        <w:tc>
          <w:tcPr>
            <w:tcW w:w="6390" w:type="dxa"/>
          </w:tcPr>
          <w:p w:rsidR="000633ED" w:rsidRDefault="00511F74" w:rsidP="00CD42BA">
            <w:pPr>
              <w:rPr>
                <w:lang w:val="nl-NL"/>
              </w:rPr>
            </w:pPr>
            <w:r>
              <w:rPr>
                <w:lang w:val="nl-NL"/>
              </w:rPr>
              <w:t>Verplichte binding naar het informatiemodel</w:t>
            </w:r>
          </w:p>
        </w:tc>
      </w:tr>
      <w:tr w:rsidR="000633ED" w:rsidRPr="009B34EE" w:rsidTr="00061D6A">
        <w:tc>
          <w:tcPr>
            <w:tcW w:w="1458" w:type="dxa"/>
          </w:tcPr>
          <w:p w:rsidR="000633ED" w:rsidRPr="008045F4" w:rsidRDefault="00511F74" w:rsidP="00CD42BA">
            <w:pPr>
              <w:rPr>
                <w:lang w:val="nl-NL"/>
              </w:rPr>
            </w:pPr>
            <w:r w:rsidRPr="00061D6A">
              <w:rPr>
                <w:lang w:val="nl-NL"/>
              </w:rPr>
              <w:t xml:space="preserve">[ … </w:t>
            </w:r>
            <w:r w:rsidR="000633ED" w:rsidRPr="008045F4">
              <w:rPr>
                <w:lang w:val="nl-NL"/>
              </w:rPr>
              <w:t>]?</w:t>
            </w:r>
          </w:p>
        </w:tc>
        <w:tc>
          <w:tcPr>
            <w:tcW w:w="6390" w:type="dxa"/>
          </w:tcPr>
          <w:p w:rsidR="000633ED" w:rsidRDefault="00511F74" w:rsidP="00CD42BA">
            <w:pPr>
              <w:rPr>
                <w:lang w:val="nl-NL"/>
              </w:rPr>
            </w:pPr>
            <w:r>
              <w:rPr>
                <w:lang w:val="nl-NL"/>
              </w:rPr>
              <w:t>Optionele binding naar het informatiemodel</w:t>
            </w:r>
          </w:p>
        </w:tc>
      </w:tr>
      <w:tr w:rsidR="000633ED" w:rsidTr="00061D6A">
        <w:tc>
          <w:tcPr>
            <w:tcW w:w="1458" w:type="dxa"/>
          </w:tcPr>
          <w:p w:rsidR="000633ED" w:rsidRDefault="000633ED" w:rsidP="00CD42BA">
            <w:pPr>
              <w:rPr>
                <w:lang w:val="nl-NL"/>
              </w:rPr>
            </w:pPr>
            <w:r>
              <w:rPr>
                <w:lang w:val="nl-NL"/>
              </w:rPr>
              <w:t>… | …</w:t>
            </w:r>
          </w:p>
        </w:tc>
        <w:tc>
          <w:tcPr>
            <w:tcW w:w="6390" w:type="dxa"/>
          </w:tcPr>
          <w:p w:rsidR="000633ED" w:rsidRDefault="000633ED" w:rsidP="00CD42BA">
            <w:pPr>
              <w:rPr>
                <w:lang w:val="nl-NL"/>
              </w:rPr>
            </w:pPr>
            <w:r>
              <w:rPr>
                <w:lang w:val="nl-NL"/>
              </w:rPr>
              <w:t>Of-constructie</w:t>
            </w:r>
          </w:p>
        </w:tc>
      </w:tr>
      <w:tr w:rsidR="000633ED" w:rsidRPr="009B34EE" w:rsidTr="00061D6A">
        <w:tc>
          <w:tcPr>
            <w:tcW w:w="1458" w:type="dxa"/>
          </w:tcPr>
          <w:p w:rsidR="000633ED" w:rsidRDefault="000633ED" w:rsidP="00042645">
            <w:pPr>
              <w:rPr>
                <w:lang w:val="nl-NL"/>
              </w:rPr>
            </w:pPr>
            <w:r>
              <w:rPr>
                <w:lang w:val="nl-NL"/>
              </w:rPr>
              <w:t xml:space="preserve">…* </w:t>
            </w:r>
          </w:p>
        </w:tc>
        <w:tc>
          <w:tcPr>
            <w:tcW w:w="6390" w:type="dxa"/>
          </w:tcPr>
          <w:p w:rsidR="000633ED" w:rsidRDefault="000633ED" w:rsidP="00042645">
            <w:pPr>
              <w:rPr>
                <w:lang w:val="nl-NL"/>
              </w:rPr>
            </w:pPr>
            <w:r>
              <w:rPr>
                <w:lang w:val="nl-NL"/>
              </w:rPr>
              <w:t>Nul of meer keer het voorgaande</w:t>
            </w:r>
            <w:r w:rsidR="008045F4">
              <w:rPr>
                <w:lang w:val="nl-NL"/>
              </w:rPr>
              <w:t xml:space="preserve"> op een nieuwe regel</w:t>
            </w:r>
          </w:p>
        </w:tc>
      </w:tr>
      <w:tr w:rsidR="000633ED" w:rsidRPr="009B34EE" w:rsidTr="00061D6A">
        <w:tc>
          <w:tcPr>
            <w:tcW w:w="1458" w:type="dxa"/>
          </w:tcPr>
          <w:p w:rsidR="000633ED" w:rsidRDefault="000633ED" w:rsidP="00042645">
            <w:pPr>
              <w:rPr>
                <w:lang w:val="nl-NL"/>
              </w:rPr>
            </w:pPr>
            <w:r>
              <w:rPr>
                <w:lang w:val="nl-NL"/>
              </w:rPr>
              <w:t>( … )</w:t>
            </w:r>
          </w:p>
        </w:tc>
        <w:tc>
          <w:tcPr>
            <w:tcW w:w="6390" w:type="dxa"/>
          </w:tcPr>
          <w:p w:rsidR="000633ED" w:rsidRDefault="000633ED" w:rsidP="00042645">
            <w:pPr>
              <w:rPr>
                <w:lang w:val="nl-NL"/>
              </w:rPr>
            </w:pPr>
            <w:r>
              <w:rPr>
                <w:lang w:val="nl-NL"/>
              </w:rPr>
              <w:t>Haakjes om voorrang te bepalen</w:t>
            </w:r>
          </w:p>
        </w:tc>
      </w:tr>
    </w:tbl>
    <w:p w:rsidR="00496FEC" w:rsidRDefault="00496FEC" w:rsidP="00496FEC">
      <w:pPr>
        <w:pStyle w:val="Kop1"/>
        <w:rPr>
          <w:lang w:val="nl-NL"/>
        </w:rPr>
      </w:pPr>
      <w:r w:rsidRPr="00496FEC">
        <w:rPr>
          <w:lang w:val="nl-NL"/>
        </w:rPr>
        <w:t>Objecttype</w:t>
      </w:r>
      <w:bookmarkEnd w:id="1"/>
    </w:p>
    <w:p w:rsidR="00A54FC2" w:rsidRDefault="00A54FC2" w:rsidP="00A54FC2">
      <w:pPr>
        <w:rPr>
          <w:lang w:val="nl-NL"/>
        </w:rPr>
      </w:pPr>
      <w:r>
        <w:rPr>
          <w:lang w:val="nl-NL"/>
        </w:rPr>
        <w:t xml:space="preserve">Een objecttype uit het informatiemodel wordt </w:t>
      </w:r>
      <w:r w:rsidR="00B875D2">
        <w:rPr>
          <w:lang w:val="nl-NL"/>
        </w:rPr>
        <w:t>vertaald naar twee complexType’s.  Het eerste complexType (</w:t>
      </w:r>
      <w:r w:rsidR="005624D2">
        <w:rPr>
          <w:lang w:val="nl-NL"/>
        </w:rPr>
        <w:t>M</w:t>
      </w:r>
      <w:r w:rsidR="00B875D2">
        <w:rPr>
          <w:lang w:val="nl-NL"/>
        </w:rPr>
        <w:t>-basis) vormt de basis en bevat alle attribuut-, groepsattribuut- en relatiesoorten  van het corresponderende objecttype. Het tweede complexType (</w:t>
      </w:r>
      <w:r w:rsidR="005624D2">
        <w:rPr>
          <w:lang w:val="nl-NL"/>
        </w:rPr>
        <w:t>M</w:t>
      </w:r>
      <w:r w:rsidR="00B875D2">
        <w:rPr>
          <w:lang w:val="nl-NL"/>
        </w:rPr>
        <w:t>-kerngegevens)  bevat alleen de kerngegevens om objecten uniek aan te duiden.</w:t>
      </w:r>
      <w:ins w:id="6" w:author="Henri Korver" w:date="2016-07-15T08:58:00Z">
        <w:r w:rsidR="0023606A">
          <w:rPr>
            <w:lang w:val="nl-NL"/>
          </w:rPr>
          <w:t xml:space="preserve"> </w:t>
        </w:r>
      </w:ins>
    </w:p>
    <w:p w:rsidR="00B875D2" w:rsidRDefault="00B875D2" w:rsidP="00B875D2">
      <w:pPr>
        <w:pStyle w:val="Kop2"/>
        <w:rPr>
          <w:lang w:val="nl-NL"/>
        </w:rPr>
      </w:pPr>
      <w:r>
        <w:rPr>
          <w:lang w:val="nl-NL"/>
        </w:rPr>
        <w:t>Basistype</w:t>
      </w:r>
    </w:p>
    <w:p w:rsidR="00B875D2" w:rsidRPr="00B875D2" w:rsidRDefault="00B875D2" w:rsidP="00B875D2">
      <w:pPr>
        <w:rPr>
          <w:lang w:val="nl-NL"/>
        </w:rPr>
      </w:pPr>
      <w:r>
        <w:rPr>
          <w:lang w:val="nl-NL"/>
        </w:rPr>
        <w:t>Een objecttype wordt als vo</w:t>
      </w:r>
      <w:r w:rsidR="00524E3B">
        <w:rPr>
          <w:lang w:val="nl-NL"/>
        </w:rPr>
        <w:t>lgt vertaald naar een StUF-basistype in het XSD-schema.</w:t>
      </w:r>
    </w:p>
    <w:p w:rsidR="00496FEC" w:rsidRPr="006A37CE" w:rsidRDefault="0007032D" w:rsidP="00496FEC">
      <w:pPr>
        <w:spacing w:after="0"/>
        <w:rPr>
          <w:rFonts w:ascii="Courier New" w:hAnsi="Courier New" w:cs="Courier New"/>
          <w:sz w:val="18"/>
          <w:szCs w:val="18"/>
        </w:rPr>
      </w:pPr>
      <w:r w:rsidRPr="006A37CE">
        <w:rPr>
          <w:rFonts w:ascii="Courier New" w:hAnsi="Courier New" w:cs="Courier New"/>
          <w:sz w:val="18"/>
          <w:szCs w:val="18"/>
        </w:rPr>
        <w:t>&lt;complexType name="[</w:t>
      </w:r>
      <w:r w:rsidRPr="006A37CE">
        <w:rPr>
          <w:rFonts w:ascii="Courier New" w:hAnsi="Courier New" w:cs="Courier New"/>
          <w:sz w:val="18"/>
          <w:szCs w:val="18"/>
          <w:u w:val="single"/>
        </w:rPr>
        <w:t>Mnemonic objecttype</w:t>
      </w:r>
      <w:r w:rsidRPr="006A37CE">
        <w:rPr>
          <w:rFonts w:ascii="Courier New" w:hAnsi="Courier New" w:cs="Courier New"/>
          <w:sz w:val="18"/>
          <w:szCs w:val="18"/>
        </w:rPr>
        <w:t>]</w:t>
      </w:r>
      <w:r w:rsidR="00496FEC" w:rsidRPr="006A37CE">
        <w:rPr>
          <w:rFonts w:ascii="Courier New" w:hAnsi="Courier New" w:cs="Courier New"/>
          <w:sz w:val="18"/>
          <w:szCs w:val="18"/>
        </w:rPr>
        <w:t>-basis"&gt;</w:t>
      </w:r>
    </w:p>
    <w:p w:rsidR="00496FEC" w:rsidRPr="006A37CE" w:rsidRDefault="0007032D" w:rsidP="00496FEC">
      <w:pPr>
        <w:spacing w:after="0"/>
        <w:rPr>
          <w:rFonts w:ascii="Courier New" w:hAnsi="Courier New" w:cs="Courier New"/>
          <w:sz w:val="18"/>
          <w:szCs w:val="18"/>
        </w:rPr>
      </w:pPr>
      <w:r w:rsidRPr="006A37CE">
        <w:rPr>
          <w:rFonts w:ascii="Courier New" w:hAnsi="Courier New" w:cs="Courier New"/>
          <w:sz w:val="18"/>
          <w:szCs w:val="18"/>
        </w:rPr>
        <w:t xml:space="preserve">   </w:t>
      </w:r>
      <w:r w:rsidR="00496FEC" w:rsidRPr="006A37CE">
        <w:rPr>
          <w:rFonts w:ascii="Courier New" w:hAnsi="Courier New" w:cs="Courier New"/>
          <w:sz w:val="18"/>
          <w:szCs w:val="18"/>
        </w:rPr>
        <w:t>&lt;annotation&gt;</w:t>
      </w:r>
    </w:p>
    <w:p w:rsidR="00496FEC" w:rsidRPr="00904CDE" w:rsidRDefault="00496FEC" w:rsidP="00496FEC">
      <w:pPr>
        <w:spacing w:after="0"/>
        <w:rPr>
          <w:rFonts w:ascii="Courier New" w:hAnsi="Courier New" w:cs="Courier New"/>
          <w:sz w:val="18"/>
          <w:szCs w:val="18"/>
        </w:rPr>
      </w:pPr>
      <w:r w:rsidRPr="006A37CE">
        <w:rPr>
          <w:rFonts w:ascii="Courier New" w:hAnsi="Courier New" w:cs="Courier New"/>
          <w:sz w:val="18"/>
          <w:szCs w:val="18"/>
        </w:rPr>
        <w:tab/>
      </w:r>
      <w:r w:rsidR="0007032D" w:rsidRPr="00904CDE">
        <w:rPr>
          <w:rFonts w:ascii="Courier New" w:hAnsi="Courier New" w:cs="Courier New"/>
          <w:sz w:val="18"/>
          <w:szCs w:val="18"/>
        </w:rPr>
        <w:t xml:space="preserve">  </w:t>
      </w:r>
      <w:r w:rsidRPr="00904CDE">
        <w:rPr>
          <w:rFonts w:ascii="Courier New" w:hAnsi="Courier New" w:cs="Courier New"/>
          <w:sz w:val="18"/>
          <w:szCs w:val="18"/>
        </w:rPr>
        <w:t>&lt;documentation&gt;</w:t>
      </w:r>
      <w:r w:rsidR="006A37CE" w:rsidRPr="00904CDE">
        <w:rPr>
          <w:rFonts w:ascii="Courier New" w:hAnsi="Courier New" w:cs="Courier New"/>
          <w:sz w:val="18"/>
          <w:szCs w:val="18"/>
        </w:rPr>
        <w:t>[</w:t>
      </w:r>
      <w:r w:rsidR="006A37CE" w:rsidRPr="00904CDE">
        <w:rPr>
          <w:rFonts w:ascii="Courier New" w:hAnsi="Courier New" w:cs="Courier New"/>
          <w:sz w:val="18"/>
          <w:szCs w:val="18"/>
          <w:u w:val="single"/>
        </w:rPr>
        <w:t>Naam objec</w:t>
      </w:r>
      <w:r w:rsidR="00511F74" w:rsidRPr="00904CDE">
        <w:rPr>
          <w:rFonts w:ascii="Courier New" w:hAnsi="Courier New" w:cs="Courier New"/>
          <w:sz w:val="18"/>
          <w:szCs w:val="18"/>
          <w:u w:val="single"/>
        </w:rPr>
        <w:t>t</w:t>
      </w:r>
      <w:r w:rsidR="006A37CE" w:rsidRPr="00904CDE">
        <w:rPr>
          <w:rFonts w:ascii="Courier New" w:hAnsi="Courier New" w:cs="Courier New"/>
          <w:sz w:val="18"/>
          <w:szCs w:val="18"/>
          <w:u w:val="single"/>
        </w:rPr>
        <w:t>type</w:t>
      </w:r>
      <w:r w:rsidR="006A37CE" w:rsidRPr="00904CDE">
        <w:rPr>
          <w:rFonts w:ascii="Courier New" w:hAnsi="Courier New" w:cs="Courier New"/>
          <w:sz w:val="18"/>
          <w:szCs w:val="18"/>
        </w:rPr>
        <w:t>]:</w:t>
      </w:r>
      <w:r w:rsidR="007A15BC" w:rsidRPr="00904CDE">
        <w:rPr>
          <w:rFonts w:ascii="Courier New" w:hAnsi="Courier New" w:cs="Courier New"/>
          <w:sz w:val="18"/>
          <w:szCs w:val="18"/>
        </w:rPr>
        <w:t xml:space="preserve"> </w:t>
      </w:r>
      <w:r w:rsidR="0007032D" w:rsidRPr="00904CDE">
        <w:rPr>
          <w:rFonts w:ascii="Courier New" w:hAnsi="Courier New" w:cs="Courier New"/>
          <w:sz w:val="18"/>
          <w:szCs w:val="18"/>
        </w:rPr>
        <w:t>[</w:t>
      </w:r>
      <w:r w:rsidR="0007032D" w:rsidRPr="00904CDE">
        <w:rPr>
          <w:rFonts w:ascii="Courier New" w:hAnsi="Courier New" w:cs="Courier New"/>
          <w:sz w:val="18"/>
          <w:szCs w:val="18"/>
          <w:u w:val="single"/>
        </w:rPr>
        <w:t>Definitie objecttype</w:t>
      </w:r>
      <w:r w:rsidR="0007032D" w:rsidRPr="00904CDE">
        <w:rPr>
          <w:rFonts w:ascii="Courier New" w:hAnsi="Courier New" w:cs="Courier New"/>
          <w:sz w:val="18"/>
          <w:szCs w:val="18"/>
        </w:rPr>
        <w:t>]</w:t>
      </w:r>
      <w:r w:rsidRPr="00904CDE">
        <w:rPr>
          <w:rFonts w:ascii="Courier New" w:hAnsi="Courier New" w:cs="Courier New"/>
          <w:sz w:val="18"/>
          <w:szCs w:val="18"/>
        </w:rPr>
        <w:t>&lt;/documentation&gt;</w:t>
      </w:r>
    </w:p>
    <w:p w:rsidR="00496FEC" w:rsidRPr="006A37CE" w:rsidRDefault="0007032D" w:rsidP="00496FEC">
      <w:pPr>
        <w:spacing w:after="0"/>
        <w:rPr>
          <w:rFonts w:ascii="Courier New" w:hAnsi="Courier New" w:cs="Courier New"/>
          <w:sz w:val="18"/>
          <w:szCs w:val="18"/>
        </w:rPr>
      </w:pPr>
      <w:r w:rsidRPr="00904CDE">
        <w:rPr>
          <w:rFonts w:ascii="Courier New" w:hAnsi="Courier New" w:cs="Courier New"/>
          <w:sz w:val="18"/>
          <w:szCs w:val="18"/>
        </w:rPr>
        <w:t xml:space="preserve">   </w:t>
      </w:r>
      <w:r w:rsidR="00496FEC" w:rsidRPr="006A37CE">
        <w:rPr>
          <w:rFonts w:ascii="Courier New" w:hAnsi="Courier New" w:cs="Courier New"/>
          <w:sz w:val="18"/>
          <w:szCs w:val="18"/>
        </w:rPr>
        <w:t>&lt;/annotation&gt;</w:t>
      </w:r>
    </w:p>
    <w:p w:rsidR="0007032D" w:rsidRPr="006A37CE" w:rsidRDefault="0007032D" w:rsidP="00496FEC">
      <w:pPr>
        <w:spacing w:after="0"/>
        <w:rPr>
          <w:rFonts w:ascii="Courier New" w:hAnsi="Courier New" w:cs="Courier New"/>
          <w:sz w:val="18"/>
          <w:szCs w:val="18"/>
        </w:rPr>
      </w:pPr>
      <w:r w:rsidRPr="006A37CE">
        <w:rPr>
          <w:rFonts w:ascii="Courier New" w:hAnsi="Courier New" w:cs="Courier New"/>
          <w:sz w:val="18"/>
          <w:szCs w:val="18"/>
        </w:rPr>
        <w:t xml:space="preserve">   &lt;sequence&gt;</w:t>
      </w:r>
    </w:p>
    <w:p w:rsidR="0007032D" w:rsidRDefault="0007032D" w:rsidP="00496FEC">
      <w:pPr>
        <w:spacing w:after="0"/>
        <w:rPr>
          <w:rFonts w:ascii="Courier New" w:hAnsi="Courier New" w:cs="Courier New"/>
          <w:sz w:val="18"/>
          <w:szCs w:val="18"/>
        </w:rPr>
      </w:pPr>
      <w:r w:rsidRPr="006A37CE">
        <w:rPr>
          <w:rFonts w:ascii="Courier New" w:hAnsi="Courier New" w:cs="Courier New"/>
          <w:sz w:val="18"/>
          <w:szCs w:val="18"/>
        </w:rPr>
        <w:tab/>
      </w:r>
      <w:r w:rsidR="0039188C" w:rsidRPr="00B7747A">
        <w:rPr>
          <w:rFonts w:ascii="Courier New" w:hAnsi="Courier New" w:cs="Courier New"/>
          <w:sz w:val="18"/>
          <w:szCs w:val="18"/>
        </w:rPr>
        <w:t>[</w:t>
      </w:r>
      <w:r w:rsidR="0026706F" w:rsidRPr="00B7747A">
        <w:rPr>
          <w:rFonts w:ascii="Courier New" w:hAnsi="Courier New" w:cs="Courier New"/>
          <w:sz w:val="18"/>
          <w:szCs w:val="18"/>
        </w:rPr>
        <w:t>(</w:t>
      </w:r>
      <w:r w:rsidR="0026706F" w:rsidRPr="00B7747A">
        <w:rPr>
          <w:rFonts w:ascii="Courier New" w:hAnsi="Courier New" w:cs="Courier New"/>
          <w:sz w:val="18"/>
          <w:szCs w:val="18"/>
          <w:u w:val="single"/>
        </w:rPr>
        <w:t>Attribuutsoort</w:t>
      </w:r>
      <w:r w:rsidR="00453AED" w:rsidRPr="00B7747A">
        <w:rPr>
          <w:rFonts w:ascii="Courier New" w:hAnsi="Courier New" w:cs="Courier New"/>
          <w:sz w:val="18"/>
          <w:szCs w:val="18"/>
        </w:rPr>
        <w:t xml:space="preserve"> </w:t>
      </w:r>
      <w:r w:rsidR="0026706F" w:rsidRPr="00B7747A">
        <w:rPr>
          <w:rFonts w:ascii="Courier New" w:hAnsi="Courier New" w:cs="Courier New"/>
          <w:sz w:val="18"/>
          <w:szCs w:val="18"/>
        </w:rPr>
        <w:t>|</w:t>
      </w:r>
      <w:r w:rsidR="0039188C" w:rsidRPr="00B7747A">
        <w:rPr>
          <w:rFonts w:ascii="Courier New" w:hAnsi="Courier New" w:cs="Courier New"/>
          <w:sz w:val="18"/>
          <w:szCs w:val="18"/>
        </w:rPr>
        <w:t xml:space="preserve"> </w:t>
      </w:r>
      <w:r w:rsidR="0039188C" w:rsidRPr="00B7747A">
        <w:rPr>
          <w:rFonts w:ascii="Courier New" w:hAnsi="Courier New" w:cs="Courier New"/>
          <w:sz w:val="18"/>
          <w:szCs w:val="18"/>
          <w:u w:val="single"/>
        </w:rPr>
        <w:t>Groepsattribuutsoort</w:t>
      </w:r>
      <w:r w:rsidR="0026706F" w:rsidRPr="00B7747A">
        <w:rPr>
          <w:rFonts w:ascii="Courier New" w:hAnsi="Courier New" w:cs="Courier New"/>
          <w:sz w:val="18"/>
          <w:szCs w:val="18"/>
        </w:rPr>
        <w:t>)*</w:t>
      </w:r>
      <w:r w:rsidR="0039188C" w:rsidRPr="00B7747A">
        <w:rPr>
          <w:rFonts w:ascii="Courier New" w:hAnsi="Courier New" w:cs="Courier New"/>
          <w:sz w:val="18"/>
          <w:szCs w:val="18"/>
        </w:rPr>
        <w:t>]</w:t>
      </w:r>
    </w:p>
    <w:p w:rsidR="00AD0C4D" w:rsidRPr="00B7747A" w:rsidRDefault="00AD0C4D" w:rsidP="00496FEC">
      <w:pPr>
        <w:spacing w:after="0"/>
        <w:rPr>
          <w:rFonts w:ascii="Courier New" w:hAnsi="Courier New" w:cs="Courier New"/>
          <w:sz w:val="18"/>
          <w:szCs w:val="18"/>
        </w:rPr>
      </w:pPr>
      <w:r>
        <w:rPr>
          <w:rFonts w:ascii="Courier New" w:hAnsi="Courier New" w:cs="Courier New"/>
          <w:sz w:val="18"/>
          <w:szCs w:val="18"/>
        </w:rPr>
        <w:tab/>
        <w:t>[</w:t>
      </w:r>
      <w:r w:rsidRPr="00AD0C4D">
        <w:rPr>
          <w:rFonts w:ascii="Courier New" w:hAnsi="Courier New" w:cs="Courier New"/>
          <w:sz w:val="18"/>
          <w:szCs w:val="18"/>
        </w:rPr>
        <w:t>&lt;element ref="StUF:tijdvakObject" minOccurs="0"/&gt;</w:t>
      </w:r>
      <w:r>
        <w:rPr>
          <w:rFonts w:ascii="Courier New" w:hAnsi="Courier New" w:cs="Courier New"/>
          <w:sz w:val="18"/>
          <w:szCs w:val="18"/>
        </w:rPr>
        <w:t>]?</w:t>
      </w:r>
    </w:p>
    <w:p w:rsidR="00496FEC" w:rsidRPr="00B7747A" w:rsidRDefault="00496FEC" w:rsidP="00496FEC">
      <w:pPr>
        <w:spacing w:after="0"/>
        <w:rPr>
          <w:rFonts w:ascii="Courier New" w:hAnsi="Courier New" w:cs="Courier New"/>
          <w:sz w:val="18"/>
          <w:szCs w:val="18"/>
        </w:rPr>
      </w:pPr>
      <w:r w:rsidRPr="00B7747A">
        <w:rPr>
          <w:rFonts w:ascii="Courier New" w:hAnsi="Courier New" w:cs="Courier New"/>
          <w:sz w:val="18"/>
          <w:szCs w:val="18"/>
        </w:rPr>
        <w:tab/>
        <w:t>&lt;element ref="StUF:tijdvakGeldigheid" minOccurs="0"/&gt;</w:t>
      </w:r>
    </w:p>
    <w:p w:rsidR="00496FEC" w:rsidRPr="00B7747A" w:rsidRDefault="00496FEC" w:rsidP="00496FEC">
      <w:pPr>
        <w:spacing w:after="0"/>
        <w:rPr>
          <w:rFonts w:ascii="Courier New" w:hAnsi="Courier New" w:cs="Courier New"/>
          <w:sz w:val="18"/>
          <w:szCs w:val="18"/>
        </w:rPr>
      </w:pPr>
      <w:r w:rsidRPr="00B7747A">
        <w:rPr>
          <w:rFonts w:ascii="Courier New" w:hAnsi="Courier New" w:cs="Courier New"/>
          <w:sz w:val="18"/>
          <w:szCs w:val="18"/>
        </w:rPr>
        <w:tab/>
        <w:t>&lt;element ref="StUF:tijdstipRegistratie" minOccurs="0"/&gt;</w:t>
      </w:r>
    </w:p>
    <w:p w:rsidR="00496FEC" w:rsidRDefault="00496FEC" w:rsidP="00496FEC">
      <w:pPr>
        <w:spacing w:after="0"/>
        <w:rPr>
          <w:ins w:id="7" w:author="Henri Korver" w:date="2016-07-15T09:40:00Z"/>
          <w:rFonts w:ascii="Courier New" w:hAnsi="Courier New" w:cs="Courier New"/>
          <w:sz w:val="18"/>
          <w:szCs w:val="18"/>
        </w:rPr>
      </w:pPr>
      <w:r w:rsidRPr="00B7747A">
        <w:rPr>
          <w:rFonts w:ascii="Courier New" w:hAnsi="Courier New" w:cs="Courier New"/>
          <w:sz w:val="18"/>
          <w:szCs w:val="18"/>
        </w:rPr>
        <w:tab/>
        <w:t>&lt;element ref="StUF:extraElementen" minOccurs="0"/&gt;</w:t>
      </w:r>
    </w:p>
    <w:p w:rsidR="00B85EB9" w:rsidRPr="00B7747A" w:rsidRDefault="00B85EB9" w:rsidP="00496FEC">
      <w:pPr>
        <w:spacing w:after="0"/>
        <w:rPr>
          <w:rFonts w:ascii="Courier New" w:hAnsi="Courier New" w:cs="Courier New"/>
          <w:sz w:val="18"/>
          <w:szCs w:val="18"/>
        </w:rPr>
      </w:pPr>
      <w:ins w:id="8" w:author="Henri Korver" w:date="2016-07-15T09:40:00Z">
        <w:r>
          <w:rPr>
            <w:rFonts w:ascii="Courier New" w:hAnsi="Courier New" w:cs="Courier New"/>
            <w:sz w:val="18"/>
            <w:szCs w:val="18"/>
          </w:rPr>
          <w:tab/>
        </w:r>
        <w:r w:rsidRPr="00B85EB9">
          <w:rPr>
            <w:rFonts w:ascii="Courier New" w:hAnsi="Courier New" w:cs="Courier New"/>
            <w:sz w:val="18"/>
            <w:szCs w:val="18"/>
          </w:rPr>
          <w:t xml:space="preserve">&lt;element </w:t>
        </w:r>
      </w:ins>
      <w:ins w:id="9" w:author="Henri Korver" w:date="2016-07-15T09:41:00Z">
        <w:r>
          <w:rPr>
            <w:rFonts w:ascii="Courier New" w:hAnsi="Courier New" w:cs="Courier New"/>
            <w:sz w:val="18"/>
            <w:szCs w:val="18"/>
          </w:rPr>
          <w:t>ref</w:t>
        </w:r>
      </w:ins>
      <w:ins w:id="10" w:author="Henri Korver" w:date="2016-07-15T09:40:00Z">
        <w:r w:rsidRPr="00B85EB9">
          <w:rPr>
            <w:rFonts w:ascii="Courier New" w:hAnsi="Courier New" w:cs="Courier New"/>
            <w:sz w:val="18"/>
            <w:szCs w:val="18"/>
          </w:rPr>
          <w:t xml:space="preserve">="aanvullendeElementen" </w:t>
        </w:r>
      </w:ins>
      <w:ins w:id="11" w:author="Henri Korver" w:date="2016-07-15T09:41:00Z">
        <w:r w:rsidRPr="00B85EB9">
          <w:rPr>
            <w:rFonts w:ascii="Courier New" w:hAnsi="Courier New" w:cs="Courier New"/>
            <w:sz w:val="18"/>
            <w:szCs w:val="18"/>
          </w:rPr>
          <w:t>minOccurs="0"</w:t>
        </w:r>
      </w:ins>
      <w:ins w:id="12" w:author="Henri Korver" w:date="2016-07-15T09:40:00Z">
        <w:r w:rsidRPr="00B85EB9">
          <w:rPr>
            <w:rFonts w:ascii="Courier New" w:hAnsi="Courier New" w:cs="Courier New"/>
            <w:sz w:val="18"/>
            <w:szCs w:val="18"/>
          </w:rPr>
          <w:t>/&gt;</w:t>
        </w:r>
      </w:ins>
    </w:p>
    <w:p w:rsidR="0007032D" w:rsidRPr="00B7747A" w:rsidRDefault="00496FEC" w:rsidP="00496FEC">
      <w:pPr>
        <w:spacing w:after="0"/>
        <w:rPr>
          <w:rFonts w:ascii="Courier New" w:hAnsi="Courier New" w:cs="Courier New"/>
          <w:sz w:val="18"/>
          <w:szCs w:val="18"/>
        </w:rPr>
      </w:pPr>
      <w:r w:rsidRPr="00B7747A">
        <w:rPr>
          <w:rFonts w:ascii="Courier New" w:hAnsi="Courier New" w:cs="Courier New"/>
          <w:sz w:val="18"/>
          <w:szCs w:val="18"/>
        </w:rPr>
        <w:tab/>
      </w:r>
      <w:r w:rsidR="00AF31C3" w:rsidRPr="00B7747A">
        <w:rPr>
          <w:rFonts w:ascii="Courier New" w:hAnsi="Courier New" w:cs="Courier New"/>
          <w:sz w:val="18"/>
          <w:szCs w:val="18"/>
        </w:rPr>
        <w:t xml:space="preserve">&lt;element name </w:t>
      </w:r>
      <w:r w:rsidRPr="00B7747A">
        <w:rPr>
          <w:rFonts w:ascii="Courier New" w:hAnsi="Courier New" w:cs="Courier New"/>
          <w:sz w:val="18"/>
          <w:szCs w:val="18"/>
        </w:rPr>
        <w:t>="</w:t>
      </w:r>
      <w:r w:rsidR="0007032D" w:rsidRPr="00B7747A">
        <w:rPr>
          <w:rFonts w:ascii="Courier New" w:hAnsi="Courier New" w:cs="Courier New"/>
          <w:sz w:val="18"/>
          <w:szCs w:val="18"/>
        </w:rPr>
        <w:t xml:space="preserve">historieMaterieel" </w:t>
      </w:r>
    </w:p>
    <w:p w:rsidR="0007032D" w:rsidRPr="00B7747A" w:rsidRDefault="0007032D" w:rsidP="00496FEC">
      <w:pPr>
        <w:spacing w:after="0"/>
        <w:rPr>
          <w:rFonts w:ascii="Courier New" w:hAnsi="Courier New" w:cs="Courier New"/>
          <w:sz w:val="18"/>
          <w:szCs w:val="18"/>
        </w:rPr>
      </w:pPr>
      <w:r w:rsidRPr="00B7747A">
        <w:rPr>
          <w:rFonts w:ascii="Courier New" w:hAnsi="Courier New" w:cs="Courier New"/>
          <w:sz w:val="18"/>
          <w:szCs w:val="18"/>
        </w:rPr>
        <w:t xml:space="preserve">               </w:t>
      </w:r>
      <w:r w:rsidR="00D837D9" w:rsidRPr="00B7747A">
        <w:rPr>
          <w:rFonts w:ascii="Courier New" w:hAnsi="Courier New" w:cs="Courier New"/>
          <w:sz w:val="18"/>
          <w:szCs w:val="18"/>
        </w:rPr>
        <w:t xml:space="preserve"> </w:t>
      </w:r>
      <w:r w:rsidRPr="00B7747A">
        <w:rPr>
          <w:rFonts w:ascii="Courier New" w:hAnsi="Courier New" w:cs="Courier New"/>
          <w:sz w:val="18"/>
          <w:szCs w:val="18"/>
        </w:rPr>
        <w:t>type="</w:t>
      </w:r>
      <w:r w:rsidR="00D837D9" w:rsidRPr="00B7747A">
        <w:rPr>
          <w:rFonts w:ascii="Courier New" w:hAnsi="Courier New" w:cs="Courier New"/>
          <w:sz w:val="18"/>
          <w:szCs w:val="18"/>
        </w:rPr>
        <w:t>[</w:t>
      </w:r>
      <w:r w:rsidR="00D837D9" w:rsidRPr="00B7747A">
        <w:rPr>
          <w:rFonts w:ascii="Courier New" w:hAnsi="Courier New" w:cs="Courier New"/>
          <w:sz w:val="18"/>
          <w:szCs w:val="18"/>
          <w:u w:val="single"/>
        </w:rPr>
        <w:t>ns prefix</w:t>
      </w:r>
      <w:r w:rsidR="00D837D9" w:rsidRPr="00B7747A">
        <w:rPr>
          <w:rFonts w:ascii="Courier New" w:hAnsi="Courier New" w:cs="Courier New"/>
          <w:sz w:val="18"/>
          <w:szCs w:val="18"/>
        </w:rPr>
        <w:t>]</w:t>
      </w:r>
      <w:r w:rsidRPr="00B7747A">
        <w:rPr>
          <w:rFonts w:ascii="Courier New" w:hAnsi="Courier New" w:cs="Courier New"/>
          <w:sz w:val="18"/>
          <w:szCs w:val="18"/>
        </w:rPr>
        <w:t>:[</w:t>
      </w:r>
      <w:r w:rsidRPr="00B7747A">
        <w:rPr>
          <w:rFonts w:ascii="Courier New" w:hAnsi="Courier New" w:cs="Courier New"/>
          <w:sz w:val="18"/>
          <w:szCs w:val="18"/>
          <w:u w:val="single"/>
        </w:rPr>
        <w:t>Mnemonic objecttype</w:t>
      </w:r>
      <w:r w:rsidRPr="00B7747A">
        <w:rPr>
          <w:rFonts w:ascii="Courier New" w:hAnsi="Courier New" w:cs="Courier New"/>
          <w:sz w:val="18"/>
          <w:szCs w:val="18"/>
        </w:rPr>
        <w:t>]</w:t>
      </w:r>
      <w:r w:rsidR="00496FEC" w:rsidRPr="00B7747A">
        <w:rPr>
          <w:rFonts w:ascii="Courier New" w:hAnsi="Courier New" w:cs="Courier New"/>
          <w:sz w:val="18"/>
          <w:szCs w:val="18"/>
        </w:rPr>
        <w:t xml:space="preserve">-basis" </w:t>
      </w:r>
      <w:r w:rsidR="00D837D9" w:rsidRPr="00B7747A">
        <w:rPr>
          <w:rFonts w:ascii="Courier New" w:hAnsi="Courier New" w:cs="Courier New"/>
          <w:sz w:val="18"/>
          <w:szCs w:val="18"/>
        </w:rPr>
        <w:br/>
        <w:t xml:space="preserve">                </w:t>
      </w:r>
      <w:r w:rsidR="00496FEC" w:rsidRPr="00B7747A">
        <w:rPr>
          <w:rFonts w:ascii="Courier New" w:hAnsi="Courier New" w:cs="Courier New"/>
          <w:sz w:val="18"/>
          <w:szCs w:val="18"/>
        </w:rPr>
        <w:t xml:space="preserve">minOccurs="0" </w:t>
      </w:r>
      <w:r w:rsidRPr="00B7747A">
        <w:rPr>
          <w:rFonts w:ascii="Courier New" w:hAnsi="Courier New" w:cs="Courier New"/>
          <w:sz w:val="18"/>
          <w:szCs w:val="18"/>
        </w:rPr>
        <w:t xml:space="preserve">    </w:t>
      </w:r>
    </w:p>
    <w:p w:rsidR="00496FEC" w:rsidRPr="006A37CE" w:rsidRDefault="0007032D" w:rsidP="00496FEC">
      <w:pPr>
        <w:spacing w:after="0"/>
        <w:rPr>
          <w:rFonts w:ascii="Courier New" w:hAnsi="Courier New" w:cs="Courier New"/>
          <w:sz w:val="18"/>
          <w:szCs w:val="18"/>
        </w:rPr>
      </w:pPr>
      <w:r w:rsidRPr="00B7747A">
        <w:rPr>
          <w:rFonts w:ascii="Courier New" w:hAnsi="Courier New" w:cs="Courier New"/>
          <w:sz w:val="18"/>
          <w:szCs w:val="18"/>
        </w:rPr>
        <w:lastRenderedPageBreak/>
        <w:t xml:space="preserve">               </w:t>
      </w:r>
      <w:r w:rsidR="00D837D9" w:rsidRPr="00B7747A">
        <w:rPr>
          <w:rFonts w:ascii="Courier New" w:hAnsi="Courier New" w:cs="Courier New"/>
          <w:sz w:val="18"/>
          <w:szCs w:val="18"/>
        </w:rPr>
        <w:t xml:space="preserve"> </w:t>
      </w:r>
      <w:r w:rsidR="00496FEC" w:rsidRPr="006A37CE">
        <w:rPr>
          <w:rFonts w:ascii="Courier New" w:hAnsi="Courier New" w:cs="Courier New"/>
          <w:sz w:val="18"/>
          <w:szCs w:val="18"/>
        </w:rPr>
        <w:t>maxOccurs="unbounded"/&gt;</w:t>
      </w:r>
    </w:p>
    <w:p w:rsidR="006A37CE" w:rsidRPr="006A37CE" w:rsidRDefault="006A37CE" w:rsidP="006A37CE">
      <w:pPr>
        <w:spacing w:after="0"/>
        <w:rPr>
          <w:rFonts w:ascii="Courier New" w:hAnsi="Courier New" w:cs="Courier New"/>
          <w:sz w:val="18"/>
          <w:szCs w:val="18"/>
        </w:rPr>
      </w:pPr>
      <w:r w:rsidRPr="006A37CE">
        <w:rPr>
          <w:rFonts w:ascii="Courier New" w:hAnsi="Courier New" w:cs="Courier New"/>
          <w:sz w:val="18"/>
          <w:szCs w:val="18"/>
        </w:rPr>
        <w:t xml:space="preserve">      </w:t>
      </w:r>
      <w:r w:rsidR="00D837D9">
        <w:rPr>
          <w:rFonts w:ascii="Courier New" w:hAnsi="Courier New" w:cs="Courier New"/>
          <w:sz w:val="18"/>
          <w:szCs w:val="18"/>
        </w:rPr>
        <w:t xml:space="preserve"> </w:t>
      </w:r>
      <w:r w:rsidRPr="006A37CE">
        <w:rPr>
          <w:rFonts w:ascii="Courier New" w:hAnsi="Courier New" w:cs="Courier New"/>
          <w:sz w:val="18"/>
          <w:szCs w:val="18"/>
        </w:rPr>
        <w:t xml:space="preserve">&lt;element name="historieFormeel" </w:t>
      </w:r>
    </w:p>
    <w:p w:rsidR="00496FEC" w:rsidRPr="006A37CE" w:rsidRDefault="006A37CE" w:rsidP="00496FEC">
      <w:pPr>
        <w:spacing w:after="0"/>
        <w:rPr>
          <w:rFonts w:ascii="Courier New" w:hAnsi="Courier New" w:cs="Courier New"/>
          <w:sz w:val="18"/>
          <w:szCs w:val="18"/>
        </w:rPr>
      </w:pPr>
      <w:r w:rsidRPr="006A37CE">
        <w:rPr>
          <w:rFonts w:ascii="Courier New" w:hAnsi="Courier New" w:cs="Courier New"/>
          <w:sz w:val="18"/>
          <w:szCs w:val="18"/>
        </w:rPr>
        <w:t xml:space="preserve">               </w:t>
      </w:r>
      <w:r w:rsidR="00AF31C3">
        <w:rPr>
          <w:rFonts w:ascii="Courier New" w:hAnsi="Courier New" w:cs="Courier New"/>
          <w:sz w:val="18"/>
          <w:szCs w:val="18"/>
        </w:rPr>
        <w:t xml:space="preserve"> </w:t>
      </w:r>
      <w:r w:rsidRPr="006A37CE">
        <w:rPr>
          <w:rFonts w:ascii="Courier New" w:hAnsi="Courier New" w:cs="Courier New"/>
          <w:sz w:val="18"/>
          <w:szCs w:val="18"/>
        </w:rPr>
        <w:t>type="</w:t>
      </w:r>
      <w:r w:rsidR="003A3701">
        <w:rPr>
          <w:rFonts w:ascii="Courier New" w:hAnsi="Courier New" w:cs="Courier New"/>
          <w:sz w:val="18"/>
          <w:szCs w:val="18"/>
        </w:rPr>
        <w:t>[</w:t>
      </w:r>
      <w:r w:rsidR="003A3701">
        <w:rPr>
          <w:rFonts w:ascii="Courier New" w:hAnsi="Courier New" w:cs="Courier New"/>
          <w:sz w:val="18"/>
          <w:szCs w:val="18"/>
          <w:u w:val="single"/>
        </w:rPr>
        <w:t xml:space="preserve">ns </w:t>
      </w:r>
      <w:r w:rsidR="00E87D2E">
        <w:rPr>
          <w:rFonts w:ascii="Courier New" w:hAnsi="Courier New" w:cs="Courier New"/>
          <w:sz w:val="18"/>
          <w:szCs w:val="18"/>
          <w:u w:val="single"/>
        </w:rPr>
        <w:t>prefix</w:t>
      </w:r>
      <w:r w:rsidR="003A3701">
        <w:rPr>
          <w:rFonts w:ascii="Courier New" w:hAnsi="Courier New" w:cs="Courier New"/>
          <w:sz w:val="18"/>
          <w:szCs w:val="18"/>
        </w:rPr>
        <w:t>]</w:t>
      </w:r>
      <w:r w:rsidRPr="006A37CE">
        <w:rPr>
          <w:rFonts w:ascii="Courier New" w:hAnsi="Courier New" w:cs="Courier New"/>
          <w:sz w:val="18"/>
          <w:szCs w:val="18"/>
        </w:rPr>
        <w:t>:[</w:t>
      </w:r>
      <w:r w:rsidRPr="006A37CE">
        <w:rPr>
          <w:rFonts w:ascii="Courier New" w:hAnsi="Courier New" w:cs="Courier New"/>
          <w:sz w:val="18"/>
          <w:szCs w:val="18"/>
          <w:u w:val="single"/>
        </w:rPr>
        <w:t>Mnemonic objecttype</w:t>
      </w:r>
      <w:r w:rsidRPr="006A37CE">
        <w:rPr>
          <w:rFonts w:ascii="Courier New" w:hAnsi="Courier New" w:cs="Courier New"/>
          <w:sz w:val="18"/>
          <w:szCs w:val="18"/>
        </w:rPr>
        <w:t xml:space="preserve">]-basis" </w:t>
      </w:r>
      <w:r w:rsidR="003A3701">
        <w:rPr>
          <w:rFonts w:ascii="Courier New" w:hAnsi="Courier New" w:cs="Courier New"/>
          <w:sz w:val="18"/>
          <w:szCs w:val="18"/>
        </w:rPr>
        <w:t xml:space="preserve"> </w:t>
      </w:r>
      <w:r w:rsidR="003A3701">
        <w:rPr>
          <w:rFonts w:ascii="Courier New" w:hAnsi="Courier New" w:cs="Courier New"/>
          <w:sz w:val="18"/>
          <w:szCs w:val="18"/>
        </w:rPr>
        <w:br/>
        <w:t xml:space="preserve">               </w:t>
      </w:r>
      <w:r w:rsidR="00AF31C3">
        <w:rPr>
          <w:rFonts w:ascii="Courier New" w:hAnsi="Courier New" w:cs="Courier New"/>
          <w:sz w:val="18"/>
          <w:szCs w:val="18"/>
        </w:rPr>
        <w:t xml:space="preserve"> </w:t>
      </w:r>
      <w:r w:rsidR="00D837D9">
        <w:rPr>
          <w:rFonts w:ascii="Courier New" w:hAnsi="Courier New" w:cs="Courier New"/>
          <w:sz w:val="18"/>
          <w:szCs w:val="18"/>
        </w:rPr>
        <w:t>minOccurs="0"</w:t>
      </w:r>
      <w:r w:rsidR="00845B0A">
        <w:rPr>
          <w:rFonts w:ascii="Courier New" w:hAnsi="Courier New" w:cs="Courier New"/>
          <w:sz w:val="18"/>
          <w:szCs w:val="18"/>
        </w:rPr>
        <w:t xml:space="preserve"> maxOccurs=”unbounded”</w:t>
      </w:r>
      <w:r w:rsidR="00D837D9">
        <w:rPr>
          <w:rFonts w:ascii="Courier New" w:hAnsi="Courier New" w:cs="Courier New"/>
          <w:sz w:val="18"/>
          <w:szCs w:val="18"/>
        </w:rPr>
        <w:t>/&gt;</w:t>
      </w:r>
      <w:r w:rsidRPr="006A37CE">
        <w:rPr>
          <w:rFonts w:ascii="Courier New" w:hAnsi="Courier New" w:cs="Courier New"/>
          <w:sz w:val="18"/>
          <w:szCs w:val="18"/>
        </w:rPr>
        <w:t xml:space="preserve">  </w:t>
      </w:r>
      <w:r w:rsidR="00D837D9">
        <w:rPr>
          <w:rFonts w:ascii="Courier New" w:hAnsi="Courier New" w:cs="Courier New"/>
          <w:sz w:val="18"/>
          <w:szCs w:val="18"/>
        </w:rPr>
        <w:br/>
      </w:r>
      <w:r w:rsidR="0007032D" w:rsidRPr="006A37CE">
        <w:rPr>
          <w:rFonts w:ascii="Courier New" w:hAnsi="Courier New" w:cs="Courier New"/>
          <w:sz w:val="18"/>
          <w:szCs w:val="18"/>
        </w:rPr>
        <w:t xml:space="preserve">   </w:t>
      </w:r>
      <w:r w:rsidR="00496FEC" w:rsidRPr="006A37CE">
        <w:rPr>
          <w:rFonts w:ascii="Courier New" w:hAnsi="Courier New" w:cs="Courier New"/>
          <w:sz w:val="18"/>
          <w:szCs w:val="18"/>
        </w:rPr>
        <w:tab/>
      </w:r>
      <w:r w:rsidR="0039188C">
        <w:rPr>
          <w:rFonts w:ascii="Courier New" w:hAnsi="Courier New" w:cs="Courier New"/>
          <w:sz w:val="18"/>
          <w:szCs w:val="18"/>
        </w:rPr>
        <w:t>[</w:t>
      </w:r>
      <w:r w:rsidR="0026706F">
        <w:rPr>
          <w:rFonts w:ascii="Courier New" w:hAnsi="Courier New" w:cs="Courier New"/>
          <w:sz w:val="18"/>
          <w:szCs w:val="18"/>
          <w:u w:val="single"/>
        </w:rPr>
        <w:t>Relatiesoort</w:t>
      </w:r>
      <w:r w:rsidR="0026706F">
        <w:rPr>
          <w:rFonts w:ascii="Courier New" w:hAnsi="Courier New" w:cs="Courier New"/>
          <w:sz w:val="18"/>
          <w:szCs w:val="18"/>
        </w:rPr>
        <w:t>*</w:t>
      </w:r>
      <w:r w:rsidR="0039188C">
        <w:rPr>
          <w:rFonts w:ascii="Courier New" w:hAnsi="Courier New" w:cs="Courier New"/>
          <w:sz w:val="18"/>
          <w:szCs w:val="18"/>
        </w:rPr>
        <w:t>]</w:t>
      </w:r>
    </w:p>
    <w:p w:rsidR="00496FEC" w:rsidRPr="006A37CE" w:rsidRDefault="0007032D" w:rsidP="0007032D">
      <w:pPr>
        <w:spacing w:after="0"/>
        <w:rPr>
          <w:rFonts w:ascii="Courier New" w:hAnsi="Courier New" w:cs="Courier New"/>
          <w:sz w:val="18"/>
          <w:szCs w:val="18"/>
        </w:rPr>
      </w:pPr>
      <w:r w:rsidRPr="006A37CE">
        <w:rPr>
          <w:rFonts w:ascii="Courier New" w:hAnsi="Courier New" w:cs="Courier New"/>
          <w:sz w:val="18"/>
          <w:szCs w:val="18"/>
        </w:rPr>
        <w:t xml:space="preserve">   </w:t>
      </w:r>
      <w:r w:rsidR="00496FEC" w:rsidRPr="006A37CE">
        <w:rPr>
          <w:rFonts w:ascii="Courier New" w:hAnsi="Courier New" w:cs="Courier New"/>
          <w:sz w:val="18"/>
          <w:szCs w:val="18"/>
        </w:rPr>
        <w:t>&lt;/sequence&gt;</w:t>
      </w:r>
    </w:p>
    <w:p w:rsidR="00846403" w:rsidRDefault="0007032D" w:rsidP="00496FEC">
      <w:pPr>
        <w:spacing w:after="0"/>
        <w:rPr>
          <w:ins w:id="13" w:author="Henri Korver" w:date="2016-07-18T14:30:00Z"/>
          <w:rFonts w:ascii="Courier New" w:hAnsi="Courier New" w:cs="Courier New"/>
          <w:sz w:val="18"/>
          <w:szCs w:val="18"/>
        </w:rPr>
      </w:pPr>
      <w:r w:rsidRPr="006A37CE">
        <w:rPr>
          <w:rFonts w:ascii="Courier New" w:hAnsi="Courier New" w:cs="Courier New"/>
          <w:sz w:val="18"/>
          <w:szCs w:val="18"/>
        </w:rPr>
        <w:t xml:space="preserve">   </w:t>
      </w:r>
      <w:r w:rsidR="00496FEC" w:rsidRPr="006A37CE">
        <w:rPr>
          <w:rFonts w:ascii="Courier New" w:hAnsi="Courier New" w:cs="Courier New"/>
          <w:sz w:val="18"/>
          <w:szCs w:val="18"/>
        </w:rPr>
        <w:t xml:space="preserve">&lt;attribute </w:t>
      </w:r>
      <w:del w:id="14" w:author="Henri Korver" w:date="2016-07-15T10:05:00Z">
        <w:r w:rsidR="00496FEC" w:rsidRPr="006A37CE" w:rsidDel="0051508F">
          <w:rPr>
            <w:rFonts w:ascii="Courier New" w:hAnsi="Courier New" w:cs="Courier New"/>
            <w:sz w:val="18"/>
            <w:szCs w:val="18"/>
          </w:rPr>
          <w:delText>ref</w:delText>
        </w:r>
      </w:del>
      <w:ins w:id="15" w:author="Henri Korver" w:date="2016-07-15T10:05:00Z">
        <w:r w:rsidR="0051508F">
          <w:rPr>
            <w:rFonts w:ascii="Courier New" w:hAnsi="Courier New" w:cs="Courier New"/>
            <w:sz w:val="18"/>
            <w:szCs w:val="18"/>
          </w:rPr>
          <w:t>name</w:t>
        </w:r>
      </w:ins>
      <w:r w:rsidR="00496FEC" w:rsidRPr="006A37CE">
        <w:rPr>
          <w:rFonts w:ascii="Courier New" w:hAnsi="Courier New" w:cs="Courier New"/>
          <w:sz w:val="18"/>
          <w:szCs w:val="18"/>
        </w:rPr>
        <w:t>="</w:t>
      </w:r>
      <w:del w:id="16" w:author="Henri Korver" w:date="2016-07-15T09:46:00Z">
        <w:r w:rsidR="00496FEC" w:rsidRPr="006A37CE" w:rsidDel="00B85EB9">
          <w:rPr>
            <w:rFonts w:ascii="Courier New" w:hAnsi="Courier New" w:cs="Courier New"/>
            <w:sz w:val="18"/>
            <w:szCs w:val="18"/>
          </w:rPr>
          <w:delText>StUF</w:delText>
        </w:r>
      </w:del>
      <w:del w:id="17" w:author="Henri Korver" w:date="2016-07-15T10:05:00Z">
        <w:r w:rsidR="00496FEC" w:rsidRPr="006A37CE" w:rsidDel="0051508F">
          <w:rPr>
            <w:rFonts w:ascii="Courier New" w:hAnsi="Courier New" w:cs="Courier New"/>
            <w:sz w:val="18"/>
            <w:szCs w:val="18"/>
          </w:rPr>
          <w:delText>:</w:delText>
        </w:r>
      </w:del>
      <w:r w:rsidR="00496FEC" w:rsidRPr="006A37CE">
        <w:rPr>
          <w:rFonts w:ascii="Courier New" w:hAnsi="Courier New" w:cs="Courier New"/>
          <w:sz w:val="18"/>
          <w:szCs w:val="18"/>
        </w:rPr>
        <w:t>entiteittype"</w:t>
      </w:r>
      <w:ins w:id="18" w:author="Henri Korver" w:date="2016-07-15T10:05:00Z">
        <w:r w:rsidR="00846403">
          <w:rPr>
            <w:rFonts w:ascii="Courier New" w:hAnsi="Courier New" w:cs="Courier New"/>
            <w:sz w:val="18"/>
            <w:szCs w:val="18"/>
          </w:rPr>
          <w:t xml:space="preserve"> </w:t>
        </w:r>
      </w:ins>
    </w:p>
    <w:p w:rsidR="00496FEC" w:rsidRPr="006A37CE" w:rsidRDefault="00846403" w:rsidP="00496FEC">
      <w:pPr>
        <w:spacing w:after="0"/>
        <w:rPr>
          <w:rFonts w:ascii="Courier New" w:hAnsi="Courier New" w:cs="Courier New"/>
          <w:sz w:val="18"/>
          <w:szCs w:val="18"/>
        </w:rPr>
      </w:pPr>
      <w:ins w:id="19" w:author="Henri Korver" w:date="2016-07-18T14:30:00Z">
        <w:r>
          <w:rPr>
            <w:rFonts w:ascii="Courier New" w:hAnsi="Courier New" w:cs="Courier New"/>
            <w:sz w:val="18"/>
            <w:szCs w:val="18"/>
          </w:rPr>
          <w:t xml:space="preserve">              </w:t>
        </w:r>
      </w:ins>
      <w:ins w:id="20" w:author="Henri Korver" w:date="2016-07-15T10:05:00Z">
        <w:r>
          <w:rPr>
            <w:rFonts w:ascii="Courier New" w:hAnsi="Courier New" w:cs="Courier New"/>
            <w:sz w:val="18"/>
            <w:szCs w:val="18"/>
          </w:rPr>
          <w:t>type="</w:t>
        </w:r>
      </w:ins>
      <w:ins w:id="21" w:author="Henri Korver" w:date="2016-07-18T14:29:00Z">
        <w:r>
          <w:rPr>
            <w:rFonts w:ascii="Courier New" w:hAnsi="Courier New" w:cs="Courier New"/>
            <w:sz w:val="18"/>
            <w:szCs w:val="18"/>
          </w:rPr>
          <w:t>[</w:t>
        </w:r>
        <w:r>
          <w:rPr>
            <w:rFonts w:ascii="Courier New" w:hAnsi="Courier New" w:cs="Courier New"/>
            <w:sz w:val="18"/>
            <w:szCs w:val="18"/>
            <w:u w:val="single"/>
          </w:rPr>
          <w:t>ns prefix</w:t>
        </w:r>
        <w:r>
          <w:rPr>
            <w:rFonts w:ascii="Courier New" w:hAnsi="Courier New" w:cs="Courier New"/>
            <w:sz w:val="18"/>
            <w:szCs w:val="18"/>
          </w:rPr>
          <w:t>]</w:t>
        </w:r>
      </w:ins>
      <w:ins w:id="22" w:author="Henri Korver" w:date="2016-07-15T10:05:00Z">
        <w:r w:rsidR="0051508F">
          <w:rPr>
            <w:rFonts w:ascii="Courier New" w:hAnsi="Courier New" w:cs="Courier New"/>
            <w:sz w:val="18"/>
            <w:szCs w:val="18"/>
          </w:rPr>
          <w:t>:Entiteittype</w:t>
        </w:r>
      </w:ins>
      <w:ins w:id="23" w:author="Henri Korver" w:date="2016-07-15T10:06:00Z">
        <w:r w:rsidR="0051508F" w:rsidRPr="006A37CE">
          <w:rPr>
            <w:rFonts w:ascii="Courier New" w:hAnsi="Courier New" w:cs="Courier New"/>
            <w:sz w:val="18"/>
            <w:szCs w:val="18"/>
          </w:rPr>
          <w:t>[</w:t>
        </w:r>
        <w:r w:rsidR="0051508F" w:rsidRPr="006A37CE">
          <w:rPr>
            <w:rFonts w:ascii="Courier New" w:hAnsi="Courier New" w:cs="Courier New"/>
            <w:sz w:val="18"/>
            <w:szCs w:val="18"/>
            <w:u w:val="single"/>
          </w:rPr>
          <w:t>Mnemonic objecttype</w:t>
        </w:r>
        <w:r w:rsidR="0051508F" w:rsidRPr="006A37CE">
          <w:rPr>
            <w:rFonts w:ascii="Courier New" w:hAnsi="Courier New" w:cs="Courier New"/>
            <w:sz w:val="18"/>
            <w:szCs w:val="18"/>
          </w:rPr>
          <w:t>]</w:t>
        </w:r>
      </w:ins>
      <w:ins w:id="24" w:author="Henri Korver" w:date="2016-07-15T10:05:00Z">
        <w:r w:rsidR="0051508F" w:rsidRPr="0051508F">
          <w:rPr>
            <w:rFonts w:ascii="Courier New" w:hAnsi="Courier New" w:cs="Courier New"/>
            <w:sz w:val="18"/>
            <w:szCs w:val="18"/>
          </w:rPr>
          <w:t>"</w:t>
        </w:r>
      </w:ins>
      <w:del w:id="25" w:author="Henri Korver" w:date="2016-07-15T09:45:00Z">
        <w:r w:rsidR="00496FEC" w:rsidRPr="006A37CE" w:rsidDel="00B85EB9">
          <w:rPr>
            <w:rFonts w:ascii="Courier New" w:hAnsi="Courier New" w:cs="Courier New"/>
            <w:sz w:val="18"/>
            <w:szCs w:val="18"/>
          </w:rPr>
          <w:delText xml:space="preserve"> fixed="</w:delText>
        </w:r>
        <w:r w:rsidR="006A37CE" w:rsidRPr="006A37CE" w:rsidDel="00B85EB9">
          <w:rPr>
            <w:rFonts w:ascii="Courier New" w:hAnsi="Courier New" w:cs="Courier New"/>
            <w:sz w:val="18"/>
            <w:szCs w:val="18"/>
          </w:rPr>
          <w:delText>[</w:delText>
        </w:r>
        <w:r w:rsidR="0007032D" w:rsidRPr="006A37CE" w:rsidDel="00B85EB9">
          <w:rPr>
            <w:rFonts w:ascii="Courier New" w:hAnsi="Courier New" w:cs="Courier New"/>
            <w:sz w:val="18"/>
            <w:szCs w:val="18"/>
            <w:u w:val="single"/>
          </w:rPr>
          <w:delText>Mnemonic objecttype]</w:delText>
        </w:r>
        <w:r w:rsidR="00496FEC" w:rsidRPr="006A37CE" w:rsidDel="00B85EB9">
          <w:rPr>
            <w:rFonts w:ascii="Courier New" w:hAnsi="Courier New" w:cs="Courier New"/>
            <w:sz w:val="18"/>
            <w:szCs w:val="18"/>
          </w:rPr>
          <w:delText>"</w:delText>
        </w:r>
      </w:del>
      <w:r w:rsidR="00496FEC" w:rsidRPr="006A37CE">
        <w:rPr>
          <w:rFonts w:ascii="Courier New" w:hAnsi="Courier New" w:cs="Courier New"/>
          <w:sz w:val="18"/>
          <w:szCs w:val="18"/>
        </w:rPr>
        <w:t>/&gt;</w:t>
      </w:r>
    </w:p>
    <w:p w:rsidR="0007032D" w:rsidRPr="006A37CE" w:rsidRDefault="0007032D" w:rsidP="0007032D">
      <w:pPr>
        <w:spacing w:after="0"/>
        <w:rPr>
          <w:rFonts w:ascii="Courier New" w:hAnsi="Courier New" w:cs="Courier New"/>
          <w:sz w:val="18"/>
          <w:szCs w:val="18"/>
        </w:rPr>
      </w:pPr>
      <w:r w:rsidRPr="006A37CE">
        <w:rPr>
          <w:rFonts w:ascii="Courier New" w:hAnsi="Courier New" w:cs="Courier New"/>
          <w:sz w:val="18"/>
          <w:szCs w:val="18"/>
        </w:rPr>
        <w:t xml:space="preserve">   &lt;attributeGroup ref="StUF:entiteit"/&gt;</w:t>
      </w:r>
    </w:p>
    <w:p w:rsidR="00B85EB9" w:rsidRDefault="0007032D" w:rsidP="0007032D">
      <w:pPr>
        <w:spacing w:after="0"/>
        <w:rPr>
          <w:ins w:id="26" w:author="Henri Korver" w:date="2016-07-18T14:31:00Z"/>
          <w:rFonts w:ascii="Courier New" w:hAnsi="Courier New" w:cs="Courier New"/>
          <w:sz w:val="18"/>
          <w:szCs w:val="18"/>
        </w:rPr>
      </w:pPr>
      <w:r w:rsidRPr="006A37CE">
        <w:rPr>
          <w:rFonts w:ascii="Courier New" w:hAnsi="Courier New" w:cs="Courier New"/>
          <w:sz w:val="18"/>
          <w:szCs w:val="18"/>
        </w:rPr>
        <w:t>&lt;/complexType&gt;</w:t>
      </w:r>
    </w:p>
    <w:p w:rsidR="00846403" w:rsidRDefault="00846403" w:rsidP="0007032D">
      <w:pPr>
        <w:spacing w:after="0"/>
        <w:rPr>
          <w:ins w:id="27" w:author="Henri Korver" w:date="2016-07-15T10:06:00Z"/>
          <w:rFonts w:ascii="Courier New" w:hAnsi="Courier New" w:cs="Courier New"/>
          <w:sz w:val="18"/>
          <w:szCs w:val="18"/>
        </w:rPr>
      </w:pPr>
    </w:p>
    <w:p w:rsidR="0051508F" w:rsidRPr="0051508F" w:rsidRDefault="0051508F" w:rsidP="0051508F">
      <w:pPr>
        <w:spacing w:after="0"/>
        <w:rPr>
          <w:ins w:id="28" w:author="Henri Korver" w:date="2016-07-15T10:06:00Z"/>
          <w:rFonts w:ascii="Courier New" w:hAnsi="Courier New" w:cs="Courier New"/>
          <w:sz w:val="18"/>
          <w:szCs w:val="18"/>
        </w:rPr>
      </w:pPr>
      <w:ins w:id="29" w:author="Henri Korver" w:date="2016-07-15T10:06:00Z">
        <w:r w:rsidRPr="0051508F">
          <w:rPr>
            <w:rFonts w:ascii="Courier New" w:hAnsi="Courier New" w:cs="Courier New"/>
            <w:sz w:val="18"/>
            <w:szCs w:val="18"/>
          </w:rPr>
          <w:t>&lt;</w:t>
        </w:r>
        <w:r>
          <w:rPr>
            <w:rFonts w:ascii="Courier New" w:hAnsi="Courier New" w:cs="Courier New"/>
            <w:sz w:val="18"/>
            <w:szCs w:val="18"/>
          </w:rPr>
          <w:t>simpleType name="Entiteittype</w:t>
        </w:r>
      </w:ins>
      <w:ins w:id="30" w:author="Henri Korver" w:date="2016-07-15T10:07:00Z">
        <w:r w:rsidRPr="006A37CE">
          <w:rPr>
            <w:rFonts w:ascii="Courier New" w:hAnsi="Courier New" w:cs="Courier New"/>
            <w:sz w:val="18"/>
            <w:szCs w:val="18"/>
          </w:rPr>
          <w:t>[</w:t>
        </w:r>
        <w:r w:rsidRPr="006A37CE">
          <w:rPr>
            <w:rFonts w:ascii="Courier New" w:hAnsi="Courier New" w:cs="Courier New"/>
            <w:sz w:val="18"/>
            <w:szCs w:val="18"/>
            <w:u w:val="single"/>
          </w:rPr>
          <w:t>Mnemonic objecttype</w:t>
        </w:r>
        <w:r w:rsidRPr="006A37CE">
          <w:rPr>
            <w:rFonts w:ascii="Courier New" w:hAnsi="Courier New" w:cs="Courier New"/>
            <w:sz w:val="18"/>
            <w:szCs w:val="18"/>
          </w:rPr>
          <w:t>]</w:t>
        </w:r>
      </w:ins>
      <w:ins w:id="31" w:author="Henri Korver" w:date="2016-07-15T10:06:00Z">
        <w:r w:rsidRPr="0051508F">
          <w:rPr>
            <w:rFonts w:ascii="Courier New" w:hAnsi="Courier New" w:cs="Courier New"/>
            <w:sz w:val="18"/>
            <w:szCs w:val="18"/>
          </w:rPr>
          <w:t>"&gt;</w:t>
        </w:r>
      </w:ins>
    </w:p>
    <w:p w:rsidR="0051508F" w:rsidRPr="0051508F" w:rsidRDefault="0051508F" w:rsidP="0051508F">
      <w:pPr>
        <w:spacing w:after="0"/>
        <w:rPr>
          <w:ins w:id="32" w:author="Henri Korver" w:date="2016-07-15T10:06:00Z"/>
          <w:rFonts w:ascii="Courier New" w:hAnsi="Courier New" w:cs="Courier New"/>
          <w:sz w:val="18"/>
          <w:szCs w:val="18"/>
        </w:rPr>
      </w:pPr>
      <w:ins w:id="33" w:author="Henri Korver" w:date="2016-07-15T10:06: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51508F" w:rsidRPr="0051508F" w:rsidRDefault="0051508F" w:rsidP="0051508F">
      <w:pPr>
        <w:spacing w:after="0"/>
        <w:rPr>
          <w:ins w:id="34" w:author="Henri Korver" w:date="2016-07-15T10:06:00Z"/>
          <w:rFonts w:ascii="Courier New" w:hAnsi="Courier New" w:cs="Courier New"/>
          <w:sz w:val="18"/>
          <w:szCs w:val="18"/>
        </w:rPr>
      </w:pPr>
      <w:ins w:id="35" w:author="Henri Korver" w:date="2016-07-15T10:06:00Z">
        <w:r>
          <w:rPr>
            <w:rFonts w:ascii="Courier New" w:hAnsi="Courier New" w:cs="Courier New"/>
            <w:sz w:val="18"/>
            <w:szCs w:val="18"/>
          </w:rPr>
          <w:t xml:space="preserve">        </w:t>
        </w:r>
        <w:r w:rsidRPr="0051508F">
          <w:rPr>
            <w:rFonts w:ascii="Courier New" w:hAnsi="Courier New" w:cs="Courier New"/>
            <w:sz w:val="18"/>
            <w:szCs w:val="18"/>
          </w:rPr>
          <w:t>&lt;enumeration value="</w:t>
        </w:r>
      </w:ins>
      <w:ins w:id="36" w:author="Henri Korver" w:date="2016-07-15T10:07:00Z">
        <w:r w:rsidRPr="006A37CE">
          <w:rPr>
            <w:rFonts w:ascii="Courier New" w:hAnsi="Courier New" w:cs="Courier New"/>
            <w:sz w:val="18"/>
            <w:szCs w:val="18"/>
          </w:rPr>
          <w:t>[</w:t>
        </w:r>
        <w:r w:rsidRPr="006A37CE">
          <w:rPr>
            <w:rFonts w:ascii="Courier New" w:hAnsi="Courier New" w:cs="Courier New"/>
            <w:sz w:val="18"/>
            <w:szCs w:val="18"/>
            <w:u w:val="single"/>
          </w:rPr>
          <w:t>Mnemonic objecttype</w:t>
        </w:r>
        <w:r w:rsidRPr="006A37CE">
          <w:rPr>
            <w:rFonts w:ascii="Courier New" w:hAnsi="Courier New" w:cs="Courier New"/>
            <w:sz w:val="18"/>
            <w:szCs w:val="18"/>
          </w:rPr>
          <w:t>]</w:t>
        </w:r>
      </w:ins>
      <w:ins w:id="37" w:author="Henri Korver" w:date="2016-07-15T10:06:00Z">
        <w:r w:rsidRPr="0051508F">
          <w:rPr>
            <w:rFonts w:ascii="Courier New" w:hAnsi="Courier New" w:cs="Courier New"/>
            <w:sz w:val="18"/>
            <w:szCs w:val="18"/>
          </w:rPr>
          <w:t>"/&gt;</w:t>
        </w:r>
      </w:ins>
    </w:p>
    <w:p w:rsidR="0051508F" w:rsidRPr="0051508F" w:rsidRDefault="0051508F" w:rsidP="0051508F">
      <w:pPr>
        <w:spacing w:after="0"/>
        <w:rPr>
          <w:ins w:id="38" w:author="Henri Korver" w:date="2016-07-15T10:06:00Z"/>
          <w:rFonts w:ascii="Courier New" w:hAnsi="Courier New" w:cs="Courier New"/>
          <w:sz w:val="18"/>
          <w:szCs w:val="18"/>
        </w:rPr>
      </w:pPr>
      <w:ins w:id="39" w:author="Henri Korver" w:date="2016-07-15T10:06:00Z">
        <w:r>
          <w:rPr>
            <w:rFonts w:ascii="Courier New" w:hAnsi="Courier New" w:cs="Courier New"/>
            <w:sz w:val="18"/>
            <w:szCs w:val="18"/>
          </w:rPr>
          <w:t xml:space="preserve">    </w:t>
        </w:r>
        <w:r w:rsidRPr="0051508F">
          <w:rPr>
            <w:rFonts w:ascii="Courier New" w:hAnsi="Courier New" w:cs="Courier New"/>
            <w:sz w:val="18"/>
            <w:szCs w:val="18"/>
          </w:rPr>
          <w:t>&lt;/restriction&gt;</w:t>
        </w:r>
      </w:ins>
    </w:p>
    <w:p w:rsidR="0051508F" w:rsidRDefault="0051508F" w:rsidP="0051508F">
      <w:pPr>
        <w:spacing w:after="0"/>
        <w:rPr>
          <w:ins w:id="40" w:author="Henri Korver" w:date="2016-07-15T09:49:00Z"/>
          <w:rFonts w:ascii="Courier New" w:hAnsi="Courier New" w:cs="Courier New"/>
          <w:sz w:val="18"/>
          <w:szCs w:val="18"/>
        </w:rPr>
      </w:pPr>
      <w:ins w:id="41" w:author="Henri Korver" w:date="2016-07-15T10:06:00Z">
        <w:r w:rsidRPr="0051508F">
          <w:rPr>
            <w:rFonts w:ascii="Courier New" w:hAnsi="Courier New" w:cs="Courier New"/>
            <w:sz w:val="18"/>
            <w:szCs w:val="18"/>
          </w:rPr>
          <w:t>&lt;/simpleType&gt;</w:t>
        </w:r>
      </w:ins>
    </w:p>
    <w:p w:rsidR="00B85EB9" w:rsidRDefault="00B85EB9" w:rsidP="0007032D">
      <w:pPr>
        <w:spacing w:after="0"/>
        <w:rPr>
          <w:ins w:id="42" w:author="Henri Korver" w:date="2016-07-15T09:49:00Z"/>
          <w:rFonts w:ascii="Courier New" w:hAnsi="Courier New" w:cs="Courier New"/>
          <w:sz w:val="18"/>
          <w:szCs w:val="18"/>
        </w:rPr>
      </w:pPr>
    </w:p>
    <w:p w:rsidR="00B85EB9" w:rsidRPr="006A37CE" w:rsidRDefault="00B85EB9" w:rsidP="0007032D">
      <w:pPr>
        <w:spacing w:after="0"/>
        <w:rPr>
          <w:rFonts w:ascii="Courier New" w:hAnsi="Courier New" w:cs="Courier New"/>
          <w:sz w:val="18"/>
          <w:szCs w:val="18"/>
        </w:rPr>
      </w:pPr>
    </w:p>
    <w:p w:rsidR="00B85EB9" w:rsidRDefault="00B85EB9" w:rsidP="0007032D">
      <w:pPr>
        <w:spacing w:after="0"/>
        <w:rPr>
          <w:rFonts w:ascii="Courier New" w:hAnsi="Courier New" w:cs="Courier New"/>
          <w:sz w:val="20"/>
          <w:szCs w:val="20"/>
        </w:rPr>
      </w:pPr>
    </w:p>
    <w:p w:rsidR="006A37CE" w:rsidRDefault="00533B7C" w:rsidP="00412C8A">
      <w:pPr>
        <w:rPr>
          <w:lang w:val="nl-NL"/>
        </w:rPr>
      </w:pPr>
      <w:r>
        <w:rPr>
          <w:lang w:val="nl-NL"/>
        </w:rPr>
        <w:t>Alleen als</w:t>
      </w:r>
      <w:r w:rsidR="001F1E83" w:rsidRPr="001F1E83">
        <w:rPr>
          <w:lang w:val="nl-NL"/>
        </w:rPr>
        <w:t xml:space="preserve"> er op </w:t>
      </w:r>
      <w:r>
        <w:rPr>
          <w:lang w:val="nl-NL"/>
        </w:rPr>
        <w:t xml:space="preserve">minimaal </w:t>
      </w:r>
      <w:r w:rsidR="001F1E83" w:rsidRPr="001F1E83">
        <w:rPr>
          <w:lang w:val="nl-NL"/>
        </w:rPr>
        <w:t xml:space="preserve">één van de attribuutsoorten of groepsattribuutsoorten </w:t>
      </w:r>
      <w:r>
        <w:rPr>
          <w:lang w:val="nl-NL"/>
        </w:rPr>
        <w:t xml:space="preserve">materiele </w:t>
      </w:r>
      <w:r w:rsidR="001F1E83" w:rsidRPr="001F1E83">
        <w:rPr>
          <w:lang w:val="nl-NL"/>
        </w:rPr>
        <w:t xml:space="preserve">historie is gedefinieerd </w:t>
      </w:r>
      <w:r w:rsidR="001F1E83">
        <w:rPr>
          <w:lang w:val="nl-NL"/>
        </w:rPr>
        <w:t>door middel van</w:t>
      </w:r>
      <w:r w:rsidR="001F1E83" w:rsidRPr="001F1E83">
        <w:rPr>
          <w:lang w:val="nl-NL"/>
        </w:rPr>
        <w:t xml:space="preserve"> </w:t>
      </w:r>
      <w:r>
        <w:rPr>
          <w:lang w:val="nl-NL"/>
        </w:rPr>
        <w:t>het attribute</w:t>
      </w:r>
      <w:r w:rsidR="001F1E83">
        <w:rPr>
          <w:lang w:val="nl-NL"/>
        </w:rPr>
        <w:t xml:space="preserve"> “meta:materieleHistorie”</w:t>
      </w:r>
      <w:r>
        <w:rPr>
          <w:lang w:val="nl-NL"/>
        </w:rPr>
        <w:t xml:space="preserve"> (zie sectie </w:t>
      </w:r>
      <w:r>
        <w:rPr>
          <w:lang w:val="nl-NL"/>
        </w:rPr>
        <w:fldChar w:fldCharType="begin"/>
      </w:r>
      <w:r>
        <w:rPr>
          <w:lang w:val="nl-NL"/>
        </w:rPr>
        <w:instrText xml:space="preserve"> REF _Ref402779431 \h </w:instrText>
      </w:r>
      <w:r>
        <w:rPr>
          <w:lang w:val="nl-NL"/>
        </w:rPr>
      </w:r>
      <w:r>
        <w:rPr>
          <w:lang w:val="nl-NL"/>
        </w:rPr>
        <w:fldChar w:fldCharType="separate"/>
      </w:r>
      <w:r w:rsidR="00BD0E1B" w:rsidRPr="00453AED">
        <w:rPr>
          <w:lang w:val="nl-NL"/>
        </w:rPr>
        <w:t>Attribuutsoort</w:t>
      </w:r>
      <w:r>
        <w:rPr>
          <w:lang w:val="nl-NL"/>
        </w:rPr>
        <w:fldChar w:fldCharType="end"/>
      </w:r>
      <w:r>
        <w:rPr>
          <w:lang w:val="nl-NL"/>
        </w:rPr>
        <w:t>),</w:t>
      </w:r>
      <w:r w:rsidR="001F1E83">
        <w:rPr>
          <w:lang w:val="nl-NL"/>
        </w:rPr>
        <w:t xml:space="preserve"> dan </w:t>
      </w:r>
      <w:r>
        <w:rPr>
          <w:lang w:val="nl-NL"/>
        </w:rPr>
        <w:t>moet</w:t>
      </w:r>
      <w:r w:rsidR="001F1E83">
        <w:rPr>
          <w:lang w:val="nl-NL"/>
        </w:rPr>
        <w:t xml:space="preserve"> </w:t>
      </w:r>
      <w:r>
        <w:rPr>
          <w:lang w:val="nl-NL"/>
        </w:rPr>
        <w:t>in het bovenstaande schema</w:t>
      </w:r>
      <w:r w:rsidR="001F1E83">
        <w:rPr>
          <w:lang w:val="nl-NL"/>
        </w:rPr>
        <w:t xml:space="preserve"> </w:t>
      </w:r>
      <w:r>
        <w:rPr>
          <w:lang w:val="nl-NL"/>
        </w:rPr>
        <w:t>het element</w:t>
      </w:r>
      <w:r w:rsidR="001F1E83">
        <w:rPr>
          <w:lang w:val="nl-NL"/>
        </w:rPr>
        <w:t xml:space="preserve"> “historieMaterieel” aanwezig zijn.</w:t>
      </w:r>
      <w:r>
        <w:rPr>
          <w:lang w:val="nl-NL"/>
        </w:rPr>
        <w:t xml:space="preserve"> Hetzelfde verhaal geldt voor het element “historieFormeel”.</w:t>
      </w:r>
      <w:r w:rsidR="00A13957">
        <w:rPr>
          <w:lang w:val="nl-NL"/>
        </w:rPr>
        <w:t xml:space="preserve"> </w:t>
      </w:r>
      <w:r w:rsidR="00412C8A" w:rsidRPr="00412C8A">
        <w:rPr>
          <w:lang w:val="nl-NL"/>
        </w:rPr>
        <w:t xml:space="preserve">Hieronder </w:t>
      </w:r>
      <w:r w:rsidR="00412C8A">
        <w:rPr>
          <w:lang w:val="nl-NL"/>
        </w:rPr>
        <w:t xml:space="preserve"> een voorbeeld van de </w:t>
      </w:r>
      <w:del w:id="43" w:author="Henri Korver" w:date="2016-07-15T08:59:00Z">
        <w:r w:rsidR="00412C8A" w:rsidRPr="00412C8A" w:rsidDel="0023606A">
          <w:rPr>
            <w:lang w:val="nl-NL"/>
          </w:rPr>
          <w:delText xml:space="preserve">de </w:delText>
        </w:r>
      </w:del>
      <w:r w:rsidR="00412C8A" w:rsidRPr="00412C8A">
        <w:rPr>
          <w:lang w:val="nl-NL"/>
        </w:rPr>
        <w:t xml:space="preserve">vertaling van het objectttype </w:t>
      </w:r>
      <w:r w:rsidR="00A5165C">
        <w:rPr>
          <w:lang w:val="nl-NL"/>
        </w:rPr>
        <w:t>‘</w:t>
      </w:r>
      <w:r w:rsidR="00412C8A" w:rsidRPr="00412C8A">
        <w:rPr>
          <w:lang w:val="nl-NL"/>
        </w:rPr>
        <w:t>Besluittype</w:t>
      </w:r>
      <w:r w:rsidR="00A5165C">
        <w:rPr>
          <w:lang w:val="nl-NL"/>
        </w:rPr>
        <w:t>’</w:t>
      </w:r>
      <w:r w:rsidR="00524E3B">
        <w:rPr>
          <w:lang w:val="nl-NL"/>
        </w:rPr>
        <w:t xml:space="preserve"> (BST</w:t>
      </w:r>
      <w:r w:rsidR="00412C8A" w:rsidRPr="00412C8A">
        <w:rPr>
          <w:lang w:val="nl-NL"/>
        </w:rPr>
        <w:t>)</w:t>
      </w:r>
      <w:r w:rsidR="0026706F">
        <w:rPr>
          <w:lang w:val="nl-NL"/>
        </w:rPr>
        <w:t>.</w:t>
      </w:r>
    </w:p>
    <w:p w:rsidR="00A13957" w:rsidRPr="00412C8A" w:rsidRDefault="00A13957" w:rsidP="00061D6A">
      <w:pPr>
        <w:pStyle w:val="Kop3"/>
        <w:rPr>
          <w:lang w:val="nl-NL"/>
        </w:rPr>
      </w:pPr>
      <w:r>
        <w:rPr>
          <w:lang w:val="nl-NL"/>
        </w:rPr>
        <w:t>Voorbeeld</w:t>
      </w:r>
    </w:p>
    <w:p w:rsidR="006A37CE" w:rsidRPr="00061D6A" w:rsidRDefault="00524E3B" w:rsidP="006A37CE">
      <w:pPr>
        <w:spacing w:after="0"/>
        <w:rPr>
          <w:rFonts w:ascii="Courier New" w:hAnsi="Courier New" w:cs="Courier New"/>
          <w:sz w:val="18"/>
          <w:szCs w:val="18"/>
          <w:lang w:val="nl-NL"/>
        </w:rPr>
      </w:pPr>
      <w:r w:rsidRPr="00061D6A">
        <w:rPr>
          <w:rFonts w:ascii="Courier New" w:hAnsi="Courier New" w:cs="Courier New"/>
          <w:sz w:val="18"/>
          <w:szCs w:val="18"/>
          <w:lang w:val="nl-NL"/>
        </w:rPr>
        <w:t>&lt;complexType name="BST</w:t>
      </w:r>
      <w:r w:rsidR="006A37CE" w:rsidRPr="00061D6A">
        <w:rPr>
          <w:rFonts w:ascii="Courier New" w:hAnsi="Courier New" w:cs="Courier New"/>
          <w:sz w:val="18"/>
          <w:szCs w:val="18"/>
          <w:lang w:val="nl-NL"/>
        </w:rPr>
        <w:t>-basis"&gt;</w:t>
      </w:r>
    </w:p>
    <w:p w:rsidR="006A37CE" w:rsidRPr="00061D6A" w:rsidRDefault="006A37CE" w:rsidP="006A37CE">
      <w:pPr>
        <w:spacing w:after="0"/>
        <w:rPr>
          <w:rFonts w:ascii="Courier New" w:hAnsi="Courier New" w:cs="Courier New"/>
          <w:sz w:val="18"/>
          <w:szCs w:val="18"/>
          <w:lang w:val="nl-NL"/>
        </w:rPr>
      </w:pPr>
      <w:r w:rsidRPr="00061D6A">
        <w:rPr>
          <w:rFonts w:ascii="Courier New" w:hAnsi="Courier New" w:cs="Courier New"/>
          <w:sz w:val="18"/>
          <w:szCs w:val="18"/>
          <w:lang w:val="nl-NL"/>
        </w:rPr>
        <w:t xml:space="preserve">   &lt;annotation&gt;</w:t>
      </w:r>
    </w:p>
    <w:p w:rsidR="00524E3B" w:rsidRDefault="006A37CE" w:rsidP="006A37CE">
      <w:pPr>
        <w:spacing w:after="0"/>
        <w:rPr>
          <w:rFonts w:ascii="Courier New" w:hAnsi="Courier New" w:cs="Courier New"/>
          <w:sz w:val="18"/>
          <w:szCs w:val="18"/>
          <w:lang w:val="nl-NL"/>
        </w:rPr>
      </w:pPr>
      <w:r w:rsidRPr="00061D6A">
        <w:rPr>
          <w:rFonts w:ascii="Courier New" w:hAnsi="Courier New" w:cs="Courier New"/>
          <w:sz w:val="18"/>
          <w:szCs w:val="18"/>
          <w:lang w:val="nl-NL"/>
        </w:rPr>
        <w:tab/>
        <w:t xml:space="preserve">  </w:t>
      </w:r>
      <w:r w:rsidRPr="00412C8A">
        <w:rPr>
          <w:rFonts w:ascii="Courier New" w:hAnsi="Courier New" w:cs="Courier New"/>
          <w:sz w:val="18"/>
          <w:szCs w:val="18"/>
          <w:lang w:val="nl-NL"/>
        </w:rPr>
        <w:t>&lt;documentation&gt;</w:t>
      </w:r>
    </w:p>
    <w:p w:rsidR="0026706F" w:rsidRPr="00524E3B" w:rsidRDefault="00524E3B" w:rsidP="006A37CE">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006A37CE" w:rsidRPr="00412C8A">
        <w:rPr>
          <w:rFonts w:ascii="Courier New" w:hAnsi="Courier New" w:cs="Courier New"/>
          <w:sz w:val="18"/>
          <w:szCs w:val="18"/>
          <w:lang w:val="nl-NL"/>
        </w:rPr>
        <w:t>Besluittype: Generieke aandui</w:t>
      </w:r>
      <w:r>
        <w:rPr>
          <w:rFonts w:ascii="Courier New" w:hAnsi="Courier New" w:cs="Courier New"/>
          <w:sz w:val="18"/>
          <w:szCs w:val="18"/>
          <w:lang w:val="nl-NL"/>
        </w:rPr>
        <w:t xml:space="preserve">ding van de aard van een </w:t>
      </w:r>
      <w:r w:rsidR="006A37CE" w:rsidRPr="00524E3B">
        <w:rPr>
          <w:rFonts w:ascii="Courier New" w:hAnsi="Courier New" w:cs="Courier New"/>
          <w:sz w:val="18"/>
          <w:szCs w:val="18"/>
          <w:lang w:val="nl-NL"/>
        </w:rPr>
        <w:t>besluit.</w:t>
      </w:r>
    </w:p>
    <w:p w:rsidR="006A37CE" w:rsidRPr="00D434B2" w:rsidRDefault="0026706F" w:rsidP="006A37CE">
      <w:pPr>
        <w:spacing w:after="0"/>
        <w:rPr>
          <w:rFonts w:ascii="Courier New" w:hAnsi="Courier New" w:cs="Courier New"/>
          <w:sz w:val="18"/>
          <w:szCs w:val="18"/>
        </w:rPr>
      </w:pPr>
      <w:r w:rsidRPr="00524E3B">
        <w:rPr>
          <w:rFonts w:ascii="Courier New" w:hAnsi="Courier New" w:cs="Courier New"/>
          <w:sz w:val="18"/>
          <w:szCs w:val="18"/>
          <w:lang w:val="nl-NL"/>
        </w:rPr>
        <w:t xml:space="preserve">         </w:t>
      </w:r>
      <w:r w:rsidR="006A37CE" w:rsidRPr="00D434B2">
        <w:rPr>
          <w:rFonts w:ascii="Courier New" w:hAnsi="Courier New" w:cs="Courier New"/>
          <w:sz w:val="18"/>
          <w:szCs w:val="18"/>
        </w:rPr>
        <w:t>&lt;/documentation&gt;</w:t>
      </w:r>
    </w:p>
    <w:p w:rsidR="006A37CE" w:rsidRPr="00D434B2" w:rsidRDefault="006A37CE" w:rsidP="006A37CE">
      <w:pPr>
        <w:spacing w:after="0"/>
        <w:rPr>
          <w:rFonts w:ascii="Courier New" w:hAnsi="Courier New" w:cs="Courier New"/>
          <w:sz w:val="18"/>
          <w:szCs w:val="18"/>
        </w:rPr>
      </w:pPr>
      <w:r w:rsidRPr="00D434B2">
        <w:rPr>
          <w:rFonts w:ascii="Courier New" w:hAnsi="Courier New" w:cs="Courier New"/>
          <w:sz w:val="18"/>
          <w:szCs w:val="18"/>
        </w:rPr>
        <w:t xml:space="preserve">   &lt;/annotation&gt;</w:t>
      </w:r>
    </w:p>
    <w:p w:rsidR="006A37CE" w:rsidRPr="00D434B2" w:rsidRDefault="006A37CE" w:rsidP="006A37CE">
      <w:pPr>
        <w:spacing w:after="0"/>
        <w:rPr>
          <w:rFonts w:ascii="Courier New" w:hAnsi="Courier New" w:cs="Courier New"/>
          <w:sz w:val="18"/>
          <w:szCs w:val="18"/>
        </w:rPr>
      </w:pPr>
      <w:r w:rsidRPr="00D434B2">
        <w:rPr>
          <w:rFonts w:ascii="Courier New" w:hAnsi="Courier New" w:cs="Courier New"/>
          <w:sz w:val="18"/>
          <w:szCs w:val="18"/>
        </w:rPr>
        <w:t xml:space="preserve">   &lt;sequence&gt;</w:t>
      </w:r>
    </w:p>
    <w:p w:rsidR="006A37CE" w:rsidRPr="00D434B2" w:rsidRDefault="003B2939" w:rsidP="006A37CE">
      <w:pPr>
        <w:spacing w:after="0"/>
        <w:rPr>
          <w:rFonts w:ascii="Courier New" w:hAnsi="Courier New" w:cs="Courier New"/>
          <w:sz w:val="18"/>
          <w:szCs w:val="18"/>
        </w:rPr>
      </w:pPr>
      <w:r w:rsidRPr="00D434B2">
        <w:rPr>
          <w:rFonts w:ascii="Courier New" w:hAnsi="Courier New" w:cs="Courier New"/>
          <w:sz w:val="18"/>
          <w:szCs w:val="18"/>
        </w:rPr>
        <w:tab/>
      </w:r>
      <w:r w:rsidR="00533B7C">
        <w:rPr>
          <w:rFonts w:ascii="Courier New" w:hAnsi="Courier New" w:cs="Courier New"/>
          <w:sz w:val="18"/>
          <w:szCs w:val="18"/>
        </w:rPr>
        <w:t>[(</w:t>
      </w:r>
      <w:r w:rsidR="00533B7C">
        <w:rPr>
          <w:rFonts w:ascii="Courier New" w:hAnsi="Courier New" w:cs="Courier New"/>
          <w:sz w:val="18"/>
          <w:szCs w:val="18"/>
          <w:u w:val="single"/>
        </w:rPr>
        <w:t>Attribuutsoort</w:t>
      </w:r>
      <w:r w:rsidR="00533B7C">
        <w:rPr>
          <w:rFonts w:ascii="Courier New" w:hAnsi="Courier New" w:cs="Courier New"/>
          <w:sz w:val="18"/>
          <w:szCs w:val="18"/>
        </w:rPr>
        <w:t xml:space="preserve"> | </w:t>
      </w:r>
      <w:r w:rsidR="00533B7C">
        <w:rPr>
          <w:rFonts w:ascii="Courier New" w:hAnsi="Courier New" w:cs="Courier New"/>
          <w:sz w:val="18"/>
          <w:szCs w:val="18"/>
          <w:u w:val="single"/>
        </w:rPr>
        <w:t>Groepsattribuutsoort</w:t>
      </w:r>
      <w:r w:rsidR="00533B7C">
        <w:rPr>
          <w:rFonts w:ascii="Courier New" w:hAnsi="Courier New" w:cs="Courier New"/>
          <w:sz w:val="18"/>
          <w:szCs w:val="18"/>
        </w:rPr>
        <w:t>)*]</w:t>
      </w:r>
    </w:p>
    <w:p w:rsidR="006A37CE" w:rsidRPr="00453AED" w:rsidRDefault="006A37CE" w:rsidP="006A37CE">
      <w:pPr>
        <w:spacing w:after="0"/>
        <w:rPr>
          <w:rFonts w:ascii="Courier New" w:hAnsi="Courier New" w:cs="Courier New"/>
          <w:sz w:val="18"/>
          <w:szCs w:val="18"/>
          <w:lang w:val="nl-NL"/>
        </w:rPr>
      </w:pPr>
      <w:r w:rsidRPr="00D434B2">
        <w:rPr>
          <w:rFonts w:ascii="Courier New" w:hAnsi="Courier New" w:cs="Courier New"/>
          <w:sz w:val="18"/>
          <w:szCs w:val="18"/>
        </w:rPr>
        <w:tab/>
      </w:r>
      <w:r w:rsidRPr="00453AED">
        <w:rPr>
          <w:rFonts w:ascii="Courier New" w:hAnsi="Courier New" w:cs="Courier New"/>
          <w:sz w:val="18"/>
          <w:szCs w:val="18"/>
          <w:lang w:val="nl-NL"/>
        </w:rPr>
        <w:t>&lt;element ref="StUF:tijdvakGeldigheid" minOccurs="0"/&gt;</w:t>
      </w:r>
    </w:p>
    <w:p w:rsidR="006A37CE" w:rsidRPr="00453AED" w:rsidRDefault="006A37CE" w:rsidP="006A37CE">
      <w:pPr>
        <w:spacing w:after="0"/>
        <w:rPr>
          <w:rFonts w:ascii="Courier New" w:hAnsi="Courier New" w:cs="Courier New"/>
          <w:sz w:val="18"/>
          <w:szCs w:val="18"/>
          <w:lang w:val="nl-NL"/>
        </w:rPr>
      </w:pPr>
      <w:r w:rsidRPr="00453AED">
        <w:rPr>
          <w:rFonts w:ascii="Courier New" w:hAnsi="Courier New" w:cs="Courier New"/>
          <w:sz w:val="18"/>
          <w:szCs w:val="18"/>
          <w:lang w:val="nl-NL"/>
        </w:rPr>
        <w:tab/>
        <w:t>&lt;element ref="StUF:tijdstipRegistratie" minOccurs="0"/&gt;</w:t>
      </w:r>
    </w:p>
    <w:p w:rsidR="006A37CE" w:rsidRDefault="006A37CE" w:rsidP="006A37CE">
      <w:pPr>
        <w:spacing w:after="0"/>
        <w:rPr>
          <w:ins w:id="44" w:author="Henri Korver" w:date="2016-07-15T10:08:00Z"/>
          <w:rFonts w:ascii="Courier New" w:hAnsi="Courier New" w:cs="Courier New"/>
          <w:sz w:val="18"/>
          <w:szCs w:val="18"/>
          <w:lang w:val="nl-NL"/>
        </w:rPr>
      </w:pPr>
      <w:r w:rsidRPr="00453AED">
        <w:rPr>
          <w:rFonts w:ascii="Courier New" w:hAnsi="Courier New" w:cs="Courier New"/>
          <w:sz w:val="18"/>
          <w:szCs w:val="18"/>
          <w:lang w:val="nl-NL"/>
        </w:rPr>
        <w:tab/>
        <w:t>&lt;element ref="StUF:extraElementen" minOccurs="0"/&gt;</w:t>
      </w:r>
    </w:p>
    <w:p w:rsidR="009F20CD" w:rsidRPr="009F20CD" w:rsidRDefault="009F20CD" w:rsidP="006A37CE">
      <w:pPr>
        <w:spacing w:after="0"/>
        <w:rPr>
          <w:rFonts w:ascii="Courier New" w:hAnsi="Courier New" w:cs="Courier New"/>
          <w:sz w:val="18"/>
          <w:szCs w:val="18"/>
          <w:rPrChange w:id="45" w:author="Henri Korver" w:date="2016-07-15T10:08:00Z">
            <w:rPr>
              <w:rFonts w:ascii="Courier New" w:hAnsi="Courier New" w:cs="Courier New"/>
              <w:sz w:val="18"/>
              <w:szCs w:val="18"/>
              <w:lang w:val="nl-NL"/>
            </w:rPr>
          </w:rPrChange>
        </w:rPr>
      </w:pPr>
      <w:ins w:id="46" w:author="Henri Korver" w:date="2016-07-15T10:08:00Z">
        <w:r>
          <w:rPr>
            <w:rFonts w:ascii="Courier New" w:hAnsi="Courier New" w:cs="Courier New"/>
            <w:sz w:val="18"/>
            <w:szCs w:val="18"/>
            <w:lang w:val="nl-NL"/>
          </w:rPr>
          <w:tab/>
        </w:r>
        <w:r w:rsidRPr="00B85EB9">
          <w:rPr>
            <w:rFonts w:ascii="Courier New" w:hAnsi="Courier New" w:cs="Courier New"/>
            <w:sz w:val="18"/>
            <w:szCs w:val="18"/>
          </w:rPr>
          <w:t xml:space="preserve">&lt;element </w:t>
        </w:r>
        <w:r>
          <w:rPr>
            <w:rFonts w:ascii="Courier New" w:hAnsi="Courier New" w:cs="Courier New"/>
            <w:sz w:val="18"/>
            <w:szCs w:val="18"/>
          </w:rPr>
          <w:t>ref</w:t>
        </w:r>
        <w:r w:rsidRPr="00B85EB9">
          <w:rPr>
            <w:rFonts w:ascii="Courier New" w:hAnsi="Courier New" w:cs="Courier New"/>
            <w:sz w:val="18"/>
            <w:szCs w:val="18"/>
          </w:rPr>
          <w:t>="aanvullendeElementen" minOccurs="0"/&gt;</w:t>
        </w:r>
      </w:ins>
    </w:p>
    <w:p w:rsidR="006A37CE" w:rsidRPr="00453AED" w:rsidRDefault="006A37CE" w:rsidP="006A37CE">
      <w:pPr>
        <w:spacing w:after="0"/>
        <w:rPr>
          <w:rFonts w:ascii="Courier New" w:hAnsi="Courier New" w:cs="Courier New"/>
          <w:sz w:val="18"/>
          <w:szCs w:val="18"/>
          <w:lang w:val="nl-NL"/>
        </w:rPr>
      </w:pPr>
      <w:r w:rsidRPr="00453AED">
        <w:rPr>
          <w:rFonts w:ascii="Courier New" w:hAnsi="Courier New" w:cs="Courier New"/>
          <w:sz w:val="18"/>
          <w:szCs w:val="18"/>
          <w:lang w:val="nl-NL"/>
        </w:rPr>
        <w:tab/>
        <w:t xml:space="preserve">&lt;element name="historieMaterieel" </w:t>
      </w:r>
    </w:p>
    <w:p w:rsidR="006A37CE" w:rsidRPr="00AE738B" w:rsidRDefault="006A37CE" w:rsidP="006A37CE">
      <w:pPr>
        <w:spacing w:after="0"/>
        <w:rPr>
          <w:rFonts w:ascii="Courier New" w:hAnsi="Courier New" w:cs="Courier New"/>
          <w:sz w:val="18"/>
          <w:szCs w:val="18"/>
          <w:lang w:val="nl-NL"/>
        </w:rPr>
      </w:pPr>
      <w:r w:rsidRPr="00AE738B">
        <w:rPr>
          <w:rFonts w:ascii="Courier New" w:hAnsi="Courier New" w:cs="Courier New"/>
          <w:sz w:val="18"/>
          <w:szCs w:val="18"/>
          <w:lang w:val="nl-NL"/>
        </w:rPr>
        <w:t xml:space="preserve">               type="</w:t>
      </w:r>
      <w:r w:rsidR="00A472C4" w:rsidRPr="00061D6A">
        <w:rPr>
          <w:rFonts w:ascii="Courier New" w:hAnsi="Courier New" w:cs="Courier New"/>
          <w:sz w:val="18"/>
          <w:szCs w:val="18"/>
          <w:lang w:val="nl-NL"/>
        </w:rPr>
        <w:t>ztc</w:t>
      </w:r>
      <w:r w:rsidR="00A472C4" w:rsidRPr="00AE738B">
        <w:rPr>
          <w:rFonts w:ascii="Courier New" w:hAnsi="Courier New" w:cs="Courier New"/>
          <w:sz w:val="18"/>
          <w:szCs w:val="18"/>
          <w:lang w:val="nl-NL"/>
        </w:rPr>
        <w:t>:</w:t>
      </w:r>
      <w:r w:rsidR="00412C8A" w:rsidRPr="00AE738B">
        <w:rPr>
          <w:rFonts w:ascii="Courier New" w:hAnsi="Courier New" w:cs="Courier New"/>
          <w:sz w:val="18"/>
          <w:szCs w:val="18"/>
          <w:lang w:val="nl-NL"/>
        </w:rPr>
        <w:t>BS</w:t>
      </w:r>
      <w:r w:rsidR="0071234E" w:rsidRPr="00AE738B">
        <w:rPr>
          <w:rFonts w:ascii="Courier New" w:hAnsi="Courier New" w:cs="Courier New"/>
          <w:sz w:val="18"/>
          <w:szCs w:val="18"/>
          <w:lang w:val="nl-NL"/>
        </w:rPr>
        <w:t>T</w:t>
      </w:r>
      <w:r w:rsidR="00412C8A" w:rsidRPr="00AE738B">
        <w:rPr>
          <w:rFonts w:ascii="Courier New" w:hAnsi="Courier New" w:cs="Courier New"/>
          <w:sz w:val="18"/>
          <w:szCs w:val="18"/>
          <w:lang w:val="nl-NL"/>
        </w:rPr>
        <w:t>-</w:t>
      </w:r>
      <w:r w:rsidRPr="00AE738B">
        <w:rPr>
          <w:rFonts w:ascii="Courier New" w:hAnsi="Courier New" w:cs="Courier New"/>
          <w:sz w:val="18"/>
          <w:szCs w:val="18"/>
          <w:lang w:val="nl-NL"/>
        </w:rPr>
        <w:t xml:space="preserve">basis" minOccurs="0"     </w:t>
      </w:r>
    </w:p>
    <w:p w:rsidR="006A37CE" w:rsidRPr="007E255E" w:rsidRDefault="006A37CE" w:rsidP="006A37CE">
      <w:pPr>
        <w:spacing w:after="0"/>
        <w:rPr>
          <w:rFonts w:ascii="Courier New" w:hAnsi="Courier New" w:cs="Courier New"/>
          <w:sz w:val="18"/>
          <w:szCs w:val="18"/>
          <w:lang w:val="nl-NL"/>
        </w:rPr>
      </w:pPr>
      <w:r w:rsidRPr="00AE738B">
        <w:rPr>
          <w:rFonts w:ascii="Courier New" w:hAnsi="Courier New" w:cs="Courier New"/>
          <w:sz w:val="18"/>
          <w:szCs w:val="18"/>
          <w:lang w:val="nl-NL"/>
        </w:rPr>
        <w:t xml:space="preserve">               </w:t>
      </w:r>
      <w:r w:rsidRPr="00274708">
        <w:rPr>
          <w:rFonts w:ascii="Courier New" w:hAnsi="Courier New" w:cs="Courier New"/>
          <w:sz w:val="18"/>
          <w:szCs w:val="18"/>
          <w:lang w:val="nl-NL"/>
        </w:rPr>
        <w:t>maxOccurs="unbounded"/&gt;</w:t>
      </w:r>
    </w:p>
    <w:p w:rsidR="00412C8A" w:rsidRPr="005C0416" w:rsidRDefault="00412C8A" w:rsidP="00412C8A">
      <w:pPr>
        <w:spacing w:after="0"/>
        <w:rPr>
          <w:rFonts w:ascii="Courier New" w:hAnsi="Courier New" w:cs="Courier New"/>
          <w:sz w:val="18"/>
          <w:szCs w:val="18"/>
        </w:rPr>
      </w:pPr>
      <w:r w:rsidRPr="00D54ACC">
        <w:rPr>
          <w:rFonts w:ascii="Courier New" w:hAnsi="Courier New" w:cs="Courier New"/>
          <w:sz w:val="18"/>
          <w:szCs w:val="18"/>
          <w:lang w:val="nl-NL"/>
        </w:rPr>
        <w:t xml:space="preserve">       </w:t>
      </w:r>
      <w:r w:rsidRPr="005C0416">
        <w:rPr>
          <w:rFonts w:ascii="Courier New" w:hAnsi="Courier New" w:cs="Courier New"/>
          <w:sz w:val="18"/>
          <w:szCs w:val="18"/>
        </w:rPr>
        <w:t xml:space="preserve">&lt;element name="historieFormeel" </w:t>
      </w:r>
    </w:p>
    <w:p w:rsidR="00412C8A" w:rsidRPr="005C0416" w:rsidRDefault="00412C8A" w:rsidP="00412C8A">
      <w:pPr>
        <w:spacing w:after="0"/>
        <w:rPr>
          <w:rFonts w:ascii="Courier New" w:hAnsi="Courier New" w:cs="Courier New"/>
          <w:sz w:val="18"/>
          <w:szCs w:val="18"/>
        </w:rPr>
      </w:pPr>
      <w:r w:rsidRPr="005C0416">
        <w:rPr>
          <w:rFonts w:ascii="Courier New" w:hAnsi="Courier New" w:cs="Courier New"/>
          <w:sz w:val="18"/>
          <w:szCs w:val="18"/>
        </w:rPr>
        <w:t xml:space="preserve">               type="</w:t>
      </w:r>
      <w:r w:rsidR="00A472C4">
        <w:rPr>
          <w:rFonts w:ascii="Courier New" w:hAnsi="Courier New" w:cs="Courier New"/>
          <w:sz w:val="18"/>
          <w:szCs w:val="18"/>
        </w:rPr>
        <w:t>ztc:</w:t>
      </w:r>
      <w:r w:rsidRPr="005C0416">
        <w:rPr>
          <w:rFonts w:ascii="Courier New" w:hAnsi="Courier New" w:cs="Courier New"/>
          <w:sz w:val="18"/>
          <w:szCs w:val="18"/>
        </w:rPr>
        <w:t>BS</w:t>
      </w:r>
      <w:r w:rsidR="0071234E">
        <w:rPr>
          <w:rFonts w:ascii="Courier New" w:hAnsi="Courier New" w:cs="Courier New"/>
          <w:sz w:val="18"/>
          <w:szCs w:val="18"/>
        </w:rPr>
        <w:t>T</w:t>
      </w:r>
      <w:r w:rsidRPr="005C0416">
        <w:rPr>
          <w:rFonts w:ascii="Courier New" w:hAnsi="Courier New" w:cs="Courier New"/>
          <w:sz w:val="18"/>
          <w:szCs w:val="18"/>
        </w:rPr>
        <w:t xml:space="preserve">-basis" minOccurs="0"     </w:t>
      </w:r>
    </w:p>
    <w:p w:rsidR="00533B7C" w:rsidRDefault="00412C8A" w:rsidP="006A37CE">
      <w:pPr>
        <w:spacing w:after="0"/>
        <w:rPr>
          <w:rFonts w:ascii="Courier New" w:hAnsi="Courier New" w:cs="Courier New"/>
          <w:sz w:val="18"/>
          <w:szCs w:val="18"/>
        </w:rPr>
      </w:pPr>
      <w:r w:rsidRPr="005C0416">
        <w:rPr>
          <w:rFonts w:ascii="Courier New" w:hAnsi="Courier New" w:cs="Courier New"/>
          <w:sz w:val="18"/>
          <w:szCs w:val="18"/>
        </w:rPr>
        <w:t xml:space="preserve">               maxOccurs="unbounded"/&gt;</w:t>
      </w:r>
    </w:p>
    <w:p w:rsidR="00CF16DF" w:rsidRDefault="00CF16DF" w:rsidP="00CF16DF">
      <w:pPr>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u w:val="single"/>
        </w:rPr>
        <w:t>Relatiesoort</w:t>
      </w:r>
      <w:r>
        <w:rPr>
          <w:rFonts w:ascii="Courier New" w:hAnsi="Courier New" w:cs="Courier New"/>
          <w:sz w:val="18"/>
          <w:szCs w:val="18"/>
        </w:rPr>
        <w:t>*]</w:t>
      </w:r>
    </w:p>
    <w:p w:rsidR="00CF16DF" w:rsidRPr="00412C8A" w:rsidRDefault="00CF16DF" w:rsidP="00CF16DF">
      <w:pPr>
        <w:spacing w:after="0"/>
        <w:rPr>
          <w:rFonts w:ascii="Courier New" w:hAnsi="Courier New" w:cs="Courier New"/>
          <w:sz w:val="18"/>
          <w:szCs w:val="18"/>
        </w:rPr>
      </w:pPr>
      <w:r>
        <w:rPr>
          <w:rFonts w:ascii="Courier New" w:hAnsi="Courier New" w:cs="Courier New"/>
          <w:sz w:val="18"/>
          <w:szCs w:val="18"/>
        </w:rPr>
        <w:t xml:space="preserve">   </w:t>
      </w:r>
      <w:r w:rsidRPr="00412C8A">
        <w:rPr>
          <w:rFonts w:ascii="Courier New" w:hAnsi="Courier New" w:cs="Courier New"/>
          <w:sz w:val="18"/>
          <w:szCs w:val="18"/>
        </w:rPr>
        <w:t>&lt;/sequence&gt;</w:t>
      </w:r>
    </w:p>
    <w:p w:rsidR="006A37CE" w:rsidRPr="00412C8A" w:rsidRDefault="006A37CE">
      <w:pPr>
        <w:spacing w:after="0"/>
        <w:ind w:left="720" w:hanging="720"/>
        <w:rPr>
          <w:rFonts w:ascii="Courier New" w:hAnsi="Courier New" w:cs="Courier New"/>
          <w:sz w:val="18"/>
          <w:szCs w:val="18"/>
        </w:rPr>
        <w:pPrChange w:id="47" w:author="Henri Korver" w:date="2016-07-15T10:10:00Z">
          <w:pPr>
            <w:spacing w:after="0"/>
          </w:pPr>
        </w:pPrChange>
      </w:pPr>
      <w:r w:rsidRPr="00412C8A">
        <w:rPr>
          <w:rFonts w:ascii="Courier New" w:hAnsi="Courier New" w:cs="Courier New"/>
          <w:sz w:val="18"/>
          <w:szCs w:val="18"/>
        </w:rPr>
        <w:t xml:space="preserve">   &lt;attribute </w:t>
      </w:r>
      <w:del w:id="48" w:author="Henri Korver" w:date="2016-07-15T10:08:00Z">
        <w:r w:rsidRPr="00412C8A" w:rsidDel="009F20CD">
          <w:rPr>
            <w:rFonts w:ascii="Courier New" w:hAnsi="Courier New" w:cs="Courier New"/>
            <w:sz w:val="18"/>
            <w:szCs w:val="18"/>
          </w:rPr>
          <w:delText>ref</w:delText>
        </w:r>
      </w:del>
      <w:ins w:id="49" w:author="Henri Korver" w:date="2016-07-15T10:08:00Z">
        <w:r w:rsidR="009F20CD">
          <w:rPr>
            <w:rFonts w:ascii="Courier New" w:hAnsi="Courier New" w:cs="Courier New"/>
            <w:sz w:val="18"/>
            <w:szCs w:val="18"/>
          </w:rPr>
          <w:t>name</w:t>
        </w:r>
      </w:ins>
      <w:r w:rsidRPr="00412C8A">
        <w:rPr>
          <w:rFonts w:ascii="Courier New" w:hAnsi="Courier New" w:cs="Courier New"/>
          <w:sz w:val="18"/>
          <w:szCs w:val="18"/>
        </w:rPr>
        <w:t>="</w:t>
      </w:r>
      <w:ins w:id="50" w:author="Henri Korver" w:date="2016-07-15T10:09:00Z">
        <w:r w:rsidR="009F20CD">
          <w:rPr>
            <w:rFonts w:ascii="Courier New" w:hAnsi="Courier New" w:cs="Courier New"/>
            <w:sz w:val="18"/>
            <w:szCs w:val="18"/>
          </w:rPr>
          <w:t>ztc</w:t>
        </w:r>
      </w:ins>
      <w:del w:id="51" w:author="Henri Korver" w:date="2016-07-15T10:08:00Z">
        <w:r w:rsidRPr="00412C8A" w:rsidDel="009F20CD">
          <w:rPr>
            <w:rFonts w:ascii="Courier New" w:hAnsi="Courier New" w:cs="Courier New"/>
            <w:sz w:val="18"/>
            <w:szCs w:val="18"/>
          </w:rPr>
          <w:delText>StUF</w:delText>
        </w:r>
      </w:del>
      <w:r w:rsidRPr="00412C8A">
        <w:rPr>
          <w:rFonts w:ascii="Courier New" w:hAnsi="Courier New" w:cs="Courier New"/>
          <w:sz w:val="18"/>
          <w:szCs w:val="18"/>
        </w:rPr>
        <w:t>:entiteittype"</w:t>
      </w:r>
      <w:ins w:id="52" w:author="Henri Korver" w:date="2016-07-15T10:08:00Z">
        <w:r w:rsidR="009F20CD">
          <w:rPr>
            <w:rFonts w:ascii="Courier New" w:hAnsi="Courier New" w:cs="Courier New"/>
            <w:sz w:val="18"/>
            <w:szCs w:val="18"/>
          </w:rPr>
          <w:t xml:space="preserve"> </w:t>
        </w:r>
      </w:ins>
      <w:ins w:id="53" w:author="Henri Korver" w:date="2016-07-15T10:09:00Z">
        <w:r w:rsidR="009F20CD">
          <w:rPr>
            <w:rFonts w:ascii="Courier New" w:hAnsi="Courier New" w:cs="Courier New"/>
            <w:sz w:val="18"/>
            <w:szCs w:val="18"/>
          </w:rPr>
          <w:t>type=</w:t>
        </w:r>
      </w:ins>
      <w:ins w:id="54" w:author="Henri Korver" w:date="2016-07-15T10:10:00Z">
        <w:r w:rsidR="009F20CD">
          <w:rPr>
            <w:rFonts w:ascii="Courier New" w:hAnsi="Courier New" w:cs="Courier New"/>
            <w:sz w:val="18"/>
            <w:szCs w:val="18"/>
          </w:rPr>
          <w:t>"</w:t>
        </w:r>
        <w:r w:rsidR="009F20CD" w:rsidRPr="005E1889">
          <w:rPr>
            <w:rFonts w:ascii="Courier New" w:hAnsi="Courier New" w:cs="Courier New"/>
            <w:sz w:val="18"/>
            <w:szCs w:val="18"/>
          </w:rPr>
          <w:t>Entiteittype</w:t>
        </w:r>
      </w:ins>
      <w:ins w:id="55" w:author="Henri Korver" w:date="2016-07-15T10:11:00Z">
        <w:r w:rsidR="000B09B6" w:rsidRPr="005E1889">
          <w:rPr>
            <w:rFonts w:ascii="Courier New" w:hAnsi="Courier New" w:cs="Courier New"/>
            <w:sz w:val="18"/>
            <w:szCs w:val="18"/>
            <w:rPrChange w:id="56" w:author="Henri Korver" w:date="2016-07-15T10:12:00Z">
              <w:rPr>
                <w:rFonts w:ascii="Courier New" w:hAnsi="Courier New" w:cs="Courier New"/>
                <w:b/>
                <w:sz w:val="18"/>
                <w:szCs w:val="18"/>
              </w:rPr>
            </w:rPrChange>
          </w:rPr>
          <w:t>BST</w:t>
        </w:r>
      </w:ins>
      <w:ins w:id="57" w:author="Henri Korver" w:date="2016-07-15T10:10:00Z">
        <w:r w:rsidR="009F20CD" w:rsidRPr="00B85EB9">
          <w:rPr>
            <w:rFonts w:ascii="Courier New" w:hAnsi="Courier New" w:cs="Courier New"/>
            <w:sz w:val="18"/>
            <w:szCs w:val="18"/>
          </w:rPr>
          <w:t>"</w:t>
        </w:r>
      </w:ins>
      <w:del w:id="58" w:author="Henri Korver" w:date="2016-07-15T10:08:00Z">
        <w:r w:rsidRPr="00412C8A" w:rsidDel="009F20CD">
          <w:rPr>
            <w:rFonts w:ascii="Courier New" w:hAnsi="Courier New" w:cs="Courier New"/>
            <w:sz w:val="18"/>
            <w:szCs w:val="18"/>
          </w:rPr>
          <w:delText xml:space="preserve"> fixed="</w:delText>
        </w:r>
        <w:r w:rsidR="00412C8A" w:rsidRPr="00412C8A" w:rsidDel="009F20CD">
          <w:rPr>
            <w:rFonts w:ascii="Courier New" w:hAnsi="Courier New" w:cs="Courier New"/>
            <w:sz w:val="18"/>
            <w:szCs w:val="18"/>
          </w:rPr>
          <w:delText>BSL</w:delText>
        </w:r>
        <w:r w:rsidRPr="00412C8A" w:rsidDel="009F20CD">
          <w:rPr>
            <w:rFonts w:ascii="Courier New" w:hAnsi="Courier New" w:cs="Courier New"/>
            <w:sz w:val="18"/>
            <w:szCs w:val="18"/>
          </w:rPr>
          <w:delText>"</w:delText>
        </w:r>
      </w:del>
      <w:r w:rsidRPr="00412C8A">
        <w:rPr>
          <w:rFonts w:ascii="Courier New" w:hAnsi="Courier New" w:cs="Courier New"/>
          <w:sz w:val="18"/>
          <w:szCs w:val="18"/>
        </w:rPr>
        <w:t>/&gt;</w:t>
      </w:r>
    </w:p>
    <w:p w:rsidR="006A37CE" w:rsidRPr="00412C8A" w:rsidRDefault="006A37CE" w:rsidP="006A37CE">
      <w:pPr>
        <w:spacing w:after="0"/>
        <w:rPr>
          <w:rFonts w:ascii="Courier New" w:hAnsi="Courier New" w:cs="Courier New"/>
          <w:sz w:val="18"/>
          <w:szCs w:val="18"/>
        </w:rPr>
      </w:pPr>
      <w:r w:rsidRPr="00412C8A">
        <w:rPr>
          <w:rFonts w:ascii="Courier New" w:hAnsi="Courier New" w:cs="Courier New"/>
          <w:sz w:val="18"/>
          <w:szCs w:val="18"/>
        </w:rPr>
        <w:t xml:space="preserve">   &lt;attributeGroup ref="StUF:entiteit"/&gt;</w:t>
      </w:r>
    </w:p>
    <w:p w:rsidR="00A136EC" w:rsidRDefault="006A37CE" w:rsidP="006A37CE">
      <w:pPr>
        <w:spacing w:after="0"/>
        <w:rPr>
          <w:ins w:id="59" w:author="Henri Korver" w:date="2016-07-15T10:11:00Z"/>
          <w:rFonts w:ascii="Courier New" w:hAnsi="Courier New" w:cs="Courier New"/>
          <w:sz w:val="18"/>
          <w:szCs w:val="18"/>
        </w:rPr>
      </w:pPr>
      <w:r w:rsidRPr="00412C8A">
        <w:rPr>
          <w:rFonts w:ascii="Courier New" w:hAnsi="Courier New" w:cs="Courier New"/>
          <w:sz w:val="18"/>
          <w:szCs w:val="18"/>
        </w:rPr>
        <w:t>&lt;/complexType&gt;</w:t>
      </w:r>
    </w:p>
    <w:p w:rsidR="000B09B6" w:rsidRDefault="000B09B6" w:rsidP="006A37CE">
      <w:pPr>
        <w:spacing w:after="0"/>
        <w:rPr>
          <w:ins w:id="60" w:author="Henri Korver" w:date="2016-07-15T10:11:00Z"/>
          <w:rFonts w:ascii="Courier New" w:hAnsi="Courier New" w:cs="Courier New"/>
          <w:sz w:val="18"/>
          <w:szCs w:val="18"/>
        </w:rPr>
      </w:pPr>
    </w:p>
    <w:p w:rsidR="000B09B6" w:rsidRPr="0051508F" w:rsidRDefault="000B09B6" w:rsidP="000B09B6">
      <w:pPr>
        <w:spacing w:after="0"/>
        <w:rPr>
          <w:ins w:id="61" w:author="Henri Korver" w:date="2016-07-15T10:11:00Z"/>
          <w:rFonts w:ascii="Courier New" w:hAnsi="Courier New" w:cs="Courier New"/>
          <w:sz w:val="18"/>
          <w:szCs w:val="18"/>
        </w:rPr>
      </w:pPr>
      <w:ins w:id="62" w:author="Henri Korver" w:date="2016-07-15T10:11:00Z">
        <w:r w:rsidRPr="0051508F">
          <w:rPr>
            <w:rFonts w:ascii="Courier New" w:hAnsi="Courier New" w:cs="Courier New"/>
            <w:sz w:val="18"/>
            <w:szCs w:val="18"/>
          </w:rPr>
          <w:t>&lt;</w:t>
        </w:r>
        <w:r>
          <w:rPr>
            <w:rFonts w:ascii="Courier New" w:hAnsi="Courier New" w:cs="Courier New"/>
            <w:sz w:val="18"/>
            <w:szCs w:val="18"/>
          </w:rPr>
          <w:t>simpleType name="EntiteittypeBST</w:t>
        </w:r>
        <w:r w:rsidRPr="0051508F">
          <w:rPr>
            <w:rFonts w:ascii="Courier New" w:hAnsi="Courier New" w:cs="Courier New"/>
            <w:sz w:val="18"/>
            <w:szCs w:val="18"/>
          </w:rPr>
          <w:t>"&gt;</w:t>
        </w:r>
      </w:ins>
    </w:p>
    <w:p w:rsidR="000B09B6" w:rsidRPr="0051508F" w:rsidRDefault="000B09B6" w:rsidP="000B09B6">
      <w:pPr>
        <w:spacing w:after="0"/>
        <w:rPr>
          <w:ins w:id="63" w:author="Henri Korver" w:date="2016-07-15T10:11:00Z"/>
          <w:rFonts w:ascii="Courier New" w:hAnsi="Courier New" w:cs="Courier New"/>
          <w:sz w:val="18"/>
          <w:szCs w:val="18"/>
        </w:rPr>
      </w:pPr>
      <w:ins w:id="64" w:author="Henri Korver" w:date="2016-07-15T10:11: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0B09B6" w:rsidRPr="0051508F" w:rsidRDefault="000B09B6" w:rsidP="000B09B6">
      <w:pPr>
        <w:spacing w:after="0"/>
        <w:rPr>
          <w:ins w:id="65" w:author="Henri Korver" w:date="2016-07-15T10:11:00Z"/>
          <w:rFonts w:ascii="Courier New" w:hAnsi="Courier New" w:cs="Courier New"/>
          <w:sz w:val="18"/>
          <w:szCs w:val="18"/>
        </w:rPr>
      </w:pPr>
      <w:ins w:id="66" w:author="Henri Korver" w:date="2016-07-15T10:11:00Z">
        <w:r>
          <w:rPr>
            <w:rFonts w:ascii="Courier New" w:hAnsi="Courier New" w:cs="Courier New"/>
            <w:sz w:val="18"/>
            <w:szCs w:val="18"/>
          </w:rPr>
          <w:lastRenderedPageBreak/>
          <w:t xml:space="preserve">        </w:t>
        </w:r>
        <w:r w:rsidRPr="0051508F">
          <w:rPr>
            <w:rFonts w:ascii="Courier New" w:hAnsi="Courier New" w:cs="Courier New"/>
            <w:sz w:val="18"/>
            <w:szCs w:val="18"/>
          </w:rPr>
          <w:t>&lt;enumeration value="</w:t>
        </w:r>
        <w:r>
          <w:rPr>
            <w:rFonts w:ascii="Courier New" w:hAnsi="Courier New" w:cs="Courier New"/>
            <w:sz w:val="18"/>
            <w:szCs w:val="18"/>
          </w:rPr>
          <w:t>BST</w:t>
        </w:r>
        <w:r w:rsidRPr="0051508F">
          <w:rPr>
            <w:rFonts w:ascii="Courier New" w:hAnsi="Courier New" w:cs="Courier New"/>
            <w:sz w:val="18"/>
            <w:szCs w:val="18"/>
          </w:rPr>
          <w:t>"/&gt;</w:t>
        </w:r>
      </w:ins>
    </w:p>
    <w:p w:rsidR="000B09B6" w:rsidRPr="0051508F" w:rsidRDefault="000B09B6" w:rsidP="000B09B6">
      <w:pPr>
        <w:spacing w:after="0"/>
        <w:rPr>
          <w:ins w:id="67" w:author="Henri Korver" w:date="2016-07-15T10:11:00Z"/>
          <w:rFonts w:ascii="Courier New" w:hAnsi="Courier New" w:cs="Courier New"/>
          <w:sz w:val="18"/>
          <w:szCs w:val="18"/>
        </w:rPr>
      </w:pPr>
      <w:ins w:id="68" w:author="Henri Korver" w:date="2016-07-15T10:11:00Z">
        <w:r>
          <w:rPr>
            <w:rFonts w:ascii="Courier New" w:hAnsi="Courier New" w:cs="Courier New"/>
            <w:sz w:val="18"/>
            <w:szCs w:val="18"/>
          </w:rPr>
          <w:t xml:space="preserve">    </w:t>
        </w:r>
        <w:r w:rsidRPr="0051508F">
          <w:rPr>
            <w:rFonts w:ascii="Courier New" w:hAnsi="Courier New" w:cs="Courier New"/>
            <w:sz w:val="18"/>
            <w:szCs w:val="18"/>
          </w:rPr>
          <w:t>&lt;/restriction&gt;</w:t>
        </w:r>
      </w:ins>
    </w:p>
    <w:p w:rsidR="000B09B6" w:rsidRDefault="000B09B6" w:rsidP="000B09B6">
      <w:pPr>
        <w:spacing w:after="0"/>
        <w:rPr>
          <w:ins w:id="69" w:author="Henri Korver" w:date="2016-07-15T10:11:00Z"/>
          <w:rFonts w:ascii="Courier New" w:hAnsi="Courier New" w:cs="Courier New"/>
          <w:sz w:val="18"/>
          <w:szCs w:val="18"/>
        </w:rPr>
      </w:pPr>
      <w:ins w:id="70" w:author="Henri Korver" w:date="2016-07-15T10:11:00Z">
        <w:r w:rsidRPr="0051508F">
          <w:rPr>
            <w:rFonts w:ascii="Courier New" w:hAnsi="Courier New" w:cs="Courier New"/>
            <w:sz w:val="18"/>
            <w:szCs w:val="18"/>
          </w:rPr>
          <w:t>&lt;/simpleType&gt;</w:t>
        </w:r>
      </w:ins>
    </w:p>
    <w:p w:rsidR="000B09B6" w:rsidRDefault="000B09B6" w:rsidP="006A37CE">
      <w:pPr>
        <w:spacing w:after="0"/>
        <w:rPr>
          <w:ins w:id="71" w:author="Henri Korver" w:date="2016-07-15T10:11:00Z"/>
          <w:rFonts w:ascii="Courier New" w:hAnsi="Courier New" w:cs="Courier New"/>
          <w:sz w:val="18"/>
          <w:szCs w:val="18"/>
        </w:rPr>
      </w:pPr>
    </w:p>
    <w:p w:rsidR="000B09B6" w:rsidRDefault="000B09B6" w:rsidP="006A37CE">
      <w:pPr>
        <w:spacing w:after="0"/>
        <w:rPr>
          <w:rFonts w:ascii="Courier New" w:hAnsi="Courier New" w:cs="Courier New"/>
          <w:sz w:val="18"/>
          <w:szCs w:val="18"/>
        </w:rPr>
      </w:pPr>
    </w:p>
    <w:p w:rsidR="00A136EC" w:rsidRPr="00524E3B" w:rsidRDefault="00A136EC" w:rsidP="00A136EC">
      <w:pPr>
        <w:pStyle w:val="Kop2"/>
        <w:rPr>
          <w:lang w:val="nl-NL"/>
        </w:rPr>
      </w:pPr>
      <w:r w:rsidRPr="00524E3B">
        <w:rPr>
          <w:lang w:val="nl-NL"/>
        </w:rPr>
        <w:t>Kerngegevens</w:t>
      </w:r>
    </w:p>
    <w:p w:rsidR="00A136EC" w:rsidRPr="00A136EC" w:rsidRDefault="00B875D2" w:rsidP="00A136EC">
      <w:pPr>
        <w:rPr>
          <w:lang w:val="nl-NL"/>
        </w:rPr>
      </w:pPr>
      <w:r>
        <w:rPr>
          <w:lang w:val="nl-NL"/>
        </w:rPr>
        <w:t>De kerngegevens van een obje</w:t>
      </w:r>
      <w:r w:rsidR="00AF31C3">
        <w:rPr>
          <w:lang w:val="nl-NL"/>
        </w:rPr>
        <w:t>cttype worden als vo</w:t>
      </w:r>
      <w:r w:rsidR="00D92385">
        <w:rPr>
          <w:lang w:val="nl-NL"/>
        </w:rPr>
        <w:t>l</w:t>
      </w:r>
      <w:r w:rsidR="00AF31C3">
        <w:rPr>
          <w:lang w:val="nl-NL"/>
        </w:rPr>
        <w:t>gt vertaald naar StUF.</w:t>
      </w:r>
    </w:p>
    <w:p w:rsidR="00A136EC" w:rsidRPr="00A136EC" w:rsidRDefault="00A136EC" w:rsidP="00A136EC">
      <w:pPr>
        <w:spacing w:after="0"/>
        <w:rPr>
          <w:rFonts w:ascii="Courier New" w:hAnsi="Courier New" w:cs="Courier New"/>
          <w:sz w:val="18"/>
          <w:szCs w:val="18"/>
          <w:lang w:val="nl-NL"/>
        </w:rPr>
      </w:pPr>
      <w:r w:rsidRPr="00A136EC">
        <w:rPr>
          <w:rFonts w:ascii="Courier New" w:hAnsi="Courier New" w:cs="Courier New"/>
          <w:sz w:val="18"/>
          <w:szCs w:val="18"/>
          <w:lang w:val="nl-NL"/>
        </w:rPr>
        <w:t>&lt;complexType name="</w:t>
      </w:r>
      <w:r w:rsidR="0039188C" w:rsidRPr="0039188C">
        <w:rPr>
          <w:rFonts w:ascii="Courier New" w:hAnsi="Courier New" w:cs="Courier New"/>
          <w:sz w:val="18"/>
          <w:szCs w:val="18"/>
          <w:lang w:val="nl-NL"/>
        </w:rPr>
        <w:t>[</w:t>
      </w:r>
      <w:r w:rsidR="0039188C" w:rsidRPr="0039188C">
        <w:rPr>
          <w:rFonts w:ascii="Courier New" w:hAnsi="Courier New" w:cs="Courier New"/>
          <w:sz w:val="18"/>
          <w:szCs w:val="18"/>
          <w:u w:val="single"/>
          <w:lang w:val="nl-NL"/>
        </w:rPr>
        <w:t>Mnemonic objectttype</w:t>
      </w:r>
      <w:r w:rsidR="0039188C" w:rsidRPr="0039188C">
        <w:rPr>
          <w:rFonts w:ascii="Courier New" w:hAnsi="Courier New" w:cs="Courier New"/>
          <w:sz w:val="18"/>
          <w:szCs w:val="18"/>
          <w:lang w:val="nl-NL"/>
        </w:rPr>
        <w:t>]</w:t>
      </w:r>
      <w:r w:rsidRPr="00A136EC">
        <w:rPr>
          <w:rFonts w:ascii="Courier New" w:hAnsi="Courier New" w:cs="Courier New"/>
          <w:sz w:val="18"/>
          <w:szCs w:val="18"/>
          <w:lang w:val="nl-NL"/>
        </w:rPr>
        <w:t>-kerngegevens"&gt;</w:t>
      </w:r>
    </w:p>
    <w:p w:rsidR="00A136EC" w:rsidRPr="00A136EC" w:rsidRDefault="00A136EC" w:rsidP="00A136EC">
      <w:pPr>
        <w:spacing w:after="0"/>
        <w:rPr>
          <w:rFonts w:ascii="Courier New" w:hAnsi="Courier New" w:cs="Courier New"/>
          <w:sz w:val="18"/>
          <w:szCs w:val="18"/>
        </w:rPr>
      </w:pPr>
      <w:r w:rsidRPr="0039188C">
        <w:rPr>
          <w:rFonts w:ascii="Courier New" w:hAnsi="Courier New" w:cs="Courier New"/>
          <w:sz w:val="18"/>
          <w:szCs w:val="18"/>
          <w:lang w:val="nl-NL"/>
        </w:rPr>
        <w:t xml:space="preserve">    </w:t>
      </w:r>
      <w:r w:rsidRPr="00A136EC">
        <w:rPr>
          <w:rFonts w:ascii="Courier New" w:hAnsi="Courier New" w:cs="Courier New"/>
          <w:sz w:val="18"/>
          <w:szCs w:val="18"/>
        </w:rPr>
        <w:t>&lt;complexContent&gt;</w:t>
      </w:r>
    </w:p>
    <w:p w:rsidR="00A136EC" w:rsidRPr="00A136EC" w:rsidRDefault="00A136EC" w:rsidP="00A136EC">
      <w:pPr>
        <w:spacing w:after="0"/>
        <w:rPr>
          <w:rFonts w:ascii="Courier New" w:hAnsi="Courier New" w:cs="Courier New"/>
          <w:sz w:val="18"/>
          <w:szCs w:val="18"/>
        </w:rPr>
      </w:pPr>
      <w:r w:rsidRPr="00A136EC">
        <w:rPr>
          <w:rFonts w:ascii="Courier New" w:hAnsi="Courier New" w:cs="Courier New"/>
          <w:sz w:val="18"/>
          <w:szCs w:val="18"/>
        </w:rPr>
        <w:t xml:space="preserve">        &lt;restriction base="</w:t>
      </w:r>
      <w:r w:rsidR="00A472C4">
        <w:rPr>
          <w:rFonts w:ascii="Courier New" w:hAnsi="Courier New" w:cs="Courier New"/>
          <w:sz w:val="18"/>
          <w:szCs w:val="18"/>
        </w:rPr>
        <w:t>[ns prefix]:</w:t>
      </w:r>
      <w:r w:rsidR="0039188C" w:rsidRPr="006A37CE">
        <w:rPr>
          <w:rFonts w:ascii="Courier New" w:hAnsi="Courier New" w:cs="Courier New"/>
          <w:sz w:val="18"/>
          <w:szCs w:val="18"/>
        </w:rPr>
        <w:t>[</w:t>
      </w:r>
      <w:r w:rsidR="0039188C" w:rsidRPr="006A37CE">
        <w:rPr>
          <w:rFonts w:ascii="Courier New" w:hAnsi="Courier New" w:cs="Courier New"/>
          <w:sz w:val="18"/>
          <w:szCs w:val="18"/>
          <w:u w:val="single"/>
        </w:rPr>
        <w:t>Mnemonic objectttype</w:t>
      </w:r>
      <w:r w:rsidR="0039188C" w:rsidRPr="006A37CE">
        <w:rPr>
          <w:rFonts w:ascii="Courier New" w:hAnsi="Courier New" w:cs="Courier New"/>
          <w:sz w:val="18"/>
          <w:szCs w:val="18"/>
        </w:rPr>
        <w:t>]</w:t>
      </w:r>
      <w:r w:rsidRPr="00A136EC">
        <w:rPr>
          <w:rFonts w:ascii="Courier New" w:hAnsi="Courier New" w:cs="Courier New"/>
          <w:sz w:val="18"/>
          <w:szCs w:val="18"/>
        </w:rPr>
        <w:t>-basis"&gt;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Pr="00A136EC">
        <w:rPr>
          <w:rFonts w:ascii="Courier New" w:hAnsi="Courier New" w:cs="Courier New"/>
          <w:sz w:val="18"/>
          <w:szCs w:val="18"/>
        </w:rPr>
        <w:t>&lt;sequence&gt;</w:t>
      </w:r>
    </w:p>
    <w:p w:rsidR="0039188C" w:rsidRPr="0039188C" w:rsidRDefault="00A136EC" w:rsidP="0039188C">
      <w:pPr>
        <w:spacing w:after="0"/>
        <w:rPr>
          <w:rFonts w:ascii="Courier New" w:hAnsi="Courier New" w:cs="Courier New"/>
          <w:sz w:val="18"/>
          <w:szCs w:val="18"/>
        </w:rPr>
      </w:pPr>
      <w:r>
        <w:rPr>
          <w:rFonts w:ascii="Courier New" w:hAnsi="Courier New" w:cs="Courier New"/>
          <w:sz w:val="18"/>
          <w:szCs w:val="18"/>
        </w:rPr>
        <w:tab/>
      </w:r>
      <w:r w:rsidR="0039188C">
        <w:rPr>
          <w:rFonts w:ascii="Courier New" w:hAnsi="Courier New" w:cs="Courier New"/>
          <w:sz w:val="18"/>
          <w:szCs w:val="18"/>
        </w:rPr>
        <w:t xml:space="preserve">    </w:t>
      </w:r>
      <w:r w:rsidR="0039188C">
        <w:rPr>
          <w:rFonts w:ascii="Courier New" w:hAnsi="Courier New" w:cs="Courier New"/>
          <w:sz w:val="18"/>
          <w:szCs w:val="18"/>
        </w:rPr>
        <w:tab/>
        <w:t xml:space="preserve"> [(</w:t>
      </w:r>
      <w:r w:rsidR="0039188C">
        <w:rPr>
          <w:rFonts w:ascii="Courier New" w:hAnsi="Courier New" w:cs="Courier New"/>
          <w:sz w:val="18"/>
          <w:szCs w:val="18"/>
          <w:u w:val="single"/>
        </w:rPr>
        <w:t>Attrib</w:t>
      </w:r>
      <w:r w:rsidR="0039188C" w:rsidRPr="009E658F">
        <w:rPr>
          <w:rFonts w:ascii="Courier New" w:hAnsi="Courier New" w:cs="Courier New"/>
          <w:sz w:val="18"/>
          <w:szCs w:val="18"/>
          <w:u w:val="single"/>
        </w:rPr>
        <w:t>uutsoort</w:t>
      </w:r>
      <w:r w:rsidR="0039188C" w:rsidRPr="009E658F">
        <w:rPr>
          <w:rFonts w:ascii="Courier New" w:hAnsi="Courier New" w:cs="Courier New"/>
          <w:sz w:val="18"/>
          <w:szCs w:val="18"/>
        </w:rPr>
        <w:t xml:space="preserve"> </w:t>
      </w:r>
      <w:r w:rsidR="0039188C">
        <w:rPr>
          <w:rFonts w:ascii="Courier New" w:hAnsi="Courier New" w:cs="Courier New"/>
          <w:sz w:val="18"/>
          <w:szCs w:val="18"/>
        </w:rPr>
        <w:t xml:space="preserve">| </w:t>
      </w:r>
      <w:r w:rsidR="0039188C" w:rsidRPr="00453AED">
        <w:rPr>
          <w:rFonts w:ascii="Courier New" w:hAnsi="Courier New" w:cs="Courier New"/>
          <w:sz w:val="18"/>
          <w:szCs w:val="18"/>
          <w:u w:val="single"/>
        </w:rPr>
        <w:t>Groepsattribuutsoorten</w:t>
      </w:r>
      <w:r w:rsidR="0039188C">
        <w:rPr>
          <w:rFonts w:ascii="Courier New" w:hAnsi="Courier New" w:cs="Courier New"/>
          <w:sz w:val="18"/>
          <w:szCs w:val="18"/>
        </w:rPr>
        <w:t xml:space="preserve"> | </w:t>
      </w:r>
      <w:r w:rsidR="0039188C">
        <w:rPr>
          <w:rFonts w:ascii="Courier New" w:hAnsi="Courier New" w:cs="Courier New"/>
          <w:sz w:val="18"/>
          <w:szCs w:val="18"/>
          <w:u w:val="single"/>
        </w:rPr>
        <w:t>Relatiesoort</w:t>
      </w:r>
      <w:r w:rsidR="0039188C">
        <w:rPr>
          <w:rFonts w:ascii="Courier New" w:hAnsi="Courier New" w:cs="Courier New"/>
          <w:sz w:val="18"/>
          <w:szCs w:val="18"/>
        </w:rPr>
        <w:t>)*]</w:t>
      </w:r>
    </w:p>
    <w:p w:rsidR="00A136EC" w:rsidRPr="00A136EC" w:rsidRDefault="00A136EC" w:rsidP="00A136EC">
      <w:pPr>
        <w:spacing w:after="0"/>
        <w:rPr>
          <w:rFonts w:ascii="Courier New" w:hAnsi="Courier New" w:cs="Courier New"/>
          <w:sz w:val="18"/>
          <w:szCs w:val="18"/>
        </w:rPr>
      </w:pPr>
      <w:r w:rsidRPr="0039188C">
        <w:rPr>
          <w:rFonts w:ascii="Courier New" w:hAnsi="Courier New" w:cs="Courier New"/>
          <w:sz w:val="18"/>
          <w:szCs w:val="18"/>
        </w:rPr>
        <w:tab/>
        <w:t xml:space="preserve">     </w:t>
      </w:r>
      <w:r w:rsidRPr="00A136EC">
        <w:rPr>
          <w:rFonts w:ascii="Courier New" w:hAnsi="Courier New" w:cs="Courier New"/>
          <w:sz w:val="18"/>
          <w:szCs w:val="18"/>
        </w:rPr>
        <w:t>&lt;/sequence&gt;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Pr="00A136EC">
        <w:rPr>
          <w:rFonts w:ascii="Courier New" w:hAnsi="Courier New" w:cs="Courier New"/>
          <w:sz w:val="18"/>
          <w:szCs w:val="18"/>
        </w:rPr>
        <w:t xml:space="preserve">&lt;attribute </w:t>
      </w:r>
      <w:del w:id="72" w:author="Henri Korver" w:date="2016-07-15T10:14:00Z">
        <w:r w:rsidR="009E658F" w:rsidDel="0018146E">
          <w:rPr>
            <w:rFonts w:ascii="Courier New" w:hAnsi="Courier New" w:cs="Courier New"/>
            <w:sz w:val="18"/>
            <w:szCs w:val="18"/>
          </w:rPr>
          <w:delText>r</w:delText>
        </w:r>
        <w:r w:rsidRPr="00A136EC" w:rsidDel="0018146E">
          <w:rPr>
            <w:rFonts w:ascii="Courier New" w:hAnsi="Courier New" w:cs="Courier New"/>
            <w:sz w:val="18"/>
            <w:szCs w:val="18"/>
          </w:rPr>
          <w:delText>ef</w:delText>
        </w:r>
      </w:del>
      <w:ins w:id="73" w:author="Henri Korver" w:date="2016-07-15T10:16:00Z">
        <w:r w:rsidR="0018146E">
          <w:rPr>
            <w:rFonts w:ascii="Courier New" w:hAnsi="Courier New" w:cs="Courier New"/>
            <w:sz w:val="18"/>
            <w:szCs w:val="18"/>
          </w:rPr>
          <w:t>name</w:t>
        </w:r>
        <w:r w:rsidR="0018146E" w:rsidRPr="006A37CE">
          <w:rPr>
            <w:rFonts w:ascii="Courier New" w:hAnsi="Courier New" w:cs="Courier New"/>
            <w:sz w:val="18"/>
            <w:szCs w:val="18"/>
          </w:rPr>
          <w:t>="entiteittype"</w:t>
        </w:r>
        <w:r w:rsidR="0018146E">
          <w:rPr>
            <w:rFonts w:ascii="Courier New" w:hAnsi="Courier New" w:cs="Courier New"/>
            <w:sz w:val="18"/>
            <w:szCs w:val="18"/>
          </w:rPr>
          <w:t xml:space="preserve"> </w:t>
        </w:r>
        <w:r w:rsidR="0018146E">
          <w:rPr>
            <w:rFonts w:ascii="Courier New" w:hAnsi="Courier New" w:cs="Courier New"/>
            <w:sz w:val="18"/>
            <w:szCs w:val="18"/>
          </w:rPr>
          <w:br/>
          <w:t xml:space="preserve">                       type="BG:Entiteittype</w:t>
        </w:r>
        <w:r w:rsidR="0018146E" w:rsidRPr="006A37CE">
          <w:rPr>
            <w:rFonts w:ascii="Courier New" w:hAnsi="Courier New" w:cs="Courier New"/>
            <w:sz w:val="18"/>
            <w:szCs w:val="18"/>
          </w:rPr>
          <w:t>[</w:t>
        </w:r>
        <w:r w:rsidR="0018146E" w:rsidRPr="006A37CE">
          <w:rPr>
            <w:rFonts w:ascii="Courier New" w:hAnsi="Courier New" w:cs="Courier New"/>
            <w:sz w:val="18"/>
            <w:szCs w:val="18"/>
            <w:u w:val="single"/>
          </w:rPr>
          <w:t>Mnemonic objecttype</w:t>
        </w:r>
        <w:r w:rsidR="0018146E" w:rsidRPr="006A37CE">
          <w:rPr>
            <w:rFonts w:ascii="Courier New" w:hAnsi="Courier New" w:cs="Courier New"/>
            <w:sz w:val="18"/>
            <w:szCs w:val="18"/>
          </w:rPr>
          <w:t>]</w:t>
        </w:r>
        <w:r w:rsidR="0018146E" w:rsidRPr="0051508F">
          <w:rPr>
            <w:rFonts w:ascii="Courier New" w:hAnsi="Courier New" w:cs="Courier New"/>
            <w:sz w:val="18"/>
            <w:szCs w:val="18"/>
          </w:rPr>
          <w:t>"</w:t>
        </w:r>
        <w:r w:rsidR="0018146E">
          <w:rPr>
            <w:rFonts w:ascii="Courier New" w:hAnsi="Courier New" w:cs="Courier New"/>
            <w:sz w:val="18"/>
            <w:szCs w:val="18"/>
          </w:rPr>
          <w:t xml:space="preserve"> </w:t>
        </w:r>
        <w:r w:rsidR="0018146E">
          <w:rPr>
            <w:rFonts w:ascii="Courier New" w:hAnsi="Courier New" w:cs="Courier New"/>
            <w:sz w:val="18"/>
            <w:szCs w:val="18"/>
          </w:rPr>
          <w:br/>
          <w:t xml:space="preserve">                       </w:t>
        </w:r>
      </w:ins>
      <w:del w:id="74" w:author="Henri Korver" w:date="2016-07-15T10:16:00Z">
        <w:r w:rsidRPr="00A136EC" w:rsidDel="0018146E">
          <w:rPr>
            <w:rFonts w:ascii="Courier New" w:hAnsi="Courier New" w:cs="Courier New"/>
            <w:sz w:val="18"/>
            <w:szCs w:val="18"/>
          </w:rPr>
          <w:delText>="</w:delText>
        </w:r>
      </w:del>
      <w:del w:id="75" w:author="Henri Korver" w:date="2016-07-15T10:14:00Z">
        <w:r w:rsidRPr="00A136EC" w:rsidDel="0018146E">
          <w:rPr>
            <w:rFonts w:ascii="Courier New" w:hAnsi="Courier New" w:cs="Courier New"/>
            <w:sz w:val="18"/>
            <w:szCs w:val="18"/>
          </w:rPr>
          <w:delText>StUF:</w:delText>
        </w:r>
      </w:del>
      <w:del w:id="76" w:author="Henri Korver" w:date="2016-07-15T10:16:00Z">
        <w:r w:rsidRPr="00A136EC" w:rsidDel="0018146E">
          <w:rPr>
            <w:rFonts w:ascii="Courier New" w:hAnsi="Courier New" w:cs="Courier New"/>
            <w:sz w:val="18"/>
            <w:szCs w:val="18"/>
          </w:rPr>
          <w:delText xml:space="preserve">entiteittype" </w:delText>
        </w:r>
      </w:del>
      <w:r w:rsidRPr="00A136EC">
        <w:rPr>
          <w:rFonts w:ascii="Courier New" w:hAnsi="Courier New" w:cs="Courier New"/>
          <w:sz w:val="18"/>
          <w:szCs w:val="18"/>
        </w:rPr>
        <w:t>use="required"</w:t>
      </w:r>
      <w:del w:id="77" w:author="Henri Korver" w:date="2016-07-15T10:14:00Z">
        <w:r w:rsidRPr="00A136EC" w:rsidDel="0018146E">
          <w:rPr>
            <w:rFonts w:ascii="Courier New" w:hAnsi="Courier New" w:cs="Courier New"/>
            <w:sz w:val="18"/>
            <w:szCs w:val="18"/>
          </w:rPr>
          <w:delText xml:space="preserve"> </w:delText>
        </w:r>
        <w:r w:rsidR="009E658F" w:rsidDel="0018146E">
          <w:rPr>
            <w:rFonts w:ascii="Courier New" w:hAnsi="Courier New" w:cs="Courier New"/>
            <w:sz w:val="18"/>
            <w:szCs w:val="18"/>
          </w:rPr>
          <w:br/>
          <w:delText xml:space="preserve">                       </w:delText>
        </w:r>
        <w:r w:rsidRPr="00A136EC" w:rsidDel="0018146E">
          <w:rPr>
            <w:rFonts w:ascii="Courier New" w:hAnsi="Courier New" w:cs="Courier New"/>
            <w:sz w:val="18"/>
            <w:szCs w:val="18"/>
          </w:rPr>
          <w:delText>fixed="</w:delText>
        </w:r>
        <w:r w:rsidR="009E658F" w:rsidRPr="009E658F" w:rsidDel="0018146E">
          <w:rPr>
            <w:rFonts w:ascii="Courier New" w:hAnsi="Courier New" w:cs="Courier New"/>
            <w:sz w:val="18"/>
            <w:szCs w:val="18"/>
          </w:rPr>
          <w:delText>[</w:delText>
        </w:r>
        <w:r w:rsidR="009E658F" w:rsidRPr="009E658F" w:rsidDel="0018146E">
          <w:rPr>
            <w:rFonts w:ascii="Courier New" w:hAnsi="Courier New" w:cs="Courier New"/>
            <w:sz w:val="18"/>
            <w:szCs w:val="18"/>
            <w:u w:val="single"/>
          </w:rPr>
          <w:delText>Mnemonic objectttype</w:delText>
        </w:r>
        <w:r w:rsidR="009E658F" w:rsidRPr="009E658F" w:rsidDel="0018146E">
          <w:rPr>
            <w:rFonts w:ascii="Courier New" w:hAnsi="Courier New" w:cs="Courier New"/>
            <w:sz w:val="18"/>
            <w:szCs w:val="18"/>
          </w:rPr>
          <w:delText>]</w:delText>
        </w:r>
        <w:r w:rsidRPr="00A136EC" w:rsidDel="0018146E">
          <w:rPr>
            <w:rFonts w:ascii="Courier New" w:hAnsi="Courier New" w:cs="Courier New"/>
            <w:sz w:val="18"/>
            <w:szCs w:val="18"/>
          </w:rPr>
          <w:delText>"</w:delText>
        </w:r>
      </w:del>
      <w:r w:rsidRPr="00A136EC">
        <w:rPr>
          <w:rFonts w:ascii="Courier New" w:hAnsi="Courier New" w:cs="Courier New"/>
          <w:sz w:val="18"/>
          <w:szCs w:val="18"/>
        </w:rPr>
        <w:t>/&gt;</w:t>
      </w:r>
    </w:p>
    <w:p w:rsidR="00A136EC" w:rsidRPr="00A136EC" w:rsidRDefault="00A136EC" w:rsidP="00A136EC">
      <w:pPr>
        <w:spacing w:after="0"/>
        <w:rPr>
          <w:rFonts w:ascii="Courier New" w:hAnsi="Courier New" w:cs="Courier New"/>
          <w:sz w:val="18"/>
          <w:szCs w:val="18"/>
        </w:rPr>
      </w:pPr>
      <w:r w:rsidRPr="00A136EC">
        <w:rPr>
          <w:rFonts w:ascii="Courier New" w:hAnsi="Courier New" w:cs="Courier New"/>
          <w:sz w:val="18"/>
          <w:szCs w:val="18"/>
        </w:rPr>
        <w:tab/>
      </w:r>
      <w:r>
        <w:rPr>
          <w:rFonts w:ascii="Courier New" w:hAnsi="Courier New" w:cs="Courier New"/>
          <w:sz w:val="18"/>
          <w:szCs w:val="18"/>
        </w:rPr>
        <w:t xml:space="preserve">     </w:t>
      </w:r>
      <w:r w:rsidRPr="00A136EC">
        <w:rPr>
          <w:rFonts w:ascii="Courier New" w:hAnsi="Courier New" w:cs="Courier New"/>
          <w:sz w:val="18"/>
          <w:szCs w:val="18"/>
        </w:rPr>
        <w:t>&lt;attribute ref="StUF:sleutelVerzendend"/&gt;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Pr="00A136EC">
        <w:rPr>
          <w:rFonts w:ascii="Courier New" w:hAnsi="Courier New" w:cs="Courier New"/>
          <w:sz w:val="18"/>
          <w:szCs w:val="18"/>
        </w:rPr>
        <w:t>&lt;attribute ref="StUF:sleutelOntvangend"/&gt;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Pr="00A136EC">
        <w:rPr>
          <w:rFonts w:ascii="Courier New" w:hAnsi="Courier New" w:cs="Courier New"/>
          <w:sz w:val="18"/>
          <w:szCs w:val="18"/>
        </w:rPr>
        <w:t>&lt;attribute ref="StUF:sleutelGegevensbeheer"/&gt;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0039188C">
        <w:rPr>
          <w:rFonts w:ascii="Courier New" w:hAnsi="Courier New" w:cs="Courier New"/>
          <w:sz w:val="18"/>
          <w:szCs w:val="18"/>
        </w:rPr>
        <w:t xml:space="preserve">&lt;attribute ref="StUF:noValue" </w:t>
      </w:r>
      <w:r w:rsidRPr="00A136EC">
        <w:rPr>
          <w:rFonts w:ascii="Courier New" w:hAnsi="Courier New" w:cs="Courier New"/>
          <w:sz w:val="18"/>
          <w:szCs w:val="18"/>
        </w:rPr>
        <w:t>use="prohibited"/&gt;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0039188C">
        <w:rPr>
          <w:rFonts w:ascii="Courier New" w:hAnsi="Courier New" w:cs="Courier New"/>
          <w:sz w:val="18"/>
          <w:szCs w:val="18"/>
        </w:rPr>
        <w:t xml:space="preserve">&lt;attribute ref="StUF:scope" </w:t>
      </w:r>
      <w:r w:rsidRPr="00A136EC">
        <w:rPr>
          <w:rFonts w:ascii="Courier New" w:hAnsi="Courier New" w:cs="Courier New"/>
          <w:sz w:val="18"/>
          <w:szCs w:val="18"/>
        </w:rPr>
        <w:t>use="prohibited"/&gt;</w:t>
      </w:r>
    </w:p>
    <w:p w:rsidR="00A136EC" w:rsidRPr="00A136EC" w:rsidRDefault="00A136EC" w:rsidP="00A136EC">
      <w:pPr>
        <w:spacing w:after="0"/>
        <w:rPr>
          <w:rFonts w:ascii="Courier New" w:hAnsi="Courier New" w:cs="Courier New"/>
          <w:sz w:val="18"/>
          <w:szCs w:val="18"/>
        </w:rPr>
      </w:pPr>
      <w:r>
        <w:rPr>
          <w:rFonts w:ascii="Courier New" w:hAnsi="Courier New" w:cs="Courier New"/>
          <w:sz w:val="18"/>
          <w:szCs w:val="18"/>
        </w:rPr>
        <w:tab/>
        <w:t xml:space="preserve">     </w:t>
      </w:r>
      <w:r w:rsidRPr="00A136EC">
        <w:rPr>
          <w:rFonts w:ascii="Courier New" w:hAnsi="Courier New" w:cs="Courier New"/>
          <w:sz w:val="18"/>
          <w:szCs w:val="18"/>
        </w:rPr>
        <w:t>&lt;attribute ref="StUF:verwerkingssoort"/&gt;</w:t>
      </w:r>
    </w:p>
    <w:p w:rsidR="00A136EC" w:rsidRPr="00A136EC" w:rsidRDefault="0039188C" w:rsidP="00A136EC">
      <w:pPr>
        <w:spacing w:after="0"/>
        <w:rPr>
          <w:rFonts w:ascii="Courier New" w:hAnsi="Courier New" w:cs="Courier New"/>
          <w:sz w:val="18"/>
          <w:szCs w:val="18"/>
        </w:rPr>
      </w:pPr>
      <w:r>
        <w:rPr>
          <w:rFonts w:ascii="Courier New" w:hAnsi="Courier New" w:cs="Courier New"/>
          <w:sz w:val="18"/>
          <w:szCs w:val="18"/>
        </w:rPr>
        <w:tab/>
        <w:t xml:space="preserve">  </w:t>
      </w:r>
      <w:r w:rsidR="00A136EC" w:rsidRPr="00A136EC">
        <w:rPr>
          <w:rFonts w:ascii="Courier New" w:hAnsi="Courier New" w:cs="Courier New"/>
          <w:sz w:val="18"/>
          <w:szCs w:val="18"/>
        </w:rPr>
        <w:t>&lt;/restriction&gt;</w:t>
      </w:r>
    </w:p>
    <w:p w:rsidR="00A136EC" w:rsidRPr="00524E3B" w:rsidRDefault="0039188C" w:rsidP="00A136EC">
      <w:pPr>
        <w:spacing w:after="0"/>
        <w:rPr>
          <w:rFonts w:ascii="Courier New" w:hAnsi="Courier New" w:cs="Courier New"/>
          <w:sz w:val="18"/>
          <w:szCs w:val="18"/>
          <w:lang w:val="nl-NL"/>
        </w:rPr>
      </w:pPr>
      <w:r>
        <w:rPr>
          <w:rFonts w:ascii="Courier New" w:hAnsi="Courier New" w:cs="Courier New"/>
          <w:sz w:val="18"/>
          <w:szCs w:val="18"/>
        </w:rPr>
        <w:t xml:space="preserve">    </w:t>
      </w:r>
      <w:r w:rsidR="00A136EC" w:rsidRPr="00524E3B">
        <w:rPr>
          <w:rFonts w:ascii="Courier New" w:hAnsi="Courier New" w:cs="Courier New"/>
          <w:sz w:val="18"/>
          <w:szCs w:val="18"/>
          <w:lang w:val="nl-NL"/>
        </w:rPr>
        <w:t>&lt;/complexContent&gt;</w:t>
      </w:r>
    </w:p>
    <w:p w:rsidR="00A136EC" w:rsidRPr="00524E3B" w:rsidRDefault="00A136EC" w:rsidP="00A136EC">
      <w:pPr>
        <w:spacing w:after="0"/>
        <w:rPr>
          <w:rFonts w:ascii="Courier New" w:hAnsi="Courier New" w:cs="Courier New"/>
          <w:sz w:val="18"/>
          <w:szCs w:val="18"/>
          <w:lang w:val="nl-NL"/>
        </w:rPr>
      </w:pPr>
      <w:r w:rsidRPr="00524E3B">
        <w:rPr>
          <w:rFonts w:ascii="Courier New" w:hAnsi="Courier New" w:cs="Courier New"/>
          <w:sz w:val="18"/>
          <w:szCs w:val="18"/>
          <w:lang w:val="nl-NL"/>
        </w:rPr>
        <w:t>&lt;/complexType&gt;</w:t>
      </w:r>
    </w:p>
    <w:p w:rsidR="009E658F" w:rsidRPr="00524E3B" w:rsidRDefault="009E658F" w:rsidP="00A136EC">
      <w:pPr>
        <w:spacing w:after="0"/>
        <w:rPr>
          <w:rFonts w:ascii="Courier New" w:hAnsi="Courier New" w:cs="Courier New"/>
          <w:sz w:val="18"/>
          <w:szCs w:val="18"/>
          <w:lang w:val="nl-NL"/>
        </w:rPr>
      </w:pPr>
    </w:p>
    <w:p w:rsidR="009E658F" w:rsidRDefault="009E658F" w:rsidP="009E658F">
      <w:pPr>
        <w:rPr>
          <w:lang w:val="nl-NL"/>
        </w:rPr>
      </w:pPr>
      <w:r w:rsidRPr="009E658F">
        <w:rPr>
          <w:lang w:val="nl-NL"/>
        </w:rPr>
        <w:t xml:space="preserve">De attribuutsoorten, groepssoorten en relatiesoorten in de </w:t>
      </w:r>
      <w:r>
        <w:rPr>
          <w:lang w:val="nl-NL"/>
        </w:rPr>
        <w:t>restriction van het bovenstaande complex</w:t>
      </w:r>
      <w:r w:rsidR="00ED68F1">
        <w:rPr>
          <w:lang w:val="nl-NL"/>
        </w:rPr>
        <w:t xml:space="preserve"> t</w:t>
      </w:r>
      <w:r>
        <w:rPr>
          <w:lang w:val="nl-NL"/>
        </w:rPr>
        <w:t xml:space="preserve">ype worden gespecificeerd door het metagegeven </w:t>
      </w:r>
      <w:r w:rsidR="00B875D2">
        <w:rPr>
          <w:u w:val="single"/>
          <w:lang w:val="nl-NL"/>
        </w:rPr>
        <w:t>Unieke aanduiding object</w:t>
      </w:r>
      <w:r w:rsidRPr="009E658F">
        <w:rPr>
          <w:u w:val="single"/>
          <w:lang w:val="nl-NL"/>
        </w:rPr>
        <w:t>type</w:t>
      </w:r>
      <w:r>
        <w:rPr>
          <w:lang w:val="nl-NL"/>
        </w:rPr>
        <w:t>. Met deze elementen kan een object uniek worden aangeduid. Deze gegevens worden ook wel de kerngegevens genoemd.</w:t>
      </w:r>
    </w:p>
    <w:p w:rsidR="00524E3B" w:rsidRDefault="00524E3B" w:rsidP="009E658F">
      <w:pPr>
        <w:rPr>
          <w:lang w:val="nl-NL"/>
        </w:rPr>
      </w:pPr>
      <w:r>
        <w:rPr>
          <w:lang w:val="nl-NL"/>
        </w:rPr>
        <w:t>Hieronder een voorbeeld hoe de unieke aanduiding van het objecttype Besluittype wordt vertaald naar StUF.</w:t>
      </w:r>
    </w:p>
    <w:p w:rsidR="00A13957" w:rsidRDefault="00A13957" w:rsidP="00061D6A">
      <w:pPr>
        <w:pStyle w:val="Kop3"/>
        <w:rPr>
          <w:lang w:val="nl-NL"/>
        </w:rPr>
      </w:pPr>
      <w:r>
        <w:rPr>
          <w:lang w:val="nl-NL"/>
        </w:rPr>
        <w:t>Voorbeeld</w:t>
      </w:r>
    </w:p>
    <w:p w:rsidR="00524E3B" w:rsidRPr="00524E3B" w:rsidRDefault="00524E3B" w:rsidP="00524E3B">
      <w:pPr>
        <w:spacing w:after="0"/>
        <w:rPr>
          <w:rFonts w:ascii="Courier New" w:hAnsi="Courier New" w:cs="Courier New"/>
          <w:sz w:val="18"/>
          <w:szCs w:val="18"/>
          <w:lang w:val="nl-NL"/>
        </w:rPr>
      </w:pPr>
      <w:r w:rsidRPr="00524E3B">
        <w:rPr>
          <w:rFonts w:ascii="Courier New" w:hAnsi="Courier New" w:cs="Courier New"/>
          <w:sz w:val="18"/>
          <w:szCs w:val="18"/>
          <w:lang w:val="nl-NL"/>
        </w:rPr>
        <w:t>&lt;complexType name="BST-kerngegevens"&gt;</w:t>
      </w:r>
    </w:p>
    <w:p w:rsidR="00524E3B" w:rsidRPr="00061D6A" w:rsidRDefault="00524E3B" w:rsidP="00524E3B">
      <w:pPr>
        <w:spacing w:after="0"/>
        <w:rPr>
          <w:rFonts w:ascii="Courier New" w:hAnsi="Courier New" w:cs="Courier New"/>
          <w:sz w:val="18"/>
          <w:szCs w:val="18"/>
        </w:rPr>
      </w:pPr>
      <w:r w:rsidRPr="00061D6A">
        <w:rPr>
          <w:rFonts w:ascii="Courier New" w:hAnsi="Courier New" w:cs="Courier New"/>
          <w:sz w:val="18"/>
          <w:szCs w:val="18"/>
        </w:rPr>
        <w:t>&lt;complexContent&gt;</w:t>
      </w:r>
    </w:p>
    <w:p w:rsidR="00524E3B" w:rsidRPr="00524E3B" w:rsidRDefault="00524E3B" w:rsidP="00524E3B">
      <w:pPr>
        <w:spacing w:after="0"/>
        <w:rPr>
          <w:rFonts w:ascii="Courier New" w:hAnsi="Courier New" w:cs="Courier New"/>
          <w:sz w:val="18"/>
          <w:szCs w:val="18"/>
        </w:rPr>
      </w:pPr>
      <w:r w:rsidRPr="00061D6A">
        <w:rPr>
          <w:rFonts w:ascii="Courier New" w:hAnsi="Courier New" w:cs="Courier New"/>
          <w:sz w:val="18"/>
          <w:szCs w:val="18"/>
        </w:rPr>
        <w:tab/>
      </w:r>
      <w:r w:rsidRPr="00524E3B">
        <w:rPr>
          <w:rFonts w:ascii="Courier New" w:hAnsi="Courier New" w:cs="Courier New"/>
          <w:sz w:val="18"/>
          <w:szCs w:val="18"/>
        </w:rPr>
        <w:t>&lt;restriction base="</w:t>
      </w:r>
      <w:r w:rsidR="00A472C4">
        <w:rPr>
          <w:rFonts w:ascii="Courier New" w:hAnsi="Courier New" w:cs="Courier New"/>
          <w:sz w:val="18"/>
          <w:szCs w:val="18"/>
        </w:rPr>
        <w:t>[ns prefix]:</w:t>
      </w:r>
      <w:r w:rsidRPr="00524E3B">
        <w:rPr>
          <w:rFonts w:ascii="Courier New" w:hAnsi="Courier New" w:cs="Courier New"/>
          <w:sz w:val="18"/>
          <w:szCs w:val="18"/>
        </w:rPr>
        <w:t>BST-basis"&gt;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&lt;sequence&gt;</w:t>
      </w:r>
    </w:p>
    <w:p w:rsidR="00524E3B" w:rsidRPr="001F1E83"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r>
      <w:r w:rsidRPr="00524E3B">
        <w:rPr>
          <w:rFonts w:ascii="Courier New" w:hAnsi="Courier New" w:cs="Courier New"/>
          <w:sz w:val="18"/>
          <w:szCs w:val="18"/>
        </w:rPr>
        <w:tab/>
      </w:r>
      <w:r w:rsidRPr="001F1E83">
        <w:rPr>
          <w:rFonts w:ascii="Courier New" w:hAnsi="Courier New" w:cs="Courier New"/>
          <w:sz w:val="18"/>
          <w:szCs w:val="18"/>
        </w:rPr>
        <w:t xml:space="preserve">&lt;element name="omschrijving" type="ztc:Omschrijving-e" </w:t>
      </w:r>
      <w:r w:rsidRPr="001F1E83">
        <w:rPr>
          <w:rFonts w:ascii="Courier New" w:hAnsi="Courier New" w:cs="Courier New"/>
          <w:sz w:val="18"/>
          <w:szCs w:val="18"/>
        </w:rPr>
        <w:br/>
        <w:t xml:space="preserve">                             nillable="true" minOccurs="0" </w:t>
      </w:r>
      <w:r w:rsidRPr="001F1E83">
        <w:rPr>
          <w:rFonts w:ascii="Courier New" w:hAnsi="Courier New" w:cs="Courier New"/>
          <w:sz w:val="18"/>
          <w:szCs w:val="18"/>
        </w:rPr>
        <w:br/>
        <w:t xml:space="preserve">                             metadata:materieleHistorie="false" </w:t>
      </w:r>
      <w:r w:rsidRPr="001F1E83">
        <w:rPr>
          <w:rFonts w:ascii="Courier New" w:hAnsi="Courier New" w:cs="Courier New"/>
          <w:sz w:val="18"/>
          <w:szCs w:val="18"/>
        </w:rPr>
        <w:br/>
        <w:t xml:space="preserve">                             metadata:formeleHistorie="false"/&gt;</w:t>
      </w:r>
    </w:p>
    <w:p w:rsidR="00524E3B" w:rsidRPr="001F1E83" w:rsidRDefault="00524E3B" w:rsidP="00524E3B">
      <w:pPr>
        <w:spacing w:after="0"/>
        <w:rPr>
          <w:rFonts w:ascii="Courier New" w:hAnsi="Courier New" w:cs="Courier New"/>
          <w:sz w:val="18"/>
          <w:szCs w:val="18"/>
        </w:rPr>
      </w:pPr>
      <w:r w:rsidRPr="001F1E83">
        <w:rPr>
          <w:rFonts w:ascii="Courier New" w:hAnsi="Courier New" w:cs="Courier New"/>
          <w:sz w:val="18"/>
          <w:szCs w:val="18"/>
        </w:rPr>
        <w:tab/>
      </w:r>
      <w:r w:rsidRPr="001F1E83">
        <w:rPr>
          <w:rFonts w:ascii="Courier New" w:hAnsi="Courier New" w:cs="Courier New"/>
          <w:sz w:val="18"/>
          <w:szCs w:val="18"/>
        </w:rPr>
        <w:tab/>
      </w:r>
      <w:r w:rsidRPr="001F1E83">
        <w:rPr>
          <w:rFonts w:ascii="Courier New" w:hAnsi="Courier New" w:cs="Courier New"/>
          <w:sz w:val="18"/>
          <w:szCs w:val="18"/>
        </w:rPr>
        <w:tab/>
        <w:t xml:space="preserve">&lt;element name="omschrijvingGeneriek" type="ztc:Omschrijving-e" </w:t>
      </w:r>
      <w:r w:rsidRPr="001F1E83">
        <w:rPr>
          <w:rFonts w:ascii="Courier New" w:hAnsi="Courier New" w:cs="Courier New"/>
          <w:sz w:val="18"/>
          <w:szCs w:val="18"/>
        </w:rPr>
        <w:br/>
        <w:t xml:space="preserve">                             nillable="true" minOccurs="0" </w:t>
      </w:r>
      <w:r w:rsidRPr="001F1E83">
        <w:rPr>
          <w:rFonts w:ascii="Courier New" w:hAnsi="Courier New" w:cs="Courier New"/>
          <w:sz w:val="18"/>
          <w:szCs w:val="18"/>
        </w:rPr>
        <w:br/>
        <w:t xml:space="preserve">                             metadata:materieleHistorie="true" </w:t>
      </w:r>
      <w:r w:rsidRPr="001F1E83">
        <w:rPr>
          <w:rFonts w:ascii="Courier New" w:hAnsi="Courier New" w:cs="Courier New"/>
          <w:sz w:val="18"/>
          <w:szCs w:val="18"/>
        </w:rPr>
        <w:br/>
        <w:t xml:space="preserve">                             metadata:formeleHistorie="false"/&gt;</w:t>
      </w:r>
    </w:p>
    <w:p w:rsidR="00524E3B" w:rsidRPr="00524E3B" w:rsidRDefault="00524E3B" w:rsidP="00524E3B">
      <w:pPr>
        <w:spacing w:after="0"/>
        <w:rPr>
          <w:rFonts w:ascii="Courier New" w:hAnsi="Courier New" w:cs="Courier New"/>
          <w:sz w:val="18"/>
          <w:szCs w:val="18"/>
          <w:lang w:val="nl-NL"/>
        </w:rPr>
      </w:pPr>
      <w:r w:rsidRPr="001F1E83">
        <w:rPr>
          <w:rFonts w:ascii="Courier New" w:hAnsi="Courier New" w:cs="Courier New"/>
          <w:sz w:val="18"/>
          <w:szCs w:val="18"/>
        </w:rPr>
        <w:tab/>
      </w:r>
      <w:r w:rsidRPr="001F1E83">
        <w:rPr>
          <w:rFonts w:ascii="Courier New" w:hAnsi="Courier New" w:cs="Courier New"/>
          <w:sz w:val="18"/>
          <w:szCs w:val="18"/>
        </w:rPr>
        <w:tab/>
      </w:r>
      <w:r w:rsidRPr="001F1E83">
        <w:rPr>
          <w:rFonts w:ascii="Courier New" w:hAnsi="Courier New" w:cs="Courier New"/>
          <w:sz w:val="18"/>
          <w:szCs w:val="18"/>
        </w:rPr>
        <w:tab/>
      </w:r>
      <w:r w:rsidRPr="00524E3B">
        <w:rPr>
          <w:rFonts w:ascii="Courier New" w:hAnsi="Courier New" w:cs="Courier New"/>
          <w:sz w:val="18"/>
          <w:szCs w:val="18"/>
          <w:lang w:val="nl-NL"/>
        </w:rPr>
        <w:t xml:space="preserve">&lt;element name="maaktDeelUitVan" type="ztc:BSTCAT-kerngegevens" </w:t>
      </w:r>
      <w:r>
        <w:rPr>
          <w:rFonts w:ascii="Courier New" w:hAnsi="Courier New" w:cs="Courier New"/>
          <w:sz w:val="18"/>
          <w:szCs w:val="18"/>
          <w:lang w:val="nl-NL"/>
        </w:rPr>
        <w:br/>
        <w:t xml:space="preserve">                             </w:t>
      </w:r>
      <w:r w:rsidRPr="00524E3B">
        <w:rPr>
          <w:rFonts w:ascii="Courier New" w:hAnsi="Courier New" w:cs="Courier New"/>
          <w:sz w:val="18"/>
          <w:szCs w:val="18"/>
          <w:lang w:val="nl-NL"/>
        </w:rPr>
        <w:t xml:space="preserve">nillable="true" minOccurs="0" </w:t>
      </w:r>
      <w:r>
        <w:rPr>
          <w:rFonts w:ascii="Courier New" w:hAnsi="Courier New" w:cs="Courier New"/>
          <w:sz w:val="18"/>
          <w:szCs w:val="18"/>
          <w:lang w:val="nl-NL"/>
        </w:rPr>
        <w:br/>
        <w:t xml:space="preserve">                             </w:t>
      </w:r>
      <w:r w:rsidRPr="00524E3B">
        <w:rPr>
          <w:rFonts w:ascii="Courier New" w:hAnsi="Courier New" w:cs="Courier New"/>
          <w:sz w:val="18"/>
          <w:szCs w:val="18"/>
          <w:lang w:val="nl-NL"/>
        </w:rPr>
        <w:t xml:space="preserve">metadata:materieleHistorie="false" </w:t>
      </w:r>
      <w:r>
        <w:rPr>
          <w:rFonts w:ascii="Courier New" w:hAnsi="Courier New" w:cs="Courier New"/>
          <w:sz w:val="18"/>
          <w:szCs w:val="18"/>
          <w:lang w:val="nl-NL"/>
        </w:rPr>
        <w:br/>
        <w:t xml:space="preserve">                             </w:t>
      </w:r>
      <w:r w:rsidRPr="00524E3B">
        <w:rPr>
          <w:rFonts w:ascii="Courier New" w:hAnsi="Courier New" w:cs="Courier New"/>
          <w:sz w:val="18"/>
          <w:szCs w:val="18"/>
          <w:lang w:val="nl-NL"/>
        </w:rPr>
        <w:t>metadata:formeleHistorie="false"/&gt;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lang w:val="nl-NL"/>
        </w:rPr>
        <w:lastRenderedPageBreak/>
        <w:tab/>
      </w:r>
      <w:r w:rsidRPr="00524E3B">
        <w:rPr>
          <w:rFonts w:ascii="Courier New" w:hAnsi="Courier New" w:cs="Courier New"/>
          <w:sz w:val="18"/>
          <w:szCs w:val="18"/>
          <w:lang w:val="nl-NL"/>
        </w:rPr>
        <w:tab/>
      </w:r>
      <w:r w:rsidRPr="00524E3B">
        <w:rPr>
          <w:rFonts w:ascii="Courier New" w:hAnsi="Courier New" w:cs="Courier New"/>
          <w:sz w:val="18"/>
          <w:szCs w:val="18"/>
        </w:rPr>
        <w:t>&lt;/sequence&gt;</w:t>
      </w:r>
    </w:p>
    <w:p w:rsidR="001D1895" w:rsidRPr="00524E3B" w:rsidRDefault="00524E3B" w:rsidP="00524E3B">
      <w:pPr>
        <w:spacing w:after="0"/>
        <w:rPr>
          <w:rFonts w:ascii="Courier New" w:hAnsi="Courier New" w:cs="Courier New"/>
          <w:sz w:val="18"/>
          <w:szCs w:val="18"/>
        </w:rPr>
      </w:pPr>
      <w:del w:id="78" w:author="Henri Korver" w:date="2016-07-15T10:42:00Z">
        <w:r w:rsidRPr="00524E3B" w:rsidDel="001D1895">
          <w:rPr>
            <w:rFonts w:ascii="Courier New" w:hAnsi="Courier New" w:cs="Courier New"/>
            <w:sz w:val="18"/>
            <w:szCs w:val="18"/>
          </w:rPr>
          <w:tab/>
        </w:r>
        <w:r w:rsidRPr="00524E3B" w:rsidDel="001D1895">
          <w:rPr>
            <w:rFonts w:ascii="Courier New" w:hAnsi="Courier New" w:cs="Courier New"/>
            <w:sz w:val="18"/>
            <w:szCs w:val="18"/>
          </w:rPr>
          <w:tab/>
          <w:delText>&lt;attribute ref="StUF:entiteittype" use="required" fixed="BST"/&gt;</w:delText>
        </w:r>
      </w:del>
      <w:ins w:id="79" w:author="Henri Korver" w:date="2016-07-15T10:41:00Z">
        <w:r w:rsidR="001D1895">
          <w:rPr>
            <w:rFonts w:ascii="Courier New" w:hAnsi="Courier New" w:cs="Courier New"/>
            <w:sz w:val="18"/>
            <w:szCs w:val="18"/>
          </w:rPr>
          <w:tab/>
        </w:r>
        <w:r w:rsidR="001D1895">
          <w:rPr>
            <w:rFonts w:ascii="Courier New" w:hAnsi="Courier New" w:cs="Courier New"/>
            <w:sz w:val="18"/>
            <w:szCs w:val="18"/>
          </w:rPr>
          <w:tab/>
        </w:r>
        <w:r w:rsidR="001D1895" w:rsidRPr="00A136EC">
          <w:rPr>
            <w:rFonts w:ascii="Courier New" w:hAnsi="Courier New" w:cs="Courier New"/>
            <w:sz w:val="18"/>
            <w:szCs w:val="18"/>
          </w:rPr>
          <w:t xml:space="preserve">&lt;attribute </w:t>
        </w:r>
        <w:r w:rsidR="001D1895">
          <w:rPr>
            <w:rFonts w:ascii="Courier New" w:hAnsi="Courier New" w:cs="Courier New"/>
            <w:sz w:val="18"/>
            <w:szCs w:val="18"/>
          </w:rPr>
          <w:t>name</w:t>
        </w:r>
        <w:r w:rsidR="001D1895" w:rsidRPr="006A37CE">
          <w:rPr>
            <w:rFonts w:ascii="Courier New" w:hAnsi="Courier New" w:cs="Courier New"/>
            <w:sz w:val="18"/>
            <w:szCs w:val="18"/>
          </w:rPr>
          <w:t>="entiteittype"</w:t>
        </w:r>
        <w:r w:rsidR="001D1895">
          <w:rPr>
            <w:rFonts w:ascii="Courier New" w:hAnsi="Courier New" w:cs="Courier New"/>
            <w:sz w:val="18"/>
            <w:szCs w:val="18"/>
          </w:rPr>
          <w:t xml:space="preserve"> </w:t>
        </w:r>
        <w:r w:rsidR="001D1895">
          <w:rPr>
            <w:rFonts w:ascii="Courier New" w:hAnsi="Courier New" w:cs="Courier New"/>
            <w:sz w:val="18"/>
            <w:szCs w:val="18"/>
          </w:rPr>
          <w:br/>
          <w:t xml:space="preserve">                        type="BG:EntiteittypeBST</w:t>
        </w:r>
        <w:r w:rsidR="001D1895" w:rsidRPr="0051508F">
          <w:rPr>
            <w:rFonts w:ascii="Courier New" w:hAnsi="Courier New" w:cs="Courier New"/>
            <w:sz w:val="18"/>
            <w:szCs w:val="18"/>
          </w:rPr>
          <w:t>"</w:t>
        </w:r>
        <w:r w:rsidR="001D1895">
          <w:rPr>
            <w:rFonts w:ascii="Courier New" w:hAnsi="Courier New" w:cs="Courier New"/>
            <w:sz w:val="18"/>
            <w:szCs w:val="18"/>
          </w:rPr>
          <w:t xml:space="preserve"> </w:t>
        </w:r>
        <w:r w:rsidR="001D1895">
          <w:rPr>
            <w:rFonts w:ascii="Courier New" w:hAnsi="Courier New" w:cs="Courier New"/>
            <w:sz w:val="18"/>
            <w:szCs w:val="18"/>
          </w:rPr>
          <w:br/>
          <w:t xml:space="preserve">                        </w:t>
        </w:r>
        <w:r w:rsidR="001D1895" w:rsidRPr="00A136EC">
          <w:rPr>
            <w:rFonts w:ascii="Courier New" w:hAnsi="Courier New" w:cs="Courier New"/>
            <w:sz w:val="18"/>
            <w:szCs w:val="18"/>
          </w:rPr>
          <w:t>use="required"/&gt;</w:t>
        </w:r>
      </w:ins>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ref="StUF:sleutelVerzendend"/&gt;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ref="StUF:sleutelOntvangend"/&gt;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ref="StUF:sleutelGegevensbeheer"/&gt;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ref="StUF:noValue" use="prohibited"/&gt;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ref="StUF:scope" use="prohibited"/&gt;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r>
      <w:r w:rsidRPr="00524E3B">
        <w:rPr>
          <w:rFonts w:ascii="Courier New" w:hAnsi="Courier New" w:cs="Courier New"/>
          <w:sz w:val="18"/>
          <w:szCs w:val="18"/>
        </w:rPr>
        <w:tab/>
        <w:t>&lt;attribute ref="StUF:verwerkingssoort"/&gt;</w:t>
      </w:r>
    </w:p>
    <w:p w:rsidR="00524E3B" w:rsidRPr="00524E3B" w:rsidRDefault="00524E3B" w:rsidP="00524E3B">
      <w:pPr>
        <w:spacing w:after="0"/>
        <w:rPr>
          <w:rFonts w:ascii="Courier New" w:hAnsi="Courier New" w:cs="Courier New"/>
          <w:sz w:val="18"/>
          <w:szCs w:val="18"/>
        </w:rPr>
      </w:pPr>
      <w:r w:rsidRPr="00524E3B">
        <w:rPr>
          <w:rFonts w:ascii="Courier New" w:hAnsi="Courier New" w:cs="Courier New"/>
          <w:sz w:val="18"/>
          <w:szCs w:val="18"/>
        </w:rPr>
        <w:tab/>
        <w:t>&lt;/restriction&gt;</w:t>
      </w:r>
    </w:p>
    <w:p w:rsidR="00524E3B" w:rsidRPr="00524E3B" w:rsidRDefault="00524E3B" w:rsidP="00524E3B">
      <w:pPr>
        <w:spacing w:after="0"/>
        <w:rPr>
          <w:rFonts w:ascii="Courier New" w:hAnsi="Courier New" w:cs="Courier New"/>
          <w:sz w:val="18"/>
          <w:szCs w:val="18"/>
          <w:lang w:val="nl-NL"/>
        </w:rPr>
      </w:pPr>
      <w:r w:rsidRPr="00524E3B">
        <w:rPr>
          <w:rFonts w:ascii="Courier New" w:hAnsi="Courier New" w:cs="Courier New"/>
          <w:sz w:val="18"/>
          <w:szCs w:val="18"/>
          <w:lang w:val="nl-NL"/>
        </w:rPr>
        <w:t>&lt;/complexContent&gt;</w:t>
      </w:r>
    </w:p>
    <w:p w:rsidR="00524E3B" w:rsidRPr="00524E3B" w:rsidRDefault="00524E3B" w:rsidP="00061D6A">
      <w:pPr>
        <w:pStyle w:val="xml"/>
        <w:rPr>
          <w:lang w:val="nl-NL"/>
        </w:rPr>
      </w:pPr>
      <w:r w:rsidRPr="00524E3B">
        <w:rPr>
          <w:lang w:val="nl-NL"/>
        </w:rPr>
        <w:t>&lt;/</w:t>
      </w:r>
      <w:r w:rsidRPr="00260BDE">
        <w:rPr>
          <w:lang w:val="nl-NL"/>
        </w:rPr>
        <w:t>complexType</w:t>
      </w:r>
      <w:r w:rsidRPr="00524E3B">
        <w:rPr>
          <w:lang w:val="nl-NL"/>
        </w:rPr>
        <w:t>&gt;</w:t>
      </w:r>
    </w:p>
    <w:p w:rsidR="006A37CE" w:rsidRPr="00453AED" w:rsidRDefault="00A5165C" w:rsidP="00A5165C">
      <w:pPr>
        <w:pStyle w:val="Kop1"/>
        <w:rPr>
          <w:lang w:val="nl-NL"/>
        </w:rPr>
      </w:pPr>
      <w:bookmarkStart w:id="80" w:name="_Ref402779431"/>
      <w:r w:rsidRPr="00453AED">
        <w:rPr>
          <w:lang w:val="nl-NL"/>
        </w:rPr>
        <w:t>Attribuutsoort</w:t>
      </w:r>
      <w:bookmarkEnd w:id="80"/>
    </w:p>
    <w:p w:rsidR="009E14F2" w:rsidRDefault="009E14F2" w:rsidP="003B2939">
      <w:pPr>
        <w:rPr>
          <w:lang w:val="nl-NL"/>
        </w:rPr>
      </w:pPr>
      <w:r>
        <w:rPr>
          <w:lang w:val="nl-NL"/>
        </w:rPr>
        <w:t>Bij de</w:t>
      </w:r>
      <w:r w:rsidR="00C76A80">
        <w:rPr>
          <w:lang w:val="nl-NL"/>
        </w:rPr>
        <w:t xml:space="preserve"> vertaling van een</w:t>
      </w:r>
      <w:r w:rsidR="00C76A80" w:rsidRPr="003B2939">
        <w:rPr>
          <w:lang w:val="nl-NL"/>
        </w:rPr>
        <w:t xml:space="preserve"> </w:t>
      </w:r>
      <w:r w:rsidR="003B2939" w:rsidRPr="003B2939">
        <w:rPr>
          <w:lang w:val="nl-NL"/>
        </w:rPr>
        <w:t xml:space="preserve">attribuutsoort </w:t>
      </w:r>
      <w:r>
        <w:rPr>
          <w:lang w:val="nl-NL"/>
        </w:rPr>
        <w:t xml:space="preserve">kunnen zowel een </w:t>
      </w:r>
      <w:r w:rsidR="009C23AF">
        <w:rPr>
          <w:lang w:val="nl-NL"/>
        </w:rPr>
        <w:t>element</w:t>
      </w:r>
      <w:r>
        <w:rPr>
          <w:lang w:val="nl-NL"/>
        </w:rPr>
        <w:t xml:space="preserve">, een </w:t>
      </w:r>
      <w:r w:rsidR="00ED68F1">
        <w:rPr>
          <w:lang w:val="nl-NL"/>
        </w:rPr>
        <w:t>complex t</w:t>
      </w:r>
      <w:r w:rsidR="00C76A80">
        <w:rPr>
          <w:lang w:val="nl-NL"/>
        </w:rPr>
        <w:t xml:space="preserve">ype </w:t>
      </w:r>
      <w:r>
        <w:rPr>
          <w:lang w:val="nl-NL"/>
        </w:rPr>
        <w:t>als een simpl</w:t>
      </w:r>
      <w:r w:rsidR="00ED68F1">
        <w:rPr>
          <w:lang w:val="nl-NL"/>
        </w:rPr>
        <w:t>e t</w:t>
      </w:r>
      <w:r>
        <w:rPr>
          <w:lang w:val="nl-NL"/>
        </w:rPr>
        <w:t xml:space="preserve">ype worden </w:t>
      </w:r>
      <w:r w:rsidR="00ED68F1">
        <w:rPr>
          <w:lang w:val="nl-NL"/>
        </w:rPr>
        <w:t>gecreëerd</w:t>
      </w:r>
      <w:r>
        <w:rPr>
          <w:lang w:val="nl-NL"/>
        </w:rPr>
        <w:t>.</w:t>
      </w:r>
    </w:p>
    <w:p w:rsidR="00A13957" w:rsidRDefault="00A13957" w:rsidP="00061D6A">
      <w:pPr>
        <w:pStyle w:val="Kop2"/>
        <w:rPr>
          <w:lang w:val="nl-NL"/>
        </w:rPr>
      </w:pPr>
      <w:r>
        <w:rPr>
          <w:lang w:val="nl-NL"/>
        </w:rPr>
        <w:t>Element</w:t>
      </w:r>
    </w:p>
    <w:p w:rsidR="009E14F2" w:rsidRDefault="009E14F2" w:rsidP="003B2939">
      <w:pPr>
        <w:rPr>
          <w:lang w:val="nl-NL"/>
        </w:rPr>
      </w:pPr>
      <w:r w:rsidRPr="00D54ACC">
        <w:rPr>
          <w:lang w:val="nl-NL"/>
        </w:rPr>
        <w:t>A</w:t>
      </w:r>
      <w:r w:rsidRPr="00CD42BA">
        <w:rPr>
          <w:lang w:val="nl-NL"/>
        </w:rPr>
        <w:t>ls</w:t>
      </w:r>
      <w:r>
        <w:rPr>
          <w:lang w:val="nl-NL"/>
        </w:rPr>
        <w:t xml:space="preserve"> het metagegeven ‘</w:t>
      </w:r>
      <w:r w:rsidRPr="009E14F2">
        <w:rPr>
          <w:lang w:val="nl-NL"/>
        </w:rPr>
        <w:t>Formaat attribuutsoort</w:t>
      </w:r>
      <w:r>
        <w:rPr>
          <w:lang w:val="nl-NL"/>
        </w:rPr>
        <w:t xml:space="preserve">’ gelijk is aan </w:t>
      </w:r>
      <w:del w:id="81" w:author="Henri Korver" w:date="2016-07-15T17:14:00Z">
        <w:r w:rsidDel="00E11147">
          <w:rPr>
            <w:lang w:val="nl-NL"/>
          </w:rPr>
          <w:delText>‘</w:delText>
        </w:r>
      </w:del>
      <w:del w:id="82" w:author="Henri Korver" w:date="2016-07-15T13:52:00Z">
        <w:r w:rsidDel="00CA3059">
          <w:rPr>
            <w:lang w:val="nl-NL"/>
          </w:rPr>
          <w:delText xml:space="preserve">Datum’ </w:delText>
        </w:r>
      </w:del>
      <w:del w:id="83" w:author="Henri Korver" w:date="2016-07-15T17:14:00Z">
        <w:r w:rsidDel="00E11147">
          <w:rPr>
            <w:lang w:val="nl-NL"/>
          </w:rPr>
          <w:delText>of ‘</w:delText>
        </w:r>
      </w:del>
      <w:del w:id="84" w:author="Henri Korver" w:date="2016-07-15T13:52:00Z">
        <w:r w:rsidDel="00CA3059">
          <w:rPr>
            <w:lang w:val="nl-NL"/>
          </w:rPr>
          <w:delText xml:space="preserve">OnvolledigeDatum’ </w:delText>
        </w:r>
      </w:del>
      <w:ins w:id="85" w:author="Henri Korver" w:date="2016-07-15T17:14:00Z">
        <w:r w:rsidR="00E11147">
          <w:rPr>
            <w:lang w:val="nl-NL"/>
          </w:rPr>
          <w:t>één van de waarden in onderstaande tabel</w:t>
        </w:r>
      </w:ins>
      <w:ins w:id="86" w:author="Henri Korver" w:date="2016-07-15T13:53:00Z">
        <w:r w:rsidR="00CA3059">
          <w:rPr>
            <w:lang w:val="nl-NL"/>
          </w:rPr>
          <w:t xml:space="preserve"> </w:t>
        </w:r>
      </w:ins>
      <w:ins w:id="87" w:author="Henri Korver" w:date="2016-07-15T13:52:00Z">
        <w:r w:rsidR="00CA3059">
          <w:rPr>
            <w:lang w:val="nl-NL"/>
          </w:rPr>
          <w:t xml:space="preserve"> </w:t>
        </w:r>
      </w:ins>
      <w:r>
        <w:rPr>
          <w:lang w:val="nl-NL"/>
        </w:rPr>
        <w:t xml:space="preserve">dan wordt </w:t>
      </w:r>
      <w:r w:rsidR="000C208D">
        <w:rPr>
          <w:lang w:val="nl-NL"/>
        </w:rPr>
        <w:t>er alleen een element gecreë</w:t>
      </w:r>
      <w:r w:rsidR="00715929">
        <w:rPr>
          <w:lang w:val="nl-NL"/>
        </w:rPr>
        <w:t xml:space="preserve">erd </w:t>
      </w:r>
      <w:r w:rsidR="000C208D">
        <w:rPr>
          <w:lang w:val="nl-NL"/>
        </w:rPr>
        <w:t>omdat er gebruik</w:t>
      </w:r>
      <w:r w:rsidR="00715929">
        <w:rPr>
          <w:lang w:val="nl-NL"/>
        </w:rPr>
        <w:t xml:space="preserve"> </w:t>
      </w:r>
      <w:r w:rsidR="000C208D">
        <w:rPr>
          <w:lang w:val="nl-NL"/>
        </w:rPr>
        <w:t>kan worden gemaakt</w:t>
      </w:r>
      <w:r w:rsidR="00715929">
        <w:rPr>
          <w:lang w:val="nl-NL"/>
        </w:rPr>
        <w:t xml:space="preserve"> van een bestaand</w:t>
      </w:r>
      <w:r w:rsidR="000C208D">
        <w:rPr>
          <w:lang w:val="nl-NL"/>
        </w:rPr>
        <w:t>e</w:t>
      </w:r>
      <w:r w:rsidR="00715929">
        <w:rPr>
          <w:lang w:val="nl-NL"/>
        </w:rPr>
        <w:t xml:space="preserve"> complex</w:t>
      </w:r>
      <w:r w:rsidR="000C208D">
        <w:rPr>
          <w:lang w:val="nl-NL"/>
        </w:rPr>
        <w:t xml:space="preserve"> </w:t>
      </w:r>
      <w:r w:rsidR="00715929">
        <w:rPr>
          <w:lang w:val="nl-NL"/>
        </w:rPr>
        <w:t>types uit de StUF-onderlaag (</w:t>
      </w:r>
      <w:r w:rsidR="000C208D">
        <w:rPr>
          <w:lang w:val="nl-NL"/>
        </w:rPr>
        <w:t>zie ‘</w:t>
      </w:r>
      <w:r w:rsidR="00715929">
        <w:rPr>
          <w:lang w:val="nl-NL"/>
        </w:rPr>
        <w:t>stuf030</w:t>
      </w:r>
      <w:ins w:id="88" w:author="Henri Korver" w:date="2016-07-15T17:14:00Z">
        <w:r w:rsidR="00E11147">
          <w:rPr>
            <w:lang w:val="nl-NL"/>
          </w:rPr>
          <w:t>2</w:t>
        </w:r>
      </w:ins>
      <w:del w:id="89" w:author="Henri Korver" w:date="2016-07-15T17:14:00Z">
        <w:r w:rsidR="00715929" w:rsidDel="00E11147">
          <w:rPr>
            <w:lang w:val="nl-NL"/>
          </w:rPr>
          <w:delText>1</w:delText>
        </w:r>
      </w:del>
      <w:r w:rsidR="00715929">
        <w:rPr>
          <w:lang w:val="nl-NL"/>
        </w:rPr>
        <w:t>.xsd</w:t>
      </w:r>
      <w:r w:rsidR="000C208D">
        <w:rPr>
          <w:lang w:val="nl-NL"/>
        </w:rPr>
        <w:t>’</w:t>
      </w:r>
      <w:r w:rsidR="00715929">
        <w:rPr>
          <w:lang w:val="nl-NL"/>
        </w:rPr>
        <w:t>).</w:t>
      </w:r>
    </w:p>
    <w:p w:rsidR="003B2939" w:rsidRDefault="009E14F2" w:rsidP="003B2939">
      <w:pPr>
        <w:rPr>
          <w:ins w:id="90" w:author="Henri Korver" w:date="2016-07-15T17:00:00Z"/>
          <w:rFonts w:ascii="Courier New" w:hAnsi="Courier New" w:cs="Courier New"/>
          <w:sz w:val="18"/>
          <w:szCs w:val="18"/>
          <w:lang w:val="nl-NL"/>
        </w:rPr>
      </w:pPr>
      <w:r w:rsidRPr="00453AED">
        <w:rPr>
          <w:rFonts w:ascii="Courier New" w:hAnsi="Courier New" w:cs="Courier New"/>
          <w:sz w:val="18"/>
          <w:szCs w:val="18"/>
          <w:lang w:val="nl-NL"/>
        </w:rPr>
        <w:t>&lt;element name="[</w:t>
      </w:r>
      <w:r w:rsidRPr="00453AED">
        <w:rPr>
          <w:rFonts w:ascii="Courier New" w:hAnsi="Courier New" w:cs="Courier New"/>
          <w:sz w:val="18"/>
          <w:szCs w:val="18"/>
          <w:u w:val="single"/>
          <w:lang w:val="nl-NL"/>
        </w:rPr>
        <w:t>Xml-tag attribuutsoort</w:t>
      </w:r>
      <w:r>
        <w:rPr>
          <w:rFonts w:ascii="Courier New" w:hAnsi="Courier New" w:cs="Courier New"/>
          <w:sz w:val="18"/>
          <w:szCs w:val="18"/>
          <w:lang w:val="nl-NL"/>
        </w:rPr>
        <w:t xml:space="preserve">]" </w:t>
      </w:r>
      <w:r>
        <w:rPr>
          <w:rFonts w:ascii="Courier New" w:hAnsi="Courier New" w:cs="Courier New"/>
          <w:sz w:val="18"/>
          <w:szCs w:val="18"/>
          <w:lang w:val="nl-NL"/>
        </w:rPr>
        <w:br/>
        <w:t xml:space="preserve">         type="</w:t>
      </w:r>
      <w:r w:rsidR="00715929">
        <w:rPr>
          <w:rFonts w:ascii="Courier New" w:hAnsi="Courier New" w:cs="Courier New"/>
          <w:sz w:val="18"/>
          <w:szCs w:val="18"/>
          <w:lang w:val="nl-NL"/>
        </w:rPr>
        <w:t>[</w:t>
      </w:r>
      <w:ins w:id="91" w:author="Henri Korver" w:date="2016-07-15T17:02:00Z">
        <w:r w:rsidR="00815566" w:rsidRPr="00815566">
          <w:rPr>
            <w:rFonts w:ascii="Courier New" w:hAnsi="Courier New" w:cs="Courier New"/>
            <w:sz w:val="18"/>
            <w:szCs w:val="18"/>
            <w:u w:val="single"/>
            <w:lang w:val="nl-NL"/>
            <w:rPrChange w:id="92" w:author="Henri Korver" w:date="2016-07-15T17:02:00Z">
              <w:rPr>
                <w:rFonts w:ascii="Courier New" w:hAnsi="Courier New" w:cs="Courier New"/>
                <w:sz w:val="18"/>
                <w:szCs w:val="18"/>
                <w:lang w:val="nl-NL"/>
              </w:rPr>
            </w:rPrChange>
          </w:rPr>
          <w:t>Formaat attribuutsoort</w:t>
        </w:r>
      </w:ins>
      <w:del w:id="93" w:author="Henri Korver" w:date="2016-07-15T17:01:00Z">
        <w:r w:rsidR="00715929" w:rsidDel="00815566">
          <w:rPr>
            <w:rFonts w:ascii="Courier New" w:hAnsi="Courier New" w:cs="Courier New"/>
            <w:sz w:val="18"/>
            <w:szCs w:val="18"/>
            <w:lang w:val="nl-NL"/>
          </w:rPr>
          <w:delText>stuf:</w:delText>
        </w:r>
      </w:del>
      <w:del w:id="94" w:author="Henri Korver" w:date="2016-07-15T13:53:00Z">
        <w:r w:rsidR="00715929" w:rsidDel="00CA3059">
          <w:rPr>
            <w:rFonts w:ascii="Courier New" w:hAnsi="Courier New" w:cs="Courier New"/>
            <w:sz w:val="18"/>
            <w:szCs w:val="18"/>
            <w:lang w:val="nl-NL"/>
          </w:rPr>
          <w:delText xml:space="preserve">Datum </w:delText>
        </w:r>
      </w:del>
      <w:del w:id="95" w:author="Henri Korver" w:date="2016-07-15T17:01:00Z">
        <w:r w:rsidR="00715929" w:rsidDel="00815566">
          <w:rPr>
            <w:rFonts w:ascii="Courier New" w:hAnsi="Courier New" w:cs="Courier New"/>
            <w:sz w:val="18"/>
            <w:szCs w:val="18"/>
            <w:lang w:val="nl-NL"/>
          </w:rPr>
          <w:delText xml:space="preserve">| </w:delText>
        </w:r>
        <w:r w:rsidR="00715929" w:rsidRPr="00715929" w:rsidDel="00815566">
          <w:rPr>
            <w:rFonts w:ascii="Courier New" w:hAnsi="Courier New" w:cs="Courier New"/>
            <w:sz w:val="18"/>
            <w:szCs w:val="18"/>
            <w:lang w:val="nl-NL"/>
          </w:rPr>
          <w:delText>stuf:</w:delText>
        </w:r>
      </w:del>
      <w:del w:id="96" w:author="Henri Korver" w:date="2016-07-15T13:44:00Z">
        <w:r w:rsidR="00715929" w:rsidRPr="00715929" w:rsidDel="00CA3059">
          <w:rPr>
            <w:rFonts w:ascii="Courier New" w:hAnsi="Courier New" w:cs="Courier New"/>
            <w:sz w:val="18"/>
            <w:szCs w:val="18"/>
            <w:lang w:val="nl-NL"/>
          </w:rPr>
          <w:delText>DatumMetIndicator</w:delText>
        </w:r>
      </w:del>
      <w:r w:rsidR="00715929">
        <w:rPr>
          <w:rFonts w:ascii="Courier New" w:hAnsi="Courier New" w:cs="Courier New"/>
          <w:sz w:val="18"/>
          <w:szCs w:val="18"/>
          <w:lang w:val="nl-NL"/>
        </w:rPr>
        <w:t>]</w:t>
      </w:r>
      <w:r w:rsidRPr="00453AED">
        <w:rPr>
          <w:rFonts w:ascii="Courier New" w:hAnsi="Courier New" w:cs="Courier New"/>
          <w:sz w:val="18"/>
          <w:szCs w:val="18"/>
          <w:lang w:val="nl-NL"/>
        </w:rPr>
        <w:t xml:space="preserve">" </w:t>
      </w:r>
      <w:del w:id="97" w:author="Henri Korver" w:date="2016-07-15T13:58:00Z">
        <w:r w:rsidRPr="00453AED" w:rsidDel="003A0A4C">
          <w:rPr>
            <w:rFonts w:ascii="Courier New" w:hAnsi="Courier New" w:cs="Courier New"/>
            <w:sz w:val="18"/>
            <w:szCs w:val="18"/>
            <w:lang w:val="nl-NL"/>
          </w:rPr>
          <w:br/>
          <w:delText xml:space="preserve">         nillable="true" </w:delText>
        </w:r>
      </w:del>
      <w:r w:rsidRPr="00453AED">
        <w:rPr>
          <w:rFonts w:ascii="Courier New" w:hAnsi="Courier New" w:cs="Courier New"/>
          <w:sz w:val="18"/>
          <w:szCs w:val="18"/>
          <w:lang w:val="nl-NL"/>
        </w:rPr>
        <w:br/>
        <w:t xml:space="preserve">         minOccurs="0" </w:t>
      </w:r>
      <w:r w:rsidRPr="00453AED">
        <w:rPr>
          <w:rFonts w:ascii="Courier New" w:hAnsi="Courier New" w:cs="Courier New"/>
          <w:sz w:val="18"/>
          <w:szCs w:val="18"/>
          <w:lang w:val="nl-NL"/>
        </w:rPr>
        <w:br/>
        <w:t xml:space="preserve">         maxOccurs="</w:t>
      </w:r>
      <w:r w:rsidR="00C47705">
        <w:rPr>
          <w:rFonts w:ascii="Courier New" w:hAnsi="Courier New" w:cs="Courier New"/>
          <w:sz w:val="18"/>
          <w:szCs w:val="18"/>
          <w:lang w:val="nl-NL"/>
        </w:rPr>
        <w:t>[</w:t>
      </w:r>
      <w:r w:rsidRPr="00E26F4B">
        <w:rPr>
          <w:rFonts w:ascii="Courier New" w:hAnsi="Courier New" w:cs="Courier New"/>
          <w:b/>
          <w:i/>
          <w:sz w:val="18"/>
          <w:szCs w:val="18"/>
          <w:lang w:val="nl-NL"/>
        </w:rPr>
        <w:t>upperBound</w:t>
      </w:r>
      <w:r>
        <w:rPr>
          <w:rFonts w:ascii="Courier New" w:hAnsi="Courier New" w:cs="Courier New"/>
          <w:sz w:val="18"/>
          <w:szCs w:val="18"/>
          <w:lang w:val="nl-NL"/>
        </w:rPr>
        <w:t>(</w:t>
      </w:r>
      <w:r w:rsidRPr="00453AED">
        <w:rPr>
          <w:rFonts w:ascii="Courier New" w:hAnsi="Courier New" w:cs="Courier New"/>
          <w:sz w:val="18"/>
          <w:szCs w:val="18"/>
          <w:u w:val="single"/>
          <w:lang w:val="nl-NL"/>
        </w:rPr>
        <w:t>Indicatie kardinaliteit</w:t>
      </w:r>
      <w:r>
        <w:rPr>
          <w:rFonts w:ascii="Courier New" w:hAnsi="Courier New" w:cs="Courier New"/>
          <w:sz w:val="18"/>
          <w:szCs w:val="18"/>
          <w:lang w:val="nl-NL"/>
        </w:rPr>
        <w:t>)</w:t>
      </w:r>
      <w:r w:rsidR="00C47705">
        <w:rPr>
          <w:rFonts w:ascii="Courier New" w:hAnsi="Courier New" w:cs="Courier New"/>
          <w:sz w:val="18"/>
          <w:szCs w:val="18"/>
          <w:lang w:val="nl-NL"/>
        </w:rPr>
        <w:t>]</w:t>
      </w:r>
      <w:r w:rsidRPr="00453AED">
        <w:rPr>
          <w:rFonts w:ascii="Courier New" w:hAnsi="Courier New" w:cs="Courier New"/>
          <w:sz w:val="18"/>
          <w:szCs w:val="18"/>
          <w:lang w:val="nl-NL"/>
        </w:rPr>
        <w:t>"</w:t>
      </w:r>
      <w:r w:rsidRPr="00453AED">
        <w:rPr>
          <w:rFonts w:ascii="Courier New" w:hAnsi="Courier New" w:cs="Courier New"/>
          <w:sz w:val="18"/>
          <w:szCs w:val="18"/>
          <w:lang w:val="nl-NL"/>
        </w:rPr>
        <w:br/>
        <w:t xml:space="preserve">         metadata:materieleHistorie="</w:t>
      </w:r>
      <w:ins w:id="98" w:author="Henri Korver" w:date="2016-07-15T13:57:00Z">
        <w:r w:rsidR="003A0A4C">
          <w:rPr>
            <w:rFonts w:ascii="Courier New" w:hAnsi="Courier New" w:cs="Courier New"/>
            <w:b/>
            <w:i/>
            <w:sz w:val="18"/>
            <w:szCs w:val="18"/>
            <w:lang w:val="nl-NL"/>
          </w:rPr>
          <w:t>Boolean</w:t>
        </w:r>
        <w:r w:rsidR="003A0A4C">
          <w:rPr>
            <w:rFonts w:ascii="Courier New" w:hAnsi="Courier New" w:cs="Courier New"/>
            <w:sz w:val="18"/>
            <w:szCs w:val="18"/>
            <w:lang w:val="nl-NL"/>
          </w:rPr>
          <w:t>(</w:t>
        </w:r>
      </w:ins>
      <w:r w:rsidRPr="00453AED">
        <w:rPr>
          <w:rFonts w:ascii="Courier New" w:hAnsi="Courier New" w:cs="Courier New"/>
          <w:sz w:val="18"/>
          <w:szCs w:val="18"/>
          <w:lang w:val="nl-NL"/>
        </w:rPr>
        <w:t>[</w:t>
      </w:r>
      <w:r w:rsidRPr="00453AED">
        <w:rPr>
          <w:rFonts w:ascii="Courier New" w:hAnsi="Courier New" w:cs="Courier New"/>
          <w:sz w:val="18"/>
          <w:szCs w:val="18"/>
          <w:u w:val="single"/>
          <w:lang w:val="nl-NL"/>
        </w:rPr>
        <w:t>Indicatie materiele historie</w:t>
      </w:r>
      <w:r w:rsidRPr="00453AED">
        <w:rPr>
          <w:rFonts w:ascii="Courier New" w:hAnsi="Courier New" w:cs="Courier New"/>
          <w:sz w:val="18"/>
          <w:szCs w:val="18"/>
          <w:lang w:val="nl-NL"/>
        </w:rPr>
        <w:t>]</w:t>
      </w:r>
      <w:ins w:id="99" w:author="Henri Korver" w:date="2016-07-15T13:57:00Z">
        <w:r w:rsidR="003A0A4C">
          <w:rPr>
            <w:rFonts w:ascii="Courier New" w:hAnsi="Courier New" w:cs="Courier New"/>
            <w:sz w:val="18"/>
            <w:szCs w:val="18"/>
            <w:lang w:val="nl-NL"/>
          </w:rPr>
          <w:t>)</w:t>
        </w:r>
      </w:ins>
      <w:r w:rsidRPr="00453AED">
        <w:rPr>
          <w:rFonts w:ascii="Courier New" w:hAnsi="Courier New" w:cs="Courier New"/>
          <w:sz w:val="18"/>
          <w:szCs w:val="18"/>
          <w:lang w:val="nl-NL"/>
        </w:rPr>
        <w:t xml:space="preserve">"     </w:t>
      </w:r>
      <w:r w:rsidRPr="00453AED">
        <w:rPr>
          <w:rFonts w:ascii="Courier New" w:hAnsi="Courier New" w:cs="Courier New"/>
          <w:sz w:val="18"/>
          <w:szCs w:val="18"/>
          <w:lang w:val="nl-NL"/>
        </w:rPr>
        <w:br/>
        <w:t xml:space="preserve">         metadata:formeleHistorie="</w:t>
      </w:r>
      <w:ins w:id="100" w:author="Henri Korver" w:date="2016-07-15T13:57:00Z">
        <w:r w:rsidR="003A0A4C">
          <w:rPr>
            <w:rFonts w:ascii="Courier New" w:hAnsi="Courier New" w:cs="Courier New"/>
            <w:b/>
            <w:i/>
            <w:sz w:val="18"/>
            <w:szCs w:val="18"/>
            <w:lang w:val="nl-NL"/>
          </w:rPr>
          <w:t>Boolean</w:t>
        </w:r>
        <w:r w:rsidR="003A0A4C">
          <w:rPr>
            <w:rFonts w:ascii="Courier New" w:hAnsi="Courier New" w:cs="Courier New"/>
            <w:sz w:val="18"/>
            <w:szCs w:val="18"/>
            <w:lang w:val="nl-NL"/>
          </w:rPr>
          <w:t>(</w:t>
        </w:r>
      </w:ins>
      <w:r w:rsidRPr="00453AED">
        <w:rPr>
          <w:rFonts w:ascii="Courier New" w:hAnsi="Courier New" w:cs="Courier New"/>
          <w:sz w:val="18"/>
          <w:szCs w:val="18"/>
          <w:lang w:val="nl-NL"/>
        </w:rPr>
        <w:t>[</w:t>
      </w:r>
      <w:r w:rsidRPr="00453AED">
        <w:rPr>
          <w:rFonts w:ascii="Courier New" w:hAnsi="Courier New" w:cs="Courier New"/>
          <w:sz w:val="18"/>
          <w:szCs w:val="18"/>
          <w:u w:val="single"/>
          <w:lang w:val="nl-NL"/>
        </w:rPr>
        <w:t>Indicatie formele historie</w:t>
      </w:r>
      <w:r w:rsidRPr="00453AED">
        <w:rPr>
          <w:rFonts w:ascii="Courier New" w:hAnsi="Courier New" w:cs="Courier New"/>
          <w:sz w:val="18"/>
          <w:szCs w:val="18"/>
          <w:lang w:val="nl-NL"/>
        </w:rPr>
        <w:t>]</w:t>
      </w:r>
      <w:ins w:id="101" w:author="Henri Korver" w:date="2016-07-15T13:57:00Z">
        <w:r w:rsidR="003A0A4C">
          <w:rPr>
            <w:rFonts w:ascii="Courier New" w:hAnsi="Courier New" w:cs="Courier New"/>
            <w:sz w:val="18"/>
            <w:szCs w:val="18"/>
            <w:lang w:val="nl-NL"/>
          </w:rPr>
          <w:t>)</w:t>
        </w:r>
      </w:ins>
      <w:r w:rsidRPr="00453AED">
        <w:rPr>
          <w:rFonts w:ascii="Courier New" w:hAnsi="Courier New" w:cs="Courier New"/>
          <w:sz w:val="18"/>
          <w:szCs w:val="18"/>
          <w:lang w:val="nl-NL"/>
        </w:rPr>
        <w:t>"/&gt;</w:t>
      </w:r>
    </w:p>
    <w:tbl>
      <w:tblPr>
        <w:tblStyle w:val="Tabelraster"/>
        <w:tblW w:w="0" w:type="auto"/>
        <w:tblLook w:val="04A0" w:firstRow="1" w:lastRow="0" w:firstColumn="1" w:lastColumn="0" w:noHBand="0" w:noVBand="1"/>
      </w:tblPr>
      <w:tblGrid>
        <w:gridCol w:w="2943"/>
        <w:gridCol w:w="4962"/>
      </w:tblGrid>
      <w:tr w:rsidR="00815566" w:rsidTr="00B85C3D">
        <w:trPr>
          <w:ins w:id="102" w:author="Henri Korver" w:date="2016-07-15T17:00:00Z"/>
        </w:trPr>
        <w:tc>
          <w:tcPr>
            <w:tcW w:w="2943" w:type="dxa"/>
          </w:tcPr>
          <w:p w:rsidR="00815566" w:rsidRPr="00CD42BA" w:rsidRDefault="00815566">
            <w:pPr>
              <w:jc w:val="center"/>
              <w:rPr>
                <w:ins w:id="103" w:author="Henri Korver" w:date="2016-07-15T17:00:00Z"/>
                <w:b/>
                <w:lang w:val="nl-NL"/>
              </w:rPr>
              <w:pPrChange w:id="104" w:author="Henri Korver" w:date="2016-07-15T17:13:00Z">
                <w:pPr/>
              </w:pPrChange>
            </w:pPr>
            <w:ins w:id="105" w:author="Henri Korver" w:date="2016-07-15T17:00:00Z">
              <w:r w:rsidRPr="00CD42BA">
                <w:rPr>
                  <w:b/>
                  <w:lang w:val="nl-NL"/>
                </w:rPr>
                <w:t>Formaat attribuutsoort</w:t>
              </w:r>
            </w:ins>
          </w:p>
        </w:tc>
        <w:tc>
          <w:tcPr>
            <w:tcW w:w="4962" w:type="dxa"/>
          </w:tcPr>
          <w:p w:rsidR="00815566" w:rsidRPr="00CD42BA" w:rsidRDefault="00815566" w:rsidP="00B85C3D">
            <w:pPr>
              <w:rPr>
                <w:ins w:id="106" w:author="Henri Korver" w:date="2016-07-15T17:00:00Z"/>
                <w:b/>
              </w:rPr>
            </w:pPr>
            <w:commentRangeStart w:id="107"/>
            <w:ins w:id="108" w:author="Henri Korver" w:date="2016-07-15T17:05:00Z">
              <w:r>
                <w:rPr>
                  <w:b/>
                </w:rPr>
                <w:t xml:space="preserve">Type in </w:t>
              </w:r>
            </w:ins>
            <w:ins w:id="109" w:author="Henri Korver" w:date="2016-07-15T17:00:00Z">
              <w:r w:rsidRPr="00CD42BA">
                <w:rPr>
                  <w:b/>
                </w:rPr>
                <w:t>XSD</w:t>
              </w:r>
              <w:r>
                <w:rPr>
                  <w:b/>
                </w:rPr>
                <w:t>-schema</w:t>
              </w:r>
            </w:ins>
            <w:commentRangeEnd w:id="107"/>
            <w:ins w:id="110" w:author="Henri Korver" w:date="2016-07-18T11:28:00Z">
              <w:r w:rsidR="007101FF">
                <w:rPr>
                  <w:rStyle w:val="Verwijzingopmerking"/>
                </w:rPr>
                <w:commentReference w:id="107"/>
              </w:r>
            </w:ins>
          </w:p>
        </w:tc>
      </w:tr>
      <w:tr w:rsidR="00815566" w:rsidTr="00B85C3D">
        <w:trPr>
          <w:ins w:id="111" w:author="Henri Korver" w:date="2016-07-15T17:00:00Z"/>
        </w:trPr>
        <w:tc>
          <w:tcPr>
            <w:tcW w:w="2943" w:type="dxa"/>
          </w:tcPr>
          <w:p w:rsidR="00815566" w:rsidRDefault="00815566" w:rsidP="00B85C3D">
            <w:pPr>
              <w:rPr>
                <w:ins w:id="112" w:author="Henri Korver" w:date="2016-07-15T17:00:00Z"/>
              </w:rPr>
            </w:pPr>
            <w:ins w:id="113" w:author="Henri Korver" w:date="2016-07-15T17:02:00Z">
              <w:r>
                <w:t>DATUM</w:t>
              </w:r>
            </w:ins>
          </w:p>
        </w:tc>
        <w:tc>
          <w:tcPr>
            <w:tcW w:w="4962" w:type="dxa"/>
          </w:tcPr>
          <w:p w:rsidR="00815566" w:rsidRPr="00D54ACC" w:rsidRDefault="009651F7">
            <w:pPr>
              <w:pStyle w:val="xml"/>
              <w:rPr>
                <w:ins w:id="114" w:author="Henri Korver" w:date="2016-07-15T17:00:00Z"/>
              </w:rPr>
            </w:pPr>
            <w:ins w:id="115" w:author="Henri Korver" w:date="2016-07-15T17:10:00Z">
              <w:r>
                <w:t>stuf:</w:t>
              </w:r>
            </w:ins>
            <w:ins w:id="116" w:author="Henri Korver" w:date="2016-07-15T17:06:00Z">
              <w:r w:rsidR="00815566">
                <w:t>MogelijkOnvolledigeDatum</w:t>
              </w:r>
            </w:ins>
            <w:ins w:id="117" w:author="Henri Korver" w:date="2016-07-15T17:03:00Z">
              <w:r w:rsidR="00815566">
                <w:t>-e</w:t>
              </w:r>
            </w:ins>
          </w:p>
        </w:tc>
      </w:tr>
      <w:tr w:rsidR="009651F7" w:rsidTr="00B85C3D">
        <w:trPr>
          <w:ins w:id="118" w:author="Henri Korver" w:date="2016-07-15T17:09:00Z"/>
        </w:trPr>
        <w:tc>
          <w:tcPr>
            <w:tcW w:w="2943" w:type="dxa"/>
          </w:tcPr>
          <w:p w:rsidR="009651F7" w:rsidRDefault="009651F7" w:rsidP="00B85C3D">
            <w:pPr>
              <w:rPr>
                <w:ins w:id="119" w:author="Henri Korver" w:date="2016-07-15T17:09:00Z"/>
              </w:rPr>
            </w:pPr>
            <w:ins w:id="120" w:author="Henri Korver" w:date="2016-07-15T17:09:00Z">
              <w:r>
                <w:t>DATUM?</w:t>
              </w:r>
            </w:ins>
          </w:p>
        </w:tc>
        <w:tc>
          <w:tcPr>
            <w:tcW w:w="4962" w:type="dxa"/>
          </w:tcPr>
          <w:p w:rsidR="009651F7" w:rsidRDefault="009651F7" w:rsidP="00815566">
            <w:pPr>
              <w:pStyle w:val="xml"/>
              <w:rPr>
                <w:ins w:id="121" w:author="Henri Korver" w:date="2016-07-15T17:09:00Z"/>
              </w:rPr>
            </w:pPr>
            <w:ins w:id="122" w:author="Henri Korver" w:date="2016-07-15T17:11:00Z">
              <w:r>
                <w:t>stuf:</w:t>
              </w:r>
            </w:ins>
            <w:ins w:id="123" w:author="Henri Korver" w:date="2016-07-15T17:09:00Z">
              <w:r>
                <w:t>MogelijkOnvolledigeDatum-e</w:t>
              </w:r>
            </w:ins>
          </w:p>
        </w:tc>
      </w:tr>
      <w:tr w:rsidR="00815566" w:rsidTr="00B85C3D">
        <w:trPr>
          <w:ins w:id="124" w:author="Henri Korver" w:date="2016-07-15T17:03:00Z"/>
        </w:trPr>
        <w:tc>
          <w:tcPr>
            <w:tcW w:w="2943" w:type="dxa"/>
          </w:tcPr>
          <w:p w:rsidR="00815566" w:rsidRDefault="00815566" w:rsidP="00B85C3D">
            <w:pPr>
              <w:rPr>
                <w:ins w:id="125" w:author="Henri Korver" w:date="2016-07-15T17:03:00Z"/>
              </w:rPr>
            </w:pPr>
            <w:ins w:id="126" w:author="Henri Korver" w:date="2016-07-15T17:04:00Z">
              <w:r>
                <w:t>JAAR</w:t>
              </w:r>
            </w:ins>
          </w:p>
        </w:tc>
        <w:tc>
          <w:tcPr>
            <w:tcW w:w="4962" w:type="dxa"/>
          </w:tcPr>
          <w:p w:rsidR="00815566" w:rsidRDefault="009651F7" w:rsidP="00815566">
            <w:pPr>
              <w:pStyle w:val="xml"/>
              <w:rPr>
                <w:ins w:id="127" w:author="Henri Korver" w:date="2016-07-15T17:03:00Z"/>
              </w:rPr>
            </w:pPr>
            <w:ins w:id="128" w:author="Henri Korver" w:date="2016-07-15T17:11:00Z">
              <w:r>
                <w:t>stuf:</w:t>
              </w:r>
            </w:ins>
            <w:ins w:id="129" w:author="Henri Korver" w:date="2016-07-15T17:04:00Z">
              <w:r w:rsidR="00815566">
                <w:t>Jaar-e</w:t>
              </w:r>
            </w:ins>
          </w:p>
        </w:tc>
      </w:tr>
      <w:tr w:rsidR="00815566" w:rsidTr="00B85C3D">
        <w:trPr>
          <w:ins w:id="130" w:author="Henri Korver" w:date="2016-07-15T17:05:00Z"/>
        </w:trPr>
        <w:tc>
          <w:tcPr>
            <w:tcW w:w="2943" w:type="dxa"/>
          </w:tcPr>
          <w:p w:rsidR="00815566" w:rsidRDefault="00815566" w:rsidP="00B85C3D">
            <w:pPr>
              <w:rPr>
                <w:ins w:id="131" w:author="Henri Korver" w:date="2016-07-15T17:05:00Z"/>
              </w:rPr>
            </w:pPr>
            <w:ins w:id="132" w:author="Henri Korver" w:date="2016-07-15T17:05:00Z">
              <w:r>
                <w:t>JAARMAAND</w:t>
              </w:r>
            </w:ins>
          </w:p>
        </w:tc>
        <w:tc>
          <w:tcPr>
            <w:tcW w:w="4962" w:type="dxa"/>
          </w:tcPr>
          <w:p w:rsidR="00815566" w:rsidRDefault="009651F7" w:rsidP="00815566">
            <w:pPr>
              <w:pStyle w:val="xml"/>
              <w:rPr>
                <w:ins w:id="133" w:author="Henri Korver" w:date="2016-07-15T17:05:00Z"/>
              </w:rPr>
            </w:pPr>
            <w:ins w:id="134" w:author="Henri Korver" w:date="2016-07-15T17:11:00Z">
              <w:r>
                <w:t>stuf:</w:t>
              </w:r>
            </w:ins>
            <w:ins w:id="135" w:author="Henri Korver" w:date="2016-07-15T17:05:00Z">
              <w:r w:rsidR="00815566">
                <w:t>JaarMaand-e</w:t>
              </w:r>
            </w:ins>
          </w:p>
        </w:tc>
      </w:tr>
      <w:tr w:rsidR="00815566" w:rsidTr="00B85C3D">
        <w:trPr>
          <w:ins w:id="136" w:author="Henri Korver" w:date="2016-07-15T17:05:00Z"/>
        </w:trPr>
        <w:tc>
          <w:tcPr>
            <w:tcW w:w="2943" w:type="dxa"/>
          </w:tcPr>
          <w:p w:rsidR="00815566" w:rsidRDefault="00815566" w:rsidP="00B85C3D">
            <w:pPr>
              <w:rPr>
                <w:ins w:id="137" w:author="Henri Korver" w:date="2016-07-15T17:05:00Z"/>
              </w:rPr>
            </w:pPr>
            <w:ins w:id="138" w:author="Henri Korver" w:date="2016-07-15T17:06:00Z">
              <w:r>
                <w:t>DT</w:t>
              </w:r>
            </w:ins>
          </w:p>
        </w:tc>
        <w:tc>
          <w:tcPr>
            <w:tcW w:w="4962" w:type="dxa"/>
          </w:tcPr>
          <w:p w:rsidR="00815566" w:rsidRDefault="009651F7" w:rsidP="00815566">
            <w:pPr>
              <w:pStyle w:val="xml"/>
              <w:rPr>
                <w:ins w:id="139" w:author="Henri Korver" w:date="2016-07-15T17:05:00Z"/>
              </w:rPr>
            </w:pPr>
            <w:ins w:id="140" w:author="Henri Korver" w:date="2016-07-15T17:11:00Z">
              <w:r>
                <w:t>stuf:</w:t>
              </w:r>
            </w:ins>
            <w:ins w:id="141" w:author="Henri Korver" w:date="2016-07-15T17:08:00Z">
              <w:r>
                <w:t>MogelijkOnvolledigeDatumTijd-e</w:t>
              </w:r>
            </w:ins>
          </w:p>
        </w:tc>
      </w:tr>
      <w:tr w:rsidR="009651F7" w:rsidTr="00B85C3D">
        <w:trPr>
          <w:ins w:id="142" w:author="Henri Korver" w:date="2016-07-15T17:09:00Z"/>
        </w:trPr>
        <w:tc>
          <w:tcPr>
            <w:tcW w:w="2943" w:type="dxa"/>
          </w:tcPr>
          <w:p w:rsidR="009651F7" w:rsidRDefault="009651F7" w:rsidP="00B85C3D">
            <w:pPr>
              <w:rPr>
                <w:ins w:id="143" w:author="Henri Korver" w:date="2016-07-15T17:09:00Z"/>
              </w:rPr>
            </w:pPr>
            <w:ins w:id="144" w:author="Henri Korver" w:date="2016-07-15T17:09:00Z">
              <w:r>
                <w:t>DT?</w:t>
              </w:r>
            </w:ins>
          </w:p>
        </w:tc>
        <w:tc>
          <w:tcPr>
            <w:tcW w:w="4962" w:type="dxa"/>
          </w:tcPr>
          <w:p w:rsidR="009651F7" w:rsidRDefault="009651F7" w:rsidP="00B85C3D">
            <w:pPr>
              <w:pStyle w:val="xml"/>
              <w:rPr>
                <w:ins w:id="145" w:author="Henri Korver" w:date="2016-07-15T17:09:00Z"/>
              </w:rPr>
            </w:pPr>
            <w:ins w:id="146" w:author="Henri Korver" w:date="2016-07-15T17:11:00Z">
              <w:r>
                <w:t>stuf:</w:t>
              </w:r>
            </w:ins>
            <w:ins w:id="147" w:author="Henri Korver" w:date="2016-07-15T17:09:00Z">
              <w:r>
                <w:t>MogelijkOnvolledigeDatumTijd-e</w:t>
              </w:r>
            </w:ins>
          </w:p>
        </w:tc>
      </w:tr>
    </w:tbl>
    <w:p w:rsidR="00815566" w:rsidRPr="003B2939" w:rsidDel="009651F7" w:rsidRDefault="00815566" w:rsidP="003B2939">
      <w:pPr>
        <w:rPr>
          <w:del w:id="148" w:author="Henri Korver" w:date="2016-07-15T17:11:00Z"/>
          <w:lang w:val="nl-NL"/>
        </w:rPr>
      </w:pPr>
    </w:p>
    <w:p w:rsidR="00715929" w:rsidRDefault="009651F7" w:rsidP="00D54ACC">
      <w:pPr>
        <w:rPr>
          <w:lang w:val="nl-NL"/>
        </w:rPr>
      </w:pPr>
      <w:ins w:id="149" w:author="Henri Korver" w:date="2016-07-15T17:11:00Z">
        <w:r>
          <w:rPr>
            <w:lang w:val="nl-NL"/>
          </w:rPr>
          <w:br/>
        </w:r>
      </w:ins>
      <w:r w:rsidR="00715929">
        <w:rPr>
          <w:lang w:val="nl-NL"/>
        </w:rPr>
        <w:t xml:space="preserve">In de andere gevallen gaat </w:t>
      </w:r>
      <w:r w:rsidR="000C208D">
        <w:rPr>
          <w:lang w:val="nl-NL"/>
        </w:rPr>
        <w:t>de vertaling</w:t>
      </w:r>
      <w:r w:rsidR="00715929">
        <w:rPr>
          <w:lang w:val="nl-NL"/>
        </w:rPr>
        <w:t xml:space="preserve"> als volgt</w:t>
      </w:r>
      <w:r w:rsidR="0096755C">
        <w:rPr>
          <w:lang w:val="nl-NL"/>
        </w:rPr>
        <w:t>:</w:t>
      </w:r>
    </w:p>
    <w:p w:rsidR="00A5165C" w:rsidRDefault="00A5165C" w:rsidP="00A5165C">
      <w:pPr>
        <w:rPr>
          <w:rFonts w:ascii="Courier New" w:hAnsi="Courier New" w:cs="Courier New"/>
          <w:sz w:val="18"/>
          <w:szCs w:val="18"/>
          <w:lang w:val="nl-NL"/>
        </w:rPr>
      </w:pPr>
      <w:r w:rsidRPr="00453AED">
        <w:rPr>
          <w:rFonts w:ascii="Courier New" w:hAnsi="Courier New" w:cs="Courier New"/>
          <w:sz w:val="18"/>
          <w:szCs w:val="18"/>
          <w:lang w:val="nl-NL"/>
        </w:rPr>
        <w:t>&lt;element name="[</w:t>
      </w:r>
      <w:del w:id="150" w:author="Henri Korver" w:date="2016-07-18T11:23:00Z">
        <w:r w:rsidRPr="00453AED" w:rsidDel="007101FF">
          <w:rPr>
            <w:rFonts w:ascii="Courier New" w:hAnsi="Courier New" w:cs="Courier New"/>
            <w:sz w:val="18"/>
            <w:szCs w:val="18"/>
            <w:u w:val="single"/>
            <w:lang w:val="nl-NL"/>
          </w:rPr>
          <w:delText>Xml-tag attribuutsoort</w:delText>
        </w:r>
      </w:del>
      <w:ins w:id="151" w:author="Henri Korver" w:date="2016-07-18T11:23:00Z">
        <w:r w:rsidR="007101FF">
          <w:rPr>
            <w:rFonts w:ascii="Courier New" w:hAnsi="Courier New" w:cs="Courier New"/>
            <w:sz w:val="18"/>
            <w:szCs w:val="18"/>
            <w:u w:val="single"/>
            <w:lang w:val="nl-NL"/>
          </w:rPr>
          <w:t>Element</w:t>
        </w:r>
      </w:ins>
      <w:ins w:id="152" w:author="Henri Korver" w:date="2016-07-18T11:25:00Z">
        <w:r w:rsidR="007101FF">
          <w:rPr>
            <w:rFonts w:ascii="Courier New" w:hAnsi="Courier New" w:cs="Courier New"/>
            <w:sz w:val="18"/>
            <w:szCs w:val="18"/>
            <w:u w:val="single"/>
            <w:lang w:val="nl-NL"/>
          </w:rPr>
          <w:t>.</w:t>
        </w:r>
      </w:ins>
      <w:ins w:id="153" w:author="Henri Korver" w:date="2016-07-18T11:23:00Z">
        <w:r w:rsidR="007101FF">
          <w:rPr>
            <w:rFonts w:ascii="Courier New" w:hAnsi="Courier New" w:cs="Courier New"/>
            <w:sz w:val="18"/>
            <w:szCs w:val="18"/>
            <w:u w:val="single"/>
            <w:lang w:val="nl-NL"/>
          </w:rPr>
          <w:t>naam</w:t>
        </w:r>
      </w:ins>
      <w:r w:rsidRPr="00453AED">
        <w:rPr>
          <w:rFonts w:ascii="Courier New" w:hAnsi="Courier New" w:cs="Courier New"/>
          <w:sz w:val="18"/>
          <w:szCs w:val="18"/>
          <w:lang w:val="nl-NL"/>
        </w:rPr>
        <w:t xml:space="preserve">]" </w:t>
      </w:r>
      <w:r w:rsidRPr="00453AED">
        <w:rPr>
          <w:rFonts w:ascii="Courier New" w:hAnsi="Courier New" w:cs="Courier New"/>
          <w:sz w:val="18"/>
          <w:szCs w:val="18"/>
          <w:lang w:val="nl-NL"/>
        </w:rPr>
        <w:br/>
        <w:t xml:space="preserve">         type="</w:t>
      </w:r>
      <w:r w:rsidR="00A472C4">
        <w:rPr>
          <w:rFonts w:ascii="Courier New" w:hAnsi="Courier New" w:cs="Courier New"/>
          <w:sz w:val="18"/>
          <w:szCs w:val="18"/>
          <w:lang w:val="nl-NL"/>
        </w:rPr>
        <w:t>[ns prefix]:</w:t>
      </w:r>
      <w:r w:rsidR="004D6392" w:rsidRPr="00CD42BA">
        <w:rPr>
          <w:rFonts w:ascii="Courier New" w:hAnsi="Courier New" w:cs="Courier New"/>
          <w:b/>
          <w:i/>
          <w:sz w:val="18"/>
          <w:szCs w:val="18"/>
          <w:lang w:val="nl-NL"/>
        </w:rPr>
        <w:t>Capitalize</w:t>
      </w:r>
      <w:r w:rsidR="00A54FC2" w:rsidRPr="00453AED">
        <w:rPr>
          <w:rFonts w:ascii="Courier New" w:hAnsi="Courier New" w:cs="Courier New"/>
          <w:sz w:val="18"/>
          <w:szCs w:val="18"/>
          <w:lang w:val="nl-NL"/>
        </w:rPr>
        <w:t>(</w:t>
      </w:r>
      <w:r w:rsidRPr="00453AED">
        <w:rPr>
          <w:rFonts w:ascii="Courier New" w:hAnsi="Courier New" w:cs="Courier New"/>
          <w:sz w:val="18"/>
          <w:szCs w:val="18"/>
          <w:lang w:val="nl-NL"/>
        </w:rPr>
        <w:t>[</w:t>
      </w:r>
      <w:ins w:id="154" w:author="Henri Korver" w:date="2016-07-18T11:27:00Z">
        <w:r w:rsidR="007101FF">
          <w:rPr>
            <w:rFonts w:ascii="Courier New" w:hAnsi="Courier New" w:cs="Courier New"/>
            <w:sz w:val="18"/>
            <w:szCs w:val="18"/>
            <w:u w:val="single"/>
            <w:lang w:val="nl-NL"/>
          </w:rPr>
          <w:t>Element.naam</w:t>
        </w:r>
      </w:ins>
      <w:del w:id="155" w:author="Henri Korver" w:date="2016-07-18T11:27:00Z">
        <w:r w:rsidRPr="00453AED" w:rsidDel="007101FF">
          <w:rPr>
            <w:rFonts w:ascii="Courier New" w:hAnsi="Courier New" w:cs="Courier New"/>
            <w:sz w:val="18"/>
            <w:szCs w:val="18"/>
            <w:u w:val="single"/>
            <w:lang w:val="nl-NL"/>
          </w:rPr>
          <w:delText>Xml-tag attribuutsoort</w:delText>
        </w:r>
      </w:del>
      <w:r w:rsidRPr="00453AED">
        <w:rPr>
          <w:rFonts w:ascii="Courier New" w:hAnsi="Courier New" w:cs="Courier New"/>
          <w:sz w:val="18"/>
          <w:szCs w:val="18"/>
          <w:lang w:val="nl-NL"/>
        </w:rPr>
        <w:t>]</w:t>
      </w:r>
      <w:r w:rsidR="00A54FC2" w:rsidRPr="00453AED">
        <w:rPr>
          <w:rFonts w:ascii="Courier New" w:hAnsi="Courier New" w:cs="Courier New"/>
          <w:sz w:val="18"/>
          <w:szCs w:val="18"/>
          <w:lang w:val="nl-NL"/>
        </w:rPr>
        <w:t>)</w:t>
      </w:r>
      <w:r w:rsidRPr="00453AED">
        <w:rPr>
          <w:rFonts w:ascii="Courier New" w:hAnsi="Courier New" w:cs="Courier New"/>
          <w:sz w:val="18"/>
          <w:szCs w:val="18"/>
          <w:lang w:val="nl-NL"/>
        </w:rPr>
        <w:t xml:space="preserve">-e" </w:t>
      </w:r>
      <w:del w:id="156" w:author="Henri Korver" w:date="2016-07-15T13:58:00Z">
        <w:r w:rsidRPr="00453AED" w:rsidDel="003A0A4C">
          <w:rPr>
            <w:rFonts w:ascii="Courier New" w:hAnsi="Courier New" w:cs="Courier New"/>
            <w:sz w:val="18"/>
            <w:szCs w:val="18"/>
            <w:lang w:val="nl-NL"/>
          </w:rPr>
          <w:br/>
          <w:delText xml:space="preserve">         nillable="true" </w:delText>
        </w:r>
      </w:del>
      <w:r w:rsidRPr="00453AED">
        <w:rPr>
          <w:rFonts w:ascii="Courier New" w:hAnsi="Courier New" w:cs="Courier New"/>
          <w:sz w:val="18"/>
          <w:szCs w:val="18"/>
          <w:lang w:val="nl-NL"/>
        </w:rPr>
        <w:br/>
        <w:t xml:space="preserve">         minOccurs="0" </w:t>
      </w:r>
      <w:r w:rsidRPr="00453AED">
        <w:rPr>
          <w:rFonts w:ascii="Courier New" w:hAnsi="Courier New" w:cs="Courier New"/>
          <w:sz w:val="18"/>
          <w:szCs w:val="18"/>
          <w:lang w:val="nl-NL"/>
        </w:rPr>
        <w:br/>
        <w:t xml:space="preserve">         maxOccurs="</w:t>
      </w:r>
      <w:r w:rsidR="00842BC1">
        <w:rPr>
          <w:rFonts w:ascii="Courier New" w:hAnsi="Courier New" w:cs="Courier New"/>
          <w:sz w:val="18"/>
          <w:szCs w:val="18"/>
          <w:lang w:val="nl-NL"/>
        </w:rPr>
        <w:t>[</w:t>
      </w:r>
      <w:r w:rsidR="007B41AA">
        <w:rPr>
          <w:rFonts w:ascii="Courier New" w:hAnsi="Courier New" w:cs="Courier New"/>
          <w:b/>
          <w:i/>
          <w:sz w:val="18"/>
          <w:szCs w:val="18"/>
          <w:lang w:val="nl-NL"/>
        </w:rPr>
        <w:t>U</w:t>
      </w:r>
      <w:r w:rsidR="00274708" w:rsidRPr="00CD42BA">
        <w:rPr>
          <w:rFonts w:ascii="Courier New" w:hAnsi="Courier New" w:cs="Courier New"/>
          <w:b/>
          <w:i/>
          <w:sz w:val="18"/>
          <w:szCs w:val="18"/>
          <w:lang w:val="nl-NL"/>
        </w:rPr>
        <w:t>pperBound</w:t>
      </w:r>
      <w:r w:rsidR="00274708">
        <w:rPr>
          <w:rFonts w:ascii="Courier New" w:hAnsi="Courier New" w:cs="Courier New"/>
          <w:sz w:val="18"/>
          <w:szCs w:val="18"/>
          <w:lang w:val="nl-NL"/>
        </w:rPr>
        <w:t>(</w:t>
      </w:r>
      <w:r w:rsidRPr="00453AED">
        <w:rPr>
          <w:rFonts w:ascii="Courier New" w:hAnsi="Courier New" w:cs="Courier New"/>
          <w:sz w:val="18"/>
          <w:szCs w:val="18"/>
          <w:u w:val="single"/>
          <w:lang w:val="nl-NL"/>
        </w:rPr>
        <w:t>Indicatie kardinaliteit</w:t>
      </w:r>
      <w:r w:rsidR="00274708">
        <w:rPr>
          <w:rFonts w:ascii="Courier New" w:hAnsi="Courier New" w:cs="Courier New"/>
          <w:sz w:val="18"/>
          <w:szCs w:val="18"/>
          <w:lang w:val="nl-NL"/>
        </w:rPr>
        <w:t>)</w:t>
      </w:r>
      <w:r w:rsidR="00842BC1">
        <w:rPr>
          <w:rFonts w:ascii="Courier New" w:hAnsi="Courier New" w:cs="Courier New"/>
          <w:sz w:val="18"/>
          <w:szCs w:val="18"/>
          <w:lang w:val="nl-NL"/>
        </w:rPr>
        <w:t>]</w:t>
      </w:r>
      <w:r w:rsidRPr="00453AED">
        <w:rPr>
          <w:rFonts w:ascii="Courier New" w:hAnsi="Courier New" w:cs="Courier New"/>
          <w:sz w:val="18"/>
          <w:szCs w:val="18"/>
          <w:lang w:val="nl-NL"/>
        </w:rPr>
        <w:t>"</w:t>
      </w:r>
      <w:r w:rsidRPr="00453AED">
        <w:rPr>
          <w:rFonts w:ascii="Courier New" w:hAnsi="Courier New" w:cs="Courier New"/>
          <w:sz w:val="18"/>
          <w:szCs w:val="18"/>
          <w:lang w:val="nl-NL"/>
        </w:rPr>
        <w:br/>
      </w:r>
      <w:r w:rsidRPr="00453AED">
        <w:rPr>
          <w:rFonts w:ascii="Courier New" w:hAnsi="Courier New" w:cs="Courier New"/>
          <w:sz w:val="18"/>
          <w:szCs w:val="18"/>
          <w:lang w:val="nl-NL"/>
        </w:rPr>
        <w:lastRenderedPageBreak/>
        <w:t xml:space="preserve">         metadata:materieleHistorie="</w:t>
      </w:r>
      <w:r w:rsidR="007B41AA">
        <w:rPr>
          <w:rFonts w:ascii="Courier New" w:hAnsi="Courier New" w:cs="Courier New"/>
          <w:sz w:val="18"/>
          <w:szCs w:val="18"/>
          <w:lang w:val="nl-NL"/>
        </w:rPr>
        <w:t>[</w:t>
      </w:r>
      <w:r w:rsidR="007B41AA">
        <w:rPr>
          <w:rFonts w:ascii="Courier New" w:hAnsi="Courier New" w:cs="Courier New"/>
          <w:b/>
          <w:i/>
          <w:sz w:val="18"/>
          <w:szCs w:val="18"/>
          <w:lang w:val="nl-NL"/>
        </w:rPr>
        <w:t>Boolean</w:t>
      </w:r>
      <w:r w:rsidR="00842BC1">
        <w:rPr>
          <w:rFonts w:ascii="Courier New" w:hAnsi="Courier New" w:cs="Courier New"/>
          <w:sz w:val="18"/>
          <w:szCs w:val="18"/>
          <w:lang w:val="nl-NL"/>
        </w:rPr>
        <w:t>(</w:t>
      </w:r>
      <w:r w:rsidRPr="00453AED">
        <w:rPr>
          <w:rFonts w:ascii="Courier New" w:hAnsi="Courier New" w:cs="Courier New"/>
          <w:sz w:val="18"/>
          <w:szCs w:val="18"/>
          <w:u w:val="single"/>
          <w:lang w:val="nl-NL"/>
        </w:rPr>
        <w:t>Indicatie materiele historie</w:t>
      </w:r>
      <w:r w:rsidR="007B41AA">
        <w:rPr>
          <w:rFonts w:ascii="Courier New" w:hAnsi="Courier New" w:cs="Courier New"/>
          <w:sz w:val="18"/>
          <w:szCs w:val="18"/>
          <w:u w:val="single"/>
          <w:lang w:val="nl-NL"/>
        </w:rPr>
        <w:t>)]</w:t>
      </w:r>
      <w:r w:rsidRPr="00453AED">
        <w:rPr>
          <w:rFonts w:ascii="Courier New" w:hAnsi="Courier New" w:cs="Courier New"/>
          <w:sz w:val="18"/>
          <w:szCs w:val="18"/>
          <w:lang w:val="nl-NL"/>
        </w:rPr>
        <w:t xml:space="preserve">"     </w:t>
      </w:r>
      <w:r w:rsidRPr="00453AED">
        <w:rPr>
          <w:rFonts w:ascii="Courier New" w:hAnsi="Courier New" w:cs="Courier New"/>
          <w:sz w:val="18"/>
          <w:szCs w:val="18"/>
          <w:lang w:val="nl-NL"/>
        </w:rPr>
        <w:br/>
        <w:t xml:space="preserve">         metadata:formeleHistorie="[</w:t>
      </w:r>
      <w:r w:rsidR="007B41AA" w:rsidRPr="00CD42BA">
        <w:rPr>
          <w:rFonts w:ascii="Courier New" w:hAnsi="Courier New" w:cs="Courier New"/>
          <w:b/>
          <w:i/>
          <w:sz w:val="18"/>
          <w:szCs w:val="18"/>
          <w:lang w:val="nl-NL"/>
        </w:rPr>
        <w:t>Boolean</w:t>
      </w:r>
      <w:r w:rsidR="007B41AA">
        <w:rPr>
          <w:rFonts w:ascii="Courier New" w:hAnsi="Courier New" w:cs="Courier New"/>
          <w:sz w:val="18"/>
          <w:szCs w:val="18"/>
          <w:lang w:val="nl-NL"/>
        </w:rPr>
        <w:t>(</w:t>
      </w:r>
      <w:r w:rsidRPr="00453AED">
        <w:rPr>
          <w:rFonts w:ascii="Courier New" w:hAnsi="Courier New" w:cs="Courier New"/>
          <w:sz w:val="18"/>
          <w:szCs w:val="18"/>
          <w:u w:val="single"/>
          <w:lang w:val="nl-NL"/>
        </w:rPr>
        <w:t>Indicatie formele historie</w:t>
      </w:r>
      <w:r w:rsidR="007B41AA">
        <w:rPr>
          <w:rFonts w:ascii="Courier New" w:hAnsi="Courier New" w:cs="Courier New"/>
          <w:sz w:val="18"/>
          <w:szCs w:val="18"/>
          <w:lang w:val="nl-NL"/>
        </w:rPr>
        <w:t>)]</w:t>
      </w:r>
      <w:r w:rsidRPr="00453AED">
        <w:rPr>
          <w:rFonts w:ascii="Courier New" w:hAnsi="Courier New" w:cs="Courier New"/>
          <w:sz w:val="18"/>
          <w:szCs w:val="18"/>
          <w:lang w:val="nl-NL"/>
        </w:rPr>
        <w:t>"/&gt;</w:t>
      </w:r>
    </w:p>
    <w:p w:rsidR="009F7935" w:rsidRDefault="009F7935">
      <w:pPr>
        <w:pStyle w:val="Geenafstand"/>
        <w:rPr>
          <w:lang w:val="nl-NL"/>
        </w:rPr>
      </w:pPr>
      <w:r>
        <w:rPr>
          <w:lang w:val="nl-NL"/>
        </w:rPr>
        <w:t xml:space="preserve">In de twee bovenstaande XSD-templates </w:t>
      </w:r>
      <w:r w:rsidRPr="009F7935">
        <w:rPr>
          <w:lang w:val="nl-NL"/>
        </w:rPr>
        <w:t>worden</w:t>
      </w:r>
      <w:r>
        <w:rPr>
          <w:lang w:val="nl-NL"/>
        </w:rPr>
        <w:t xml:space="preserve"> de volgende functies gebruikt:</w:t>
      </w:r>
    </w:p>
    <w:p w:rsidR="009F7935" w:rsidRDefault="009F7935" w:rsidP="009F7935">
      <w:pPr>
        <w:pStyle w:val="Lijstalinea"/>
        <w:numPr>
          <w:ilvl w:val="0"/>
          <w:numId w:val="4"/>
        </w:numPr>
        <w:rPr>
          <w:lang w:val="nl-NL"/>
        </w:rPr>
      </w:pPr>
      <w:r w:rsidRPr="004A1C23">
        <w:rPr>
          <w:i/>
          <w:lang w:val="nl-NL"/>
        </w:rPr>
        <w:t>UpperBound</w:t>
      </w:r>
      <w:r w:rsidRPr="004A1C23">
        <w:rPr>
          <w:lang w:val="nl-NL"/>
        </w:rPr>
        <w:t xml:space="preserve">  geeft de waarde van het veld ‘Upper bound’ onderdeel van het samengestelde veld Multiplicity in EA. In geval de waarde “N” is in het veld ‘Upperbound’ dan zet de functie dit om in “unbounded”. </w:t>
      </w:r>
    </w:p>
    <w:p w:rsidR="009F7935" w:rsidRPr="00A472C4" w:rsidRDefault="009F7935" w:rsidP="00061D6A">
      <w:pPr>
        <w:pStyle w:val="Lijstalinea"/>
        <w:numPr>
          <w:ilvl w:val="0"/>
          <w:numId w:val="4"/>
        </w:numPr>
        <w:rPr>
          <w:lang w:val="nl-NL"/>
        </w:rPr>
      </w:pPr>
      <w:r>
        <w:rPr>
          <w:i/>
          <w:lang w:val="nl-NL"/>
        </w:rPr>
        <w:t>Boolean</w:t>
      </w:r>
      <w:r>
        <w:rPr>
          <w:b/>
          <w:i/>
          <w:lang w:val="nl-NL"/>
        </w:rPr>
        <w:t xml:space="preserve"> </w:t>
      </w:r>
      <w:r>
        <w:rPr>
          <w:lang w:val="nl-NL"/>
        </w:rPr>
        <w:t>zet de waarde “Ja” en “Nee” om in respectievelijk “true” en “false”.</w:t>
      </w:r>
    </w:p>
    <w:p w:rsidR="00A13957" w:rsidRDefault="00A13957" w:rsidP="00061D6A">
      <w:pPr>
        <w:pStyle w:val="Kop2"/>
      </w:pPr>
      <w:r>
        <w:t>Complex type</w:t>
      </w:r>
    </w:p>
    <w:p w:rsidR="007E255E" w:rsidRPr="00CD42BA" w:rsidRDefault="007E255E" w:rsidP="00CD42BA">
      <w:pPr>
        <w:pStyle w:val="xml"/>
      </w:pPr>
      <w:r w:rsidRPr="00CD42BA">
        <w:t>&lt;complexType name="</w:t>
      </w:r>
      <w:r w:rsidR="009B74DA" w:rsidRPr="00D54ACC">
        <w:t>[</w:t>
      </w:r>
      <w:r w:rsidR="004D6392" w:rsidRPr="00CD42BA">
        <w:rPr>
          <w:b/>
          <w:i/>
        </w:rPr>
        <w:t>Capitalize</w:t>
      </w:r>
      <w:r w:rsidRPr="00CD42BA">
        <w:t>(</w:t>
      </w:r>
      <w:ins w:id="157" w:author="Henri Korver" w:date="2016-07-18T11:40:00Z">
        <w:r w:rsidR="004A2A84">
          <w:rPr>
            <w:u w:val="single"/>
          </w:rPr>
          <w:t>Element.naam</w:t>
        </w:r>
      </w:ins>
      <w:del w:id="158" w:author="Henri Korver" w:date="2016-07-18T11:40:00Z">
        <w:r w:rsidRPr="00CD42BA" w:rsidDel="004A2A84">
          <w:rPr>
            <w:u w:val="single"/>
          </w:rPr>
          <w:delText>Xml-tag attribuutsoort</w:delText>
        </w:r>
      </w:del>
      <w:r>
        <w:t>)</w:t>
      </w:r>
      <w:r w:rsidR="009B74DA" w:rsidRPr="00D54ACC">
        <w:t>]</w:t>
      </w:r>
      <w:r w:rsidRPr="00CD42BA">
        <w:t>-e"&gt;</w:t>
      </w:r>
    </w:p>
    <w:p w:rsidR="007E255E" w:rsidRPr="00CD42BA" w:rsidDel="009C0BAF" w:rsidRDefault="007E255E" w:rsidP="00CD42BA">
      <w:pPr>
        <w:spacing w:after="0"/>
        <w:rPr>
          <w:del w:id="159" w:author="Henri Korver" w:date="2016-07-15T14:45:00Z"/>
          <w:rFonts w:ascii="Courier New" w:hAnsi="Courier New" w:cs="Courier New"/>
          <w:sz w:val="18"/>
          <w:szCs w:val="18"/>
        </w:rPr>
      </w:pPr>
      <w:del w:id="160" w:author="Henri Korver" w:date="2016-07-15T14:45:00Z">
        <w:r w:rsidDel="009C0BAF">
          <w:rPr>
            <w:rFonts w:ascii="Courier New" w:hAnsi="Courier New" w:cs="Courier New"/>
            <w:sz w:val="18"/>
            <w:szCs w:val="18"/>
          </w:rPr>
          <w:delText xml:space="preserve">    </w:delText>
        </w:r>
        <w:r w:rsidRPr="00CD42BA" w:rsidDel="009C0BAF">
          <w:rPr>
            <w:rFonts w:ascii="Courier New" w:hAnsi="Courier New" w:cs="Courier New"/>
            <w:sz w:val="18"/>
            <w:szCs w:val="18"/>
          </w:rPr>
          <w:delText>&lt;simpleContent&gt;</w:delText>
        </w:r>
      </w:del>
    </w:p>
    <w:p w:rsidR="007E255E" w:rsidRPr="00CD42BA" w:rsidDel="009C0BAF" w:rsidRDefault="007E255E" w:rsidP="00CD42BA">
      <w:pPr>
        <w:spacing w:after="0"/>
        <w:ind w:firstLine="720"/>
        <w:rPr>
          <w:del w:id="161" w:author="Henri Korver" w:date="2016-07-15T14:45:00Z"/>
          <w:rFonts w:ascii="Courier New" w:hAnsi="Courier New" w:cs="Courier New"/>
          <w:sz w:val="18"/>
          <w:szCs w:val="18"/>
        </w:rPr>
      </w:pPr>
      <w:del w:id="162" w:author="Henri Korver" w:date="2016-07-15T14:45:00Z">
        <w:r w:rsidDel="009C0BAF">
          <w:rPr>
            <w:rFonts w:ascii="Courier New" w:hAnsi="Courier New" w:cs="Courier New"/>
            <w:sz w:val="18"/>
            <w:szCs w:val="18"/>
          </w:rPr>
          <w:delText xml:space="preserve">  </w:delText>
        </w:r>
        <w:r w:rsidRPr="00CD42BA" w:rsidDel="009C0BAF">
          <w:rPr>
            <w:rFonts w:ascii="Courier New" w:hAnsi="Courier New" w:cs="Courier New"/>
            <w:sz w:val="18"/>
            <w:szCs w:val="18"/>
          </w:rPr>
          <w:delText>&lt;extension base="</w:delText>
        </w:r>
        <w:r w:rsidR="00A472C4" w:rsidDel="009C0BAF">
          <w:rPr>
            <w:rFonts w:ascii="Courier New" w:hAnsi="Courier New" w:cs="Courier New"/>
            <w:sz w:val="18"/>
            <w:szCs w:val="18"/>
          </w:rPr>
          <w:delText>[ns prefix]:</w:delText>
        </w:r>
        <w:r w:rsidDel="009C0BAF">
          <w:rPr>
            <w:rFonts w:ascii="Courier New" w:hAnsi="Courier New" w:cs="Courier New"/>
            <w:sz w:val="18"/>
            <w:szCs w:val="18"/>
          </w:rPr>
          <w:delText>[</w:delText>
        </w:r>
        <w:r w:rsidR="00A472C4" w:rsidRPr="00A472C4" w:rsidDel="009C0BAF">
          <w:rPr>
            <w:rFonts w:ascii="Courier New" w:hAnsi="Courier New" w:cs="Courier New"/>
            <w:b/>
            <w:i/>
            <w:sz w:val="18"/>
            <w:szCs w:val="18"/>
          </w:rPr>
          <w:delText>Capitalize</w:delText>
        </w:r>
        <w:r w:rsidRPr="00E26F4B" w:rsidDel="009C0BAF">
          <w:rPr>
            <w:rFonts w:ascii="Courier New" w:hAnsi="Courier New" w:cs="Courier New"/>
            <w:sz w:val="18"/>
            <w:szCs w:val="18"/>
          </w:rPr>
          <w:delText>([</w:delText>
        </w:r>
        <w:r w:rsidRPr="00E26F4B" w:rsidDel="009C0BAF">
          <w:rPr>
            <w:rFonts w:ascii="Courier New" w:hAnsi="Courier New" w:cs="Courier New"/>
            <w:sz w:val="18"/>
            <w:szCs w:val="18"/>
            <w:u w:val="single"/>
          </w:rPr>
          <w:delText>Xml-tag attribuutsoort</w:delText>
        </w:r>
        <w:r w:rsidDel="009C0BAF">
          <w:rPr>
            <w:rFonts w:ascii="Courier New" w:hAnsi="Courier New" w:cs="Courier New"/>
            <w:sz w:val="18"/>
            <w:szCs w:val="18"/>
          </w:rPr>
          <w:delText>])]</w:delText>
        </w:r>
        <w:r w:rsidRPr="00CD42BA" w:rsidDel="009C0BAF">
          <w:rPr>
            <w:rFonts w:ascii="Courier New" w:hAnsi="Courier New" w:cs="Courier New"/>
            <w:sz w:val="18"/>
            <w:szCs w:val="18"/>
          </w:rPr>
          <w:delText>"&gt;</w:delText>
        </w:r>
      </w:del>
    </w:p>
    <w:p w:rsidR="007E255E" w:rsidRPr="00CD42BA" w:rsidDel="009C0BAF" w:rsidRDefault="007E255E" w:rsidP="00CD42BA">
      <w:pPr>
        <w:spacing w:after="0"/>
        <w:rPr>
          <w:del w:id="163" w:author="Henri Korver" w:date="2016-07-15T14:45:00Z"/>
          <w:rFonts w:ascii="Courier New" w:hAnsi="Courier New" w:cs="Courier New"/>
          <w:sz w:val="18"/>
          <w:szCs w:val="18"/>
        </w:rPr>
      </w:pPr>
      <w:del w:id="164" w:author="Henri Korver" w:date="2016-07-15T14:45:00Z">
        <w:r w:rsidRPr="00D54ACC" w:rsidDel="009C0BAF">
          <w:rPr>
            <w:rFonts w:ascii="Courier New" w:hAnsi="Courier New" w:cs="Courier New"/>
            <w:sz w:val="18"/>
            <w:szCs w:val="18"/>
          </w:rPr>
          <w:tab/>
        </w:r>
        <w:r w:rsidDel="009C0BAF">
          <w:rPr>
            <w:rFonts w:ascii="Courier New" w:hAnsi="Courier New" w:cs="Courier New"/>
            <w:sz w:val="18"/>
            <w:szCs w:val="18"/>
          </w:rPr>
          <w:delText xml:space="preserve">     </w:delText>
        </w:r>
        <w:r w:rsidRPr="00CD42BA" w:rsidDel="009C0BAF">
          <w:rPr>
            <w:rFonts w:ascii="Courier New" w:hAnsi="Courier New" w:cs="Courier New"/>
            <w:sz w:val="18"/>
            <w:szCs w:val="18"/>
          </w:rPr>
          <w:delText>&lt;attributeGroup ref="stuf:element"/&gt;</w:delText>
        </w:r>
      </w:del>
    </w:p>
    <w:p w:rsidR="007E255E" w:rsidRPr="00CD42BA" w:rsidDel="009C0BAF" w:rsidRDefault="007E255E" w:rsidP="00CD42BA">
      <w:pPr>
        <w:spacing w:after="0"/>
        <w:ind w:firstLine="720"/>
        <w:rPr>
          <w:del w:id="165" w:author="Henri Korver" w:date="2016-07-15T14:45:00Z"/>
          <w:rFonts w:ascii="Courier New" w:hAnsi="Courier New" w:cs="Courier New"/>
          <w:sz w:val="18"/>
          <w:szCs w:val="18"/>
        </w:rPr>
      </w:pPr>
      <w:del w:id="166" w:author="Henri Korver" w:date="2016-07-15T14:45:00Z">
        <w:r w:rsidDel="009C0BAF">
          <w:rPr>
            <w:rFonts w:ascii="Courier New" w:hAnsi="Courier New" w:cs="Courier New"/>
            <w:sz w:val="18"/>
            <w:szCs w:val="18"/>
          </w:rPr>
          <w:delText xml:space="preserve">  </w:delText>
        </w:r>
        <w:r w:rsidRPr="00CD42BA" w:rsidDel="009C0BAF">
          <w:rPr>
            <w:rFonts w:ascii="Courier New" w:hAnsi="Courier New" w:cs="Courier New"/>
            <w:sz w:val="18"/>
            <w:szCs w:val="18"/>
          </w:rPr>
          <w:delText>&lt;/extension&gt;</w:delText>
        </w:r>
      </w:del>
    </w:p>
    <w:p w:rsidR="007A0967" w:rsidRPr="007A0967" w:rsidRDefault="007E255E" w:rsidP="007A0967">
      <w:pPr>
        <w:spacing w:after="0"/>
        <w:rPr>
          <w:ins w:id="167" w:author="Henri Korver" w:date="2016-07-15T14:02:00Z"/>
          <w:rFonts w:ascii="Courier New" w:hAnsi="Courier New" w:cs="Courier New"/>
          <w:sz w:val="18"/>
          <w:szCs w:val="18"/>
          <w:lang w:val="nl-NL"/>
        </w:rPr>
      </w:pPr>
      <w:del w:id="168" w:author="Henri Korver" w:date="2016-07-15T14:45:00Z">
        <w:r w:rsidDel="009C0BAF">
          <w:rPr>
            <w:rFonts w:ascii="Courier New" w:hAnsi="Courier New" w:cs="Courier New"/>
            <w:sz w:val="18"/>
            <w:szCs w:val="18"/>
          </w:rPr>
          <w:delText xml:space="preserve">    </w:delText>
        </w:r>
        <w:r w:rsidRPr="00061D6A" w:rsidDel="009C0BAF">
          <w:rPr>
            <w:rFonts w:ascii="Courier New" w:hAnsi="Courier New" w:cs="Courier New"/>
            <w:sz w:val="18"/>
            <w:szCs w:val="18"/>
            <w:lang w:val="nl-NL"/>
          </w:rPr>
          <w:delText>&lt;/simpleContent&gt;</w:delText>
        </w:r>
      </w:del>
      <w:ins w:id="169" w:author="Henri Korver" w:date="2016-07-15T14:02:00Z">
        <w:r w:rsidR="007A0967">
          <w:rPr>
            <w:rFonts w:ascii="Courier New" w:hAnsi="Courier New" w:cs="Courier New"/>
            <w:sz w:val="18"/>
            <w:szCs w:val="18"/>
            <w:lang w:val="nl-NL"/>
          </w:rPr>
          <w:t xml:space="preserve">    </w:t>
        </w:r>
        <w:r w:rsidR="007A0967" w:rsidRPr="007A0967">
          <w:rPr>
            <w:rFonts w:ascii="Courier New" w:hAnsi="Courier New" w:cs="Courier New"/>
            <w:sz w:val="18"/>
            <w:szCs w:val="18"/>
            <w:lang w:val="nl-NL"/>
          </w:rPr>
          <w:t>&lt;choice&gt;</w:t>
        </w:r>
      </w:ins>
    </w:p>
    <w:p w:rsidR="007A0967" w:rsidRPr="007A0967" w:rsidRDefault="007A0967" w:rsidP="007A0967">
      <w:pPr>
        <w:spacing w:after="0"/>
        <w:rPr>
          <w:ins w:id="170" w:author="Henri Korver" w:date="2016-07-15T14:02:00Z"/>
          <w:rFonts w:ascii="Courier New" w:hAnsi="Courier New" w:cs="Courier New"/>
          <w:sz w:val="18"/>
          <w:szCs w:val="18"/>
          <w:lang w:val="nl-NL"/>
        </w:rPr>
      </w:pPr>
      <w:ins w:id="171" w:author="Henri Korver" w:date="2016-07-15T14:02:00Z">
        <w:r>
          <w:rPr>
            <w:rFonts w:ascii="Courier New" w:hAnsi="Courier New" w:cs="Courier New"/>
            <w:sz w:val="18"/>
            <w:szCs w:val="18"/>
            <w:lang w:val="nl-NL"/>
          </w:rPr>
          <w:t xml:space="preserve">        </w:t>
        </w:r>
        <w:r w:rsidRPr="007A0967">
          <w:rPr>
            <w:rFonts w:ascii="Courier New" w:hAnsi="Courier New" w:cs="Courier New"/>
            <w:sz w:val="18"/>
            <w:szCs w:val="18"/>
            <w:lang w:val="nl-NL"/>
          </w:rPr>
          <w:t>&lt;el</w:t>
        </w:r>
        <w:r>
          <w:rPr>
            <w:rFonts w:ascii="Courier New" w:hAnsi="Courier New" w:cs="Courier New"/>
            <w:sz w:val="18"/>
            <w:szCs w:val="18"/>
            <w:lang w:val="nl-NL"/>
          </w:rPr>
          <w:t>ement name="w" type="</w:t>
        </w:r>
      </w:ins>
      <w:ins w:id="172" w:author="Henri Korver" w:date="2016-07-15T14:03:00Z">
        <w:r>
          <w:rPr>
            <w:rFonts w:ascii="Courier New" w:hAnsi="Courier New" w:cs="Courier New"/>
            <w:sz w:val="18"/>
            <w:szCs w:val="18"/>
          </w:rPr>
          <w:t>[ns prefix]:[</w:t>
        </w:r>
        <w:r w:rsidRPr="00A472C4">
          <w:rPr>
            <w:rFonts w:ascii="Courier New" w:hAnsi="Courier New" w:cs="Courier New"/>
            <w:b/>
            <w:i/>
            <w:sz w:val="18"/>
            <w:szCs w:val="18"/>
          </w:rPr>
          <w:t>Capitalize</w:t>
        </w:r>
        <w:r w:rsidR="004A2A84">
          <w:rPr>
            <w:rFonts w:ascii="Courier New" w:hAnsi="Courier New" w:cs="Courier New"/>
            <w:sz w:val="18"/>
            <w:szCs w:val="18"/>
          </w:rPr>
          <w:t>(</w:t>
        </w:r>
      </w:ins>
      <w:ins w:id="173" w:author="Henri Korver" w:date="2016-07-18T11:40:00Z">
        <w:r w:rsidR="004A2A84">
          <w:rPr>
            <w:rFonts w:ascii="Courier New" w:hAnsi="Courier New" w:cs="Courier New"/>
            <w:sz w:val="18"/>
            <w:szCs w:val="18"/>
            <w:u w:val="single"/>
          </w:rPr>
          <w:t>Element.naam</w:t>
        </w:r>
      </w:ins>
      <w:ins w:id="174" w:author="Henri Korver" w:date="2016-07-15T14:03:00Z">
        <w:r>
          <w:rPr>
            <w:rFonts w:ascii="Courier New" w:hAnsi="Courier New" w:cs="Courier New"/>
            <w:sz w:val="18"/>
            <w:szCs w:val="18"/>
          </w:rPr>
          <w:t>)]</w:t>
        </w:r>
      </w:ins>
      <w:ins w:id="175" w:author="Henri Korver" w:date="2016-07-15T14:02:00Z">
        <w:r w:rsidRPr="007A0967">
          <w:rPr>
            <w:rFonts w:ascii="Courier New" w:hAnsi="Courier New" w:cs="Courier New"/>
            <w:sz w:val="18"/>
            <w:szCs w:val="18"/>
            <w:lang w:val="nl-NL"/>
          </w:rPr>
          <w:t>"/&gt;</w:t>
        </w:r>
      </w:ins>
    </w:p>
    <w:p w:rsidR="007A0967" w:rsidRPr="007A0967" w:rsidRDefault="007A0967" w:rsidP="007A0967">
      <w:pPr>
        <w:spacing w:after="0"/>
        <w:rPr>
          <w:ins w:id="176" w:author="Henri Korver" w:date="2016-07-15T14:02:00Z"/>
          <w:rFonts w:ascii="Courier New" w:hAnsi="Courier New" w:cs="Courier New"/>
          <w:sz w:val="18"/>
          <w:szCs w:val="18"/>
          <w:lang w:val="nl-NL"/>
        </w:rPr>
      </w:pPr>
      <w:ins w:id="177" w:author="Henri Korver" w:date="2016-07-15T14:02:00Z">
        <w:r>
          <w:rPr>
            <w:rFonts w:ascii="Courier New" w:hAnsi="Courier New" w:cs="Courier New"/>
            <w:sz w:val="18"/>
            <w:szCs w:val="18"/>
            <w:lang w:val="nl-NL"/>
          </w:rPr>
          <w:t xml:space="preserve">        </w:t>
        </w:r>
        <w:r w:rsidRPr="007A0967">
          <w:rPr>
            <w:rFonts w:ascii="Courier New" w:hAnsi="Courier New" w:cs="Courier New"/>
            <w:sz w:val="18"/>
            <w:szCs w:val="18"/>
            <w:lang w:val="nl-NL"/>
          </w:rPr>
          <w:t>&lt;element name="l" type="stuf:NoValue"/&gt;</w:t>
        </w:r>
      </w:ins>
    </w:p>
    <w:p w:rsidR="007A0967" w:rsidRPr="00061D6A" w:rsidRDefault="007A0967" w:rsidP="007A0967">
      <w:pPr>
        <w:spacing w:after="0"/>
        <w:rPr>
          <w:rFonts w:ascii="Courier New" w:hAnsi="Courier New" w:cs="Courier New"/>
          <w:sz w:val="18"/>
          <w:szCs w:val="18"/>
          <w:lang w:val="nl-NL"/>
        </w:rPr>
      </w:pPr>
      <w:ins w:id="178" w:author="Henri Korver" w:date="2016-07-15T14:02:00Z">
        <w:r>
          <w:rPr>
            <w:rFonts w:ascii="Courier New" w:hAnsi="Courier New" w:cs="Courier New"/>
            <w:sz w:val="18"/>
            <w:szCs w:val="18"/>
            <w:lang w:val="nl-NL"/>
          </w:rPr>
          <w:t xml:space="preserve">    </w:t>
        </w:r>
        <w:r w:rsidRPr="007A0967">
          <w:rPr>
            <w:rFonts w:ascii="Courier New" w:hAnsi="Courier New" w:cs="Courier New"/>
            <w:sz w:val="18"/>
            <w:szCs w:val="18"/>
            <w:lang w:val="nl-NL"/>
          </w:rPr>
          <w:t>&lt;/choice&gt;</w:t>
        </w:r>
      </w:ins>
    </w:p>
    <w:p w:rsidR="007E255E" w:rsidRDefault="007E255E" w:rsidP="00CD42BA">
      <w:pPr>
        <w:spacing w:after="0"/>
        <w:rPr>
          <w:ins w:id="179" w:author="Henri Korver" w:date="2016-07-15T14:45:00Z"/>
          <w:rFonts w:ascii="Courier New" w:hAnsi="Courier New" w:cs="Courier New"/>
          <w:sz w:val="18"/>
          <w:szCs w:val="18"/>
          <w:lang w:val="nl-NL"/>
        </w:rPr>
      </w:pPr>
      <w:r w:rsidRPr="00061D6A">
        <w:rPr>
          <w:rFonts w:ascii="Courier New" w:hAnsi="Courier New" w:cs="Courier New"/>
          <w:sz w:val="18"/>
          <w:szCs w:val="18"/>
          <w:lang w:val="nl-NL"/>
        </w:rPr>
        <w:t>&lt;/complexType&gt;</w:t>
      </w:r>
    </w:p>
    <w:p w:rsidR="009C0BAF" w:rsidRDefault="009C0BAF" w:rsidP="00CD42BA">
      <w:pPr>
        <w:spacing w:after="0"/>
        <w:rPr>
          <w:ins w:id="180" w:author="Henri Korver" w:date="2016-07-15T14:45:00Z"/>
          <w:rFonts w:ascii="Courier New" w:hAnsi="Courier New" w:cs="Courier New"/>
          <w:sz w:val="18"/>
          <w:szCs w:val="18"/>
          <w:lang w:val="nl-NL"/>
        </w:rPr>
      </w:pPr>
    </w:p>
    <w:p w:rsidR="009C0BAF" w:rsidRPr="00CD42BA" w:rsidRDefault="009C0BAF" w:rsidP="009C0BAF">
      <w:pPr>
        <w:pStyle w:val="xml"/>
        <w:rPr>
          <w:ins w:id="181" w:author="Henri Korver" w:date="2016-07-15T14:45:00Z"/>
        </w:rPr>
      </w:pPr>
      <w:ins w:id="182" w:author="Henri Korver" w:date="2016-07-15T14:45:00Z">
        <w:r w:rsidRPr="00CD42BA">
          <w:t>&lt;complexType name="</w:t>
        </w:r>
        <w:r w:rsidRPr="00D54ACC">
          <w:t>[</w:t>
        </w:r>
        <w:r w:rsidRPr="00CD42BA">
          <w:rPr>
            <w:b/>
            <w:i/>
          </w:rPr>
          <w:t>Capitalize</w:t>
        </w:r>
        <w:r w:rsidRPr="00CD42BA">
          <w:t>(</w:t>
        </w:r>
      </w:ins>
      <w:ins w:id="183" w:author="Henri Korver" w:date="2016-07-18T11:41:00Z">
        <w:r w:rsidR="004A2A84">
          <w:rPr>
            <w:u w:val="single"/>
          </w:rPr>
          <w:t>Element.naam</w:t>
        </w:r>
      </w:ins>
      <w:ins w:id="184" w:author="Henri Korver" w:date="2016-07-15T14:45:00Z">
        <w:r>
          <w:t>)</w:t>
        </w:r>
        <w:r w:rsidRPr="00D54ACC">
          <w:t>]</w:t>
        </w:r>
        <w:r>
          <w:t>-s</w:t>
        </w:r>
        <w:r w:rsidRPr="00CD42BA">
          <w:t>"&gt;</w:t>
        </w:r>
      </w:ins>
    </w:p>
    <w:p w:rsidR="009C0BAF" w:rsidRPr="007A0967" w:rsidRDefault="009C0BAF" w:rsidP="009C0BAF">
      <w:pPr>
        <w:spacing w:after="0"/>
        <w:rPr>
          <w:ins w:id="185" w:author="Henri Korver" w:date="2016-07-15T14:45:00Z"/>
          <w:rFonts w:ascii="Courier New" w:hAnsi="Courier New" w:cs="Courier New"/>
          <w:sz w:val="18"/>
          <w:szCs w:val="18"/>
          <w:lang w:val="nl-NL"/>
        </w:rPr>
      </w:pPr>
      <w:ins w:id="186" w:author="Henri Korver" w:date="2016-07-15T14:45:00Z">
        <w:r>
          <w:rPr>
            <w:rFonts w:ascii="Courier New" w:hAnsi="Courier New" w:cs="Courier New"/>
            <w:sz w:val="18"/>
            <w:szCs w:val="18"/>
            <w:lang w:val="nl-NL"/>
          </w:rPr>
          <w:t xml:space="preserve">   </w:t>
        </w:r>
      </w:ins>
      <w:ins w:id="187" w:author="Henri Korver" w:date="2016-07-15T14:46:00Z">
        <w:r>
          <w:rPr>
            <w:rFonts w:ascii="Courier New" w:hAnsi="Courier New" w:cs="Courier New"/>
            <w:sz w:val="18"/>
            <w:szCs w:val="18"/>
            <w:lang w:val="nl-NL"/>
          </w:rPr>
          <w:t xml:space="preserve"> </w:t>
        </w:r>
      </w:ins>
      <w:ins w:id="188" w:author="Henri Korver" w:date="2016-07-15T14:45:00Z">
        <w:r w:rsidRPr="007A0967">
          <w:rPr>
            <w:rFonts w:ascii="Courier New" w:hAnsi="Courier New" w:cs="Courier New"/>
            <w:sz w:val="18"/>
            <w:szCs w:val="18"/>
            <w:lang w:val="nl-NL"/>
          </w:rPr>
          <w:t>&lt;choice&gt;</w:t>
        </w:r>
      </w:ins>
    </w:p>
    <w:p w:rsidR="009C0BAF" w:rsidRPr="007A0967" w:rsidRDefault="009C0BAF" w:rsidP="009C0BAF">
      <w:pPr>
        <w:spacing w:after="0"/>
        <w:rPr>
          <w:ins w:id="189" w:author="Henri Korver" w:date="2016-07-15T14:45:00Z"/>
          <w:rFonts w:ascii="Courier New" w:hAnsi="Courier New" w:cs="Courier New"/>
          <w:sz w:val="18"/>
          <w:szCs w:val="18"/>
          <w:lang w:val="nl-NL"/>
        </w:rPr>
      </w:pPr>
      <w:ins w:id="190" w:author="Henri Korver" w:date="2016-07-15T14:45:00Z">
        <w:r>
          <w:rPr>
            <w:rFonts w:ascii="Courier New" w:hAnsi="Courier New" w:cs="Courier New"/>
            <w:sz w:val="18"/>
            <w:szCs w:val="18"/>
            <w:lang w:val="nl-NL"/>
          </w:rPr>
          <w:t xml:space="preserve">       </w:t>
        </w:r>
        <w:r w:rsidRPr="007A0967">
          <w:rPr>
            <w:rFonts w:ascii="Courier New" w:hAnsi="Courier New" w:cs="Courier New"/>
            <w:sz w:val="18"/>
            <w:szCs w:val="18"/>
            <w:lang w:val="nl-NL"/>
          </w:rPr>
          <w:t>&lt;el</w:t>
        </w:r>
        <w:r>
          <w:rPr>
            <w:rFonts w:ascii="Courier New" w:hAnsi="Courier New" w:cs="Courier New"/>
            <w:sz w:val="18"/>
            <w:szCs w:val="18"/>
            <w:lang w:val="nl-NL"/>
          </w:rPr>
          <w:t>ement name="w" type="</w:t>
        </w:r>
        <w:r>
          <w:rPr>
            <w:rFonts w:ascii="Courier New" w:hAnsi="Courier New" w:cs="Courier New"/>
            <w:sz w:val="18"/>
            <w:szCs w:val="18"/>
          </w:rPr>
          <w:t>[ns prefix]:[</w:t>
        </w:r>
        <w:r w:rsidRPr="00A472C4">
          <w:rPr>
            <w:rFonts w:ascii="Courier New" w:hAnsi="Courier New" w:cs="Courier New"/>
            <w:b/>
            <w:i/>
            <w:sz w:val="18"/>
            <w:szCs w:val="18"/>
          </w:rPr>
          <w:t>Capitalize</w:t>
        </w:r>
        <w:r w:rsidR="004A2A84">
          <w:rPr>
            <w:rFonts w:ascii="Courier New" w:hAnsi="Courier New" w:cs="Courier New"/>
            <w:sz w:val="18"/>
            <w:szCs w:val="18"/>
          </w:rPr>
          <w:t>(</w:t>
        </w:r>
      </w:ins>
      <w:ins w:id="191" w:author="Henri Korver" w:date="2016-07-18T11:41:00Z">
        <w:r w:rsidR="004A2A84">
          <w:rPr>
            <w:rFonts w:ascii="Courier New" w:hAnsi="Courier New" w:cs="Courier New"/>
            <w:sz w:val="18"/>
            <w:szCs w:val="18"/>
            <w:u w:val="single"/>
          </w:rPr>
          <w:t>Element.naam</w:t>
        </w:r>
      </w:ins>
      <w:ins w:id="192" w:author="Henri Korver" w:date="2016-07-15T14:45:00Z">
        <w:r>
          <w:rPr>
            <w:rFonts w:ascii="Courier New" w:hAnsi="Courier New" w:cs="Courier New"/>
            <w:sz w:val="18"/>
            <w:szCs w:val="18"/>
          </w:rPr>
          <w:t>)</w:t>
        </w:r>
      </w:ins>
      <w:ins w:id="193" w:author="Henri Korver" w:date="2016-07-18T11:59:00Z">
        <w:r w:rsidR="0018510A">
          <w:rPr>
            <w:rFonts w:ascii="Courier New" w:hAnsi="Courier New" w:cs="Courier New"/>
            <w:sz w:val="18"/>
            <w:szCs w:val="18"/>
          </w:rPr>
          <w:t>]</w:t>
        </w:r>
      </w:ins>
      <w:ins w:id="194" w:author="Henri Korver" w:date="2016-07-15T14:46:00Z">
        <w:r>
          <w:rPr>
            <w:rFonts w:ascii="Courier New" w:hAnsi="Courier New" w:cs="Courier New"/>
            <w:sz w:val="18"/>
            <w:szCs w:val="18"/>
          </w:rPr>
          <w:t>-w</w:t>
        </w:r>
      </w:ins>
      <w:ins w:id="195" w:author="Henri Korver" w:date="2016-07-15T14:45:00Z">
        <w:r w:rsidRPr="007A0967">
          <w:rPr>
            <w:rFonts w:ascii="Courier New" w:hAnsi="Courier New" w:cs="Courier New"/>
            <w:sz w:val="18"/>
            <w:szCs w:val="18"/>
            <w:lang w:val="nl-NL"/>
          </w:rPr>
          <w:t>"/&gt;</w:t>
        </w:r>
      </w:ins>
    </w:p>
    <w:p w:rsidR="009C0BAF" w:rsidRPr="00061D6A" w:rsidRDefault="009C0BAF" w:rsidP="009C0BAF">
      <w:pPr>
        <w:spacing w:after="0"/>
        <w:rPr>
          <w:ins w:id="196" w:author="Henri Korver" w:date="2016-07-15T14:45:00Z"/>
          <w:rFonts w:ascii="Courier New" w:hAnsi="Courier New" w:cs="Courier New"/>
          <w:sz w:val="18"/>
          <w:szCs w:val="18"/>
          <w:lang w:val="nl-NL"/>
        </w:rPr>
      </w:pPr>
      <w:ins w:id="197" w:author="Henri Korver" w:date="2016-07-15T14:45:00Z">
        <w:r>
          <w:rPr>
            <w:rFonts w:ascii="Courier New" w:hAnsi="Courier New" w:cs="Courier New"/>
            <w:sz w:val="18"/>
            <w:szCs w:val="18"/>
            <w:lang w:val="nl-NL"/>
          </w:rPr>
          <w:t xml:space="preserve">   </w:t>
        </w:r>
      </w:ins>
      <w:ins w:id="198" w:author="Henri Korver" w:date="2016-07-15T14:46:00Z">
        <w:r>
          <w:rPr>
            <w:rFonts w:ascii="Courier New" w:hAnsi="Courier New" w:cs="Courier New"/>
            <w:sz w:val="18"/>
            <w:szCs w:val="18"/>
            <w:lang w:val="nl-NL"/>
          </w:rPr>
          <w:t xml:space="preserve"> </w:t>
        </w:r>
      </w:ins>
      <w:ins w:id="199" w:author="Henri Korver" w:date="2016-07-15T14:45:00Z">
        <w:r w:rsidRPr="007A0967">
          <w:rPr>
            <w:rFonts w:ascii="Courier New" w:hAnsi="Courier New" w:cs="Courier New"/>
            <w:sz w:val="18"/>
            <w:szCs w:val="18"/>
            <w:lang w:val="nl-NL"/>
          </w:rPr>
          <w:t>&lt;/choice&gt;</w:t>
        </w:r>
      </w:ins>
    </w:p>
    <w:p w:rsidR="009C0BAF" w:rsidRDefault="009C0BAF" w:rsidP="009C0BAF">
      <w:pPr>
        <w:spacing w:after="0"/>
        <w:rPr>
          <w:ins w:id="200" w:author="Henri Korver" w:date="2016-07-15T14:46:00Z"/>
          <w:rFonts w:ascii="Courier New" w:hAnsi="Courier New" w:cs="Courier New"/>
          <w:sz w:val="18"/>
          <w:szCs w:val="18"/>
          <w:lang w:val="nl-NL"/>
        </w:rPr>
      </w:pPr>
      <w:ins w:id="201" w:author="Henri Korver" w:date="2016-07-15T14:45:00Z">
        <w:r w:rsidRPr="00061D6A">
          <w:rPr>
            <w:rFonts w:ascii="Courier New" w:hAnsi="Courier New" w:cs="Courier New"/>
            <w:sz w:val="18"/>
            <w:szCs w:val="18"/>
            <w:lang w:val="nl-NL"/>
          </w:rPr>
          <w:t>&lt;/complexType&gt;</w:t>
        </w:r>
      </w:ins>
    </w:p>
    <w:p w:rsidR="009C0BAF" w:rsidRDefault="009C0BAF" w:rsidP="009C0BAF">
      <w:pPr>
        <w:spacing w:after="0"/>
        <w:rPr>
          <w:ins w:id="202" w:author="Henri Korver" w:date="2016-07-15T14:46:00Z"/>
          <w:rFonts w:ascii="Courier New" w:hAnsi="Courier New" w:cs="Courier New"/>
          <w:sz w:val="18"/>
          <w:szCs w:val="18"/>
          <w:lang w:val="nl-NL"/>
        </w:rPr>
      </w:pPr>
    </w:p>
    <w:p w:rsidR="009C0BAF" w:rsidRPr="009C0BAF" w:rsidRDefault="009C0BAF" w:rsidP="009C0BAF">
      <w:pPr>
        <w:spacing w:after="0"/>
        <w:rPr>
          <w:ins w:id="203" w:author="Henri Korver" w:date="2016-07-15T14:47:00Z"/>
          <w:rFonts w:ascii="Courier New" w:hAnsi="Courier New" w:cs="Courier New"/>
          <w:sz w:val="18"/>
          <w:szCs w:val="18"/>
          <w:lang w:val="nl-NL"/>
        </w:rPr>
      </w:pPr>
      <w:ins w:id="204" w:author="Henri Korver" w:date="2016-07-15T14:47:00Z">
        <w:r w:rsidRPr="009C0BAF">
          <w:rPr>
            <w:rFonts w:ascii="Courier New" w:hAnsi="Courier New" w:cs="Courier New"/>
            <w:sz w:val="18"/>
            <w:szCs w:val="18"/>
            <w:lang w:val="nl-NL"/>
          </w:rPr>
          <w:t>&lt;complexType name="</w:t>
        </w:r>
      </w:ins>
      <w:ins w:id="205" w:author="Henri Korver" w:date="2016-07-15T14:48:00Z">
        <w:r w:rsidRPr="009C0BAF">
          <w:rPr>
            <w:rFonts w:ascii="Courier New" w:hAnsi="Courier New" w:cs="Courier New"/>
            <w:sz w:val="18"/>
            <w:szCs w:val="18"/>
            <w:lang w:val="nl-NL"/>
            <w:rPrChange w:id="206" w:author="Henri Korver" w:date="2016-07-15T14:48:00Z">
              <w:rPr/>
            </w:rPrChange>
          </w:rPr>
          <w:t>[</w:t>
        </w:r>
        <w:r w:rsidRPr="009C0BAF">
          <w:rPr>
            <w:rFonts w:ascii="Courier New" w:hAnsi="Courier New" w:cs="Courier New"/>
            <w:b/>
            <w:i/>
            <w:sz w:val="18"/>
            <w:szCs w:val="18"/>
            <w:rPrChange w:id="207" w:author="Henri Korver" w:date="2016-07-15T14:51:00Z">
              <w:rPr>
                <w:rFonts w:ascii="Courier New" w:hAnsi="Courier New" w:cs="Courier New"/>
                <w:sz w:val="18"/>
                <w:szCs w:val="18"/>
                <w:lang w:val="nl-NL"/>
              </w:rPr>
            </w:rPrChange>
          </w:rPr>
          <w:t>Capitalize</w:t>
        </w:r>
        <w:r w:rsidR="0018510A">
          <w:rPr>
            <w:rFonts w:ascii="Courier New" w:hAnsi="Courier New" w:cs="Courier New"/>
            <w:sz w:val="18"/>
            <w:szCs w:val="18"/>
            <w:lang w:val="nl-NL"/>
          </w:rPr>
          <w:t>(</w:t>
        </w:r>
      </w:ins>
      <w:ins w:id="208" w:author="Henri Korver" w:date="2016-07-18T11:52:00Z">
        <w:r w:rsidR="0018510A" w:rsidRPr="0018510A">
          <w:rPr>
            <w:rFonts w:ascii="Courier New" w:hAnsi="Courier New" w:cs="Courier New"/>
            <w:sz w:val="18"/>
            <w:szCs w:val="18"/>
            <w:u w:val="single"/>
            <w:lang w:val="nl-NL"/>
            <w:rPrChange w:id="209" w:author="Henri Korver" w:date="2016-07-18T11:52:00Z">
              <w:rPr>
                <w:rFonts w:ascii="Courier New" w:hAnsi="Courier New" w:cs="Courier New"/>
                <w:sz w:val="18"/>
                <w:szCs w:val="18"/>
                <w:lang w:val="nl-NL"/>
              </w:rPr>
            </w:rPrChange>
          </w:rPr>
          <w:t>Element.naam</w:t>
        </w:r>
      </w:ins>
      <w:ins w:id="210" w:author="Henri Korver" w:date="2016-07-15T14:48:00Z">
        <w:r w:rsidRPr="009C0BAF">
          <w:rPr>
            <w:rFonts w:ascii="Courier New" w:hAnsi="Courier New" w:cs="Courier New"/>
            <w:sz w:val="18"/>
            <w:szCs w:val="18"/>
            <w:lang w:val="nl-NL"/>
          </w:rPr>
          <w:t>)]</w:t>
        </w:r>
      </w:ins>
      <w:ins w:id="211" w:author="Henri Korver" w:date="2016-07-15T14:47:00Z">
        <w:r w:rsidRPr="009C0BAF">
          <w:rPr>
            <w:rFonts w:ascii="Courier New" w:hAnsi="Courier New" w:cs="Courier New"/>
            <w:sz w:val="18"/>
            <w:szCs w:val="18"/>
            <w:lang w:val="nl-NL"/>
          </w:rPr>
          <w:t>-w"&gt;</w:t>
        </w:r>
      </w:ins>
    </w:p>
    <w:p w:rsidR="009C0BAF" w:rsidRPr="009C0BAF" w:rsidRDefault="009C0BAF" w:rsidP="009C0BAF">
      <w:pPr>
        <w:spacing w:after="0"/>
        <w:rPr>
          <w:ins w:id="212" w:author="Henri Korver" w:date="2016-07-15T14:47:00Z"/>
          <w:rFonts w:ascii="Courier New" w:hAnsi="Courier New" w:cs="Courier New"/>
          <w:sz w:val="18"/>
          <w:szCs w:val="18"/>
          <w:lang w:val="nl-NL"/>
        </w:rPr>
      </w:pPr>
      <w:ins w:id="213" w:author="Henri Korver" w:date="2016-07-15T14:47:00Z">
        <w:r>
          <w:rPr>
            <w:rFonts w:ascii="Courier New" w:hAnsi="Courier New" w:cs="Courier New"/>
            <w:sz w:val="18"/>
            <w:szCs w:val="18"/>
            <w:lang w:val="nl-NL"/>
          </w:rPr>
          <w:t xml:space="preserve">    </w:t>
        </w:r>
        <w:r w:rsidRPr="009C0BAF">
          <w:rPr>
            <w:rFonts w:ascii="Courier New" w:hAnsi="Courier New" w:cs="Courier New"/>
            <w:sz w:val="18"/>
            <w:szCs w:val="18"/>
            <w:lang w:val="nl-NL"/>
          </w:rPr>
          <w:t>&lt;simpleContent&gt;</w:t>
        </w:r>
      </w:ins>
    </w:p>
    <w:p w:rsidR="009C0BAF" w:rsidRPr="009C0BAF" w:rsidRDefault="009C0BAF" w:rsidP="009C0BAF">
      <w:pPr>
        <w:spacing w:after="0"/>
        <w:rPr>
          <w:ins w:id="214" w:author="Henri Korver" w:date="2016-07-15T14:47:00Z"/>
          <w:rFonts w:ascii="Courier New" w:hAnsi="Courier New" w:cs="Courier New"/>
          <w:sz w:val="18"/>
          <w:szCs w:val="18"/>
          <w:lang w:val="nl-NL"/>
        </w:rPr>
      </w:pPr>
      <w:ins w:id="215" w:author="Henri Korver" w:date="2016-07-15T14:47:00Z">
        <w:r>
          <w:rPr>
            <w:rFonts w:ascii="Courier New" w:hAnsi="Courier New" w:cs="Courier New"/>
            <w:sz w:val="18"/>
            <w:szCs w:val="18"/>
            <w:lang w:val="nl-NL"/>
          </w:rPr>
          <w:t xml:space="preserve">        &lt;extension base="</w:t>
        </w:r>
      </w:ins>
      <w:ins w:id="216" w:author="Henri Korver" w:date="2016-07-15T14:49:00Z">
        <w:r>
          <w:rPr>
            <w:rFonts w:ascii="Courier New" w:hAnsi="Courier New" w:cs="Courier New"/>
            <w:sz w:val="18"/>
            <w:szCs w:val="18"/>
          </w:rPr>
          <w:t>[ns prefix]:[</w:t>
        </w:r>
        <w:r w:rsidRPr="00A472C4">
          <w:rPr>
            <w:rFonts w:ascii="Courier New" w:hAnsi="Courier New" w:cs="Courier New"/>
            <w:b/>
            <w:i/>
            <w:sz w:val="18"/>
            <w:szCs w:val="18"/>
          </w:rPr>
          <w:t>Capitalize</w:t>
        </w:r>
        <w:r w:rsidR="004A2A84">
          <w:rPr>
            <w:rFonts w:ascii="Courier New" w:hAnsi="Courier New" w:cs="Courier New"/>
            <w:sz w:val="18"/>
            <w:szCs w:val="18"/>
          </w:rPr>
          <w:t>(</w:t>
        </w:r>
      </w:ins>
      <w:ins w:id="217" w:author="Henri Korver" w:date="2016-07-18T11:41:00Z">
        <w:r w:rsidR="004A2A84">
          <w:rPr>
            <w:rFonts w:ascii="Courier New" w:hAnsi="Courier New" w:cs="Courier New"/>
            <w:sz w:val="18"/>
            <w:szCs w:val="18"/>
            <w:u w:val="single"/>
          </w:rPr>
          <w:t>Element.naam</w:t>
        </w:r>
      </w:ins>
      <w:ins w:id="218" w:author="Henri Korver" w:date="2016-07-15T14:49:00Z">
        <w:r>
          <w:rPr>
            <w:rFonts w:ascii="Courier New" w:hAnsi="Courier New" w:cs="Courier New"/>
            <w:sz w:val="18"/>
            <w:szCs w:val="18"/>
          </w:rPr>
          <w:t>)]</w:t>
        </w:r>
      </w:ins>
      <w:ins w:id="219" w:author="Henri Korver" w:date="2016-07-15T14:47:00Z">
        <w:r w:rsidRPr="009C0BAF">
          <w:rPr>
            <w:rFonts w:ascii="Courier New" w:hAnsi="Courier New" w:cs="Courier New"/>
            <w:sz w:val="18"/>
            <w:szCs w:val="18"/>
            <w:lang w:val="nl-NL"/>
          </w:rPr>
          <w:t>"&gt;</w:t>
        </w:r>
      </w:ins>
    </w:p>
    <w:p w:rsidR="009C0BAF" w:rsidRPr="009C0BAF" w:rsidRDefault="009C0BAF" w:rsidP="009C0BAF">
      <w:pPr>
        <w:spacing w:after="0"/>
        <w:rPr>
          <w:ins w:id="220" w:author="Henri Korver" w:date="2016-07-15T14:47:00Z"/>
          <w:rFonts w:ascii="Courier New" w:hAnsi="Courier New" w:cs="Courier New"/>
          <w:sz w:val="18"/>
          <w:szCs w:val="18"/>
          <w:lang w:val="nl-NL"/>
        </w:rPr>
      </w:pPr>
      <w:ins w:id="221" w:author="Henri Korver" w:date="2016-07-15T14:47:00Z">
        <w:r>
          <w:rPr>
            <w:rFonts w:ascii="Courier New" w:hAnsi="Courier New" w:cs="Courier New"/>
            <w:sz w:val="18"/>
            <w:szCs w:val="18"/>
            <w:lang w:val="nl-NL"/>
          </w:rPr>
          <w:tab/>
          <w:t xml:space="preserve">     </w:t>
        </w:r>
        <w:r w:rsidRPr="009C0BAF">
          <w:rPr>
            <w:rFonts w:ascii="Courier New" w:hAnsi="Courier New" w:cs="Courier New"/>
            <w:sz w:val="18"/>
            <w:szCs w:val="18"/>
            <w:lang w:val="nl-NL"/>
          </w:rPr>
          <w:t>&lt;attribute ref="</w:t>
        </w:r>
      </w:ins>
      <w:ins w:id="222" w:author="Henri Korver" w:date="2016-07-15T14:49:00Z">
        <w:r>
          <w:rPr>
            <w:rFonts w:ascii="Courier New" w:hAnsi="Courier New" w:cs="Courier New"/>
            <w:sz w:val="18"/>
            <w:szCs w:val="18"/>
            <w:lang w:val="nl-NL"/>
          </w:rPr>
          <w:t>stuf</w:t>
        </w:r>
      </w:ins>
      <w:ins w:id="223" w:author="Henri Korver" w:date="2016-07-15T14:47:00Z">
        <w:r w:rsidRPr="009C0BAF">
          <w:rPr>
            <w:rFonts w:ascii="Courier New" w:hAnsi="Courier New" w:cs="Courier New"/>
            <w:sz w:val="18"/>
            <w:szCs w:val="18"/>
            <w:lang w:val="nl-NL"/>
          </w:rPr>
          <w:t>:wildcard"/&gt;</w:t>
        </w:r>
      </w:ins>
    </w:p>
    <w:p w:rsidR="009C0BAF" w:rsidRPr="009C0BAF" w:rsidRDefault="009C0BAF" w:rsidP="009C0BAF">
      <w:pPr>
        <w:spacing w:after="0"/>
        <w:rPr>
          <w:ins w:id="224" w:author="Henri Korver" w:date="2016-07-15T14:47:00Z"/>
          <w:rFonts w:ascii="Courier New" w:hAnsi="Courier New" w:cs="Courier New"/>
          <w:sz w:val="18"/>
          <w:szCs w:val="18"/>
          <w:lang w:val="nl-NL"/>
        </w:rPr>
      </w:pPr>
      <w:ins w:id="225" w:author="Henri Korver" w:date="2016-07-15T14:47:00Z">
        <w:r>
          <w:rPr>
            <w:rFonts w:ascii="Courier New" w:hAnsi="Courier New" w:cs="Courier New"/>
            <w:sz w:val="18"/>
            <w:szCs w:val="18"/>
            <w:lang w:val="nl-NL"/>
          </w:rPr>
          <w:tab/>
          <w:t xml:space="preserve">  </w:t>
        </w:r>
        <w:r w:rsidRPr="009C0BAF">
          <w:rPr>
            <w:rFonts w:ascii="Courier New" w:hAnsi="Courier New" w:cs="Courier New"/>
            <w:sz w:val="18"/>
            <w:szCs w:val="18"/>
            <w:lang w:val="nl-NL"/>
          </w:rPr>
          <w:t>&lt;/extension&gt;</w:t>
        </w:r>
      </w:ins>
    </w:p>
    <w:p w:rsidR="009C0BAF" w:rsidRPr="009C0BAF" w:rsidRDefault="009C0BAF" w:rsidP="009C0BAF">
      <w:pPr>
        <w:spacing w:after="0"/>
        <w:rPr>
          <w:ins w:id="226" w:author="Henri Korver" w:date="2016-07-15T14:47:00Z"/>
          <w:rFonts w:ascii="Courier New" w:hAnsi="Courier New" w:cs="Courier New"/>
          <w:sz w:val="18"/>
          <w:szCs w:val="18"/>
          <w:lang w:val="nl-NL"/>
        </w:rPr>
      </w:pPr>
      <w:ins w:id="227" w:author="Henri Korver" w:date="2016-07-15T14:47:00Z">
        <w:r>
          <w:rPr>
            <w:rFonts w:ascii="Courier New" w:hAnsi="Courier New" w:cs="Courier New"/>
            <w:sz w:val="18"/>
            <w:szCs w:val="18"/>
            <w:lang w:val="nl-NL"/>
          </w:rPr>
          <w:t xml:space="preserve">    </w:t>
        </w:r>
        <w:r w:rsidRPr="009C0BAF">
          <w:rPr>
            <w:rFonts w:ascii="Courier New" w:hAnsi="Courier New" w:cs="Courier New"/>
            <w:sz w:val="18"/>
            <w:szCs w:val="18"/>
            <w:lang w:val="nl-NL"/>
          </w:rPr>
          <w:t>&lt;/simpleContent&gt;</w:t>
        </w:r>
      </w:ins>
    </w:p>
    <w:p w:rsidR="009C0BAF" w:rsidRDefault="009C0BAF" w:rsidP="009C0BAF">
      <w:pPr>
        <w:spacing w:after="0"/>
        <w:rPr>
          <w:ins w:id="228" w:author="Henri Korver" w:date="2016-07-15T14:45:00Z"/>
          <w:rFonts w:ascii="Courier New" w:hAnsi="Courier New" w:cs="Courier New"/>
          <w:sz w:val="18"/>
          <w:szCs w:val="18"/>
          <w:lang w:val="nl-NL"/>
        </w:rPr>
      </w:pPr>
      <w:ins w:id="229" w:author="Henri Korver" w:date="2016-07-15T14:47:00Z">
        <w:r w:rsidRPr="009C0BAF">
          <w:rPr>
            <w:rFonts w:ascii="Courier New" w:hAnsi="Courier New" w:cs="Courier New"/>
            <w:sz w:val="18"/>
            <w:szCs w:val="18"/>
            <w:lang w:val="nl-NL"/>
          </w:rPr>
          <w:t>&lt;/complexType&gt;</w:t>
        </w:r>
      </w:ins>
    </w:p>
    <w:p w:rsidR="009C0BAF" w:rsidRPr="00061D6A" w:rsidRDefault="009C0BAF" w:rsidP="00CD42BA">
      <w:pPr>
        <w:spacing w:after="0"/>
        <w:rPr>
          <w:rFonts w:ascii="Courier New" w:hAnsi="Courier New" w:cs="Courier New"/>
          <w:sz w:val="18"/>
          <w:szCs w:val="18"/>
          <w:lang w:val="nl-NL"/>
        </w:rPr>
      </w:pPr>
    </w:p>
    <w:p w:rsidR="00A472C4" w:rsidRPr="00061D6A" w:rsidDel="009C0BAF" w:rsidRDefault="00A472C4" w:rsidP="00CD42BA">
      <w:pPr>
        <w:spacing w:after="0"/>
        <w:rPr>
          <w:del w:id="230" w:author="Henri Korver" w:date="2016-07-15T14:50:00Z"/>
          <w:rFonts w:ascii="Courier New" w:hAnsi="Courier New" w:cs="Courier New"/>
          <w:sz w:val="18"/>
          <w:szCs w:val="18"/>
          <w:lang w:val="nl-NL"/>
        </w:rPr>
      </w:pPr>
    </w:p>
    <w:p w:rsidR="00A472C4" w:rsidRPr="00061D6A" w:rsidRDefault="00A472C4" w:rsidP="00061D6A">
      <w:pPr>
        <w:rPr>
          <w:lang w:val="nl-NL"/>
        </w:rPr>
      </w:pPr>
      <w:r w:rsidRPr="00061D6A">
        <w:rPr>
          <w:lang w:val="nl-NL"/>
        </w:rPr>
        <w:t>De functie</w:t>
      </w:r>
      <w:r>
        <w:rPr>
          <w:i/>
          <w:lang w:val="nl-NL"/>
        </w:rPr>
        <w:t xml:space="preserve"> </w:t>
      </w:r>
      <w:r w:rsidRPr="00A472C4">
        <w:rPr>
          <w:i/>
          <w:lang w:val="nl-NL"/>
        </w:rPr>
        <w:t xml:space="preserve">Capitalize </w:t>
      </w:r>
      <w:r w:rsidRPr="00A472C4">
        <w:rPr>
          <w:lang w:val="nl-NL"/>
        </w:rPr>
        <w:t>zet de eerste letter van de string om in een hoofdletter.</w:t>
      </w:r>
    </w:p>
    <w:p w:rsidR="00715929" w:rsidRDefault="00A13957" w:rsidP="00061D6A">
      <w:pPr>
        <w:pStyle w:val="Kop2"/>
      </w:pPr>
      <w:r>
        <w:t xml:space="preserve">Simple </w:t>
      </w:r>
      <w:r w:rsidRPr="008B108B">
        <w:t>type</w:t>
      </w:r>
    </w:p>
    <w:p w:rsidR="007E255E" w:rsidRPr="007E255E" w:rsidRDefault="007E255E" w:rsidP="007E255E">
      <w:pPr>
        <w:spacing w:after="0"/>
        <w:rPr>
          <w:rFonts w:ascii="Courier New" w:hAnsi="Courier New" w:cs="Courier New"/>
          <w:sz w:val="18"/>
          <w:szCs w:val="18"/>
        </w:rPr>
      </w:pPr>
      <w:r w:rsidRPr="007E255E">
        <w:rPr>
          <w:rFonts w:ascii="Courier New" w:hAnsi="Courier New" w:cs="Courier New"/>
          <w:sz w:val="18"/>
          <w:szCs w:val="18"/>
        </w:rPr>
        <w:t>&lt;simpleType name="</w:t>
      </w:r>
      <w:r w:rsidR="009846CA">
        <w:rPr>
          <w:rFonts w:ascii="Courier New" w:hAnsi="Courier New" w:cs="Courier New"/>
          <w:sz w:val="18"/>
          <w:szCs w:val="18"/>
        </w:rPr>
        <w:t>[</w:t>
      </w:r>
      <w:r w:rsidR="004D6392" w:rsidRPr="00CD42BA">
        <w:rPr>
          <w:rFonts w:ascii="Courier New" w:hAnsi="Courier New" w:cs="Courier New"/>
          <w:b/>
          <w:i/>
          <w:sz w:val="18"/>
          <w:szCs w:val="18"/>
        </w:rPr>
        <w:t>Capitalize</w:t>
      </w:r>
      <w:r w:rsidR="009846CA" w:rsidRPr="00E26F4B">
        <w:rPr>
          <w:rFonts w:ascii="Courier New" w:hAnsi="Courier New" w:cs="Courier New"/>
          <w:sz w:val="18"/>
          <w:szCs w:val="18"/>
        </w:rPr>
        <w:t>(</w:t>
      </w:r>
      <w:ins w:id="231" w:author="Henri Korver" w:date="2016-07-18T11:43:00Z">
        <w:r w:rsidR="004A2A84">
          <w:rPr>
            <w:rFonts w:ascii="Courier New" w:hAnsi="Courier New" w:cs="Courier New"/>
            <w:sz w:val="18"/>
            <w:szCs w:val="18"/>
            <w:u w:val="single"/>
          </w:rPr>
          <w:t>Element.naam</w:t>
        </w:r>
      </w:ins>
      <w:del w:id="232" w:author="Henri Korver" w:date="2016-07-18T11:43:00Z">
        <w:r w:rsidR="009846CA" w:rsidRPr="00E26F4B" w:rsidDel="004A2A84">
          <w:rPr>
            <w:rFonts w:ascii="Courier New" w:hAnsi="Courier New" w:cs="Courier New"/>
            <w:sz w:val="18"/>
            <w:szCs w:val="18"/>
          </w:rPr>
          <w:delText>[</w:delText>
        </w:r>
        <w:r w:rsidR="009846CA" w:rsidRPr="00E26F4B" w:rsidDel="004A2A84">
          <w:rPr>
            <w:rFonts w:ascii="Courier New" w:hAnsi="Courier New" w:cs="Courier New"/>
            <w:sz w:val="18"/>
            <w:szCs w:val="18"/>
            <w:u w:val="single"/>
          </w:rPr>
          <w:delText>Xml-tag attribuutsoort</w:delText>
        </w:r>
        <w:r w:rsidR="009846CA" w:rsidDel="004A2A84">
          <w:rPr>
            <w:rFonts w:ascii="Courier New" w:hAnsi="Courier New" w:cs="Courier New"/>
            <w:sz w:val="18"/>
            <w:szCs w:val="18"/>
          </w:rPr>
          <w:delText>]</w:delText>
        </w:r>
      </w:del>
      <w:r w:rsidR="009846CA">
        <w:rPr>
          <w:rFonts w:ascii="Courier New" w:hAnsi="Courier New" w:cs="Courier New"/>
          <w:sz w:val="18"/>
          <w:szCs w:val="18"/>
        </w:rPr>
        <w:t>)</w:t>
      </w:r>
      <w:ins w:id="233" w:author="Henri Korver" w:date="2016-07-18T11:43:00Z">
        <w:r w:rsidR="004A2A84">
          <w:rPr>
            <w:rFonts w:ascii="Courier New" w:hAnsi="Courier New" w:cs="Courier New"/>
            <w:sz w:val="18"/>
            <w:szCs w:val="18"/>
          </w:rPr>
          <w:t>]</w:t>
        </w:r>
      </w:ins>
      <w:r w:rsidRPr="007E255E">
        <w:rPr>
          <w:rFonts w:ascii="Courier New" w:hAnsi="Courier New" w:cs="Courier New"/>
          <w:sz w:val="18"/>
          <w:szCs w:val="18"/>
        </w:rPr>
        <w:t>"&gt;</w:t>
      </w:r>
    </w:p>
    <w:p w:rsidR="007E255E" w:rsidRPr="004F3526" w:rsidRDefault="00C76A80" w:rsidP="00D54ACC">
      <w:pPr>
        <w:spacing w:after="0"/>
        <w:rPr>
          <w:rFonts w:ascii="Courier New" w:hAnsi="Courier New" w:cs="Courier New"/>
          <w:sz w:val="18"/>
          <w:szCs w:val="18"/>
          <w:lang w:val="nl-NL"/>
        </w:rPr>
      </w:pPr>
      <w:r>
        <w:rPr>
          <w:rFonts w:ascii="Courier New" w:hAnsi="Courier New" w:cs="Courier New"/>
          <w:sz w:val="18"/>
          <w:szCs w:val="18"/>
        </w:rPr>
        <w:tab/>
      </w:r>
      <w:r w:rsidRPr="004F3526">
        <w:rPr>
          <w:rFonts w:ascii="Courier New" w:hAnsi="Courier New" w:cs="Courier New"/>
          <w:sz w:val="18"/>
          <w:szCs w:val="18"/>
          <w:lang w:val="nl-NL"/>
        </w:rPr>
        <w:t>[</w:t>
      </w:r>
      <w:ins w:id="234" w:author="Henri Korver" w:date="2016-07-18T13:14:00Z">
        <w:r w:rsidR="005D0C5B" w:rsidRPr="005D0C5B">
          <w:rPr>
            <w:rFonts w:ascii="Courier New" w:hAnsi="Courier New" w:cs="Courier New"/>
            <w:sz w:val="18"/>
            <w:szCs w:val="18"/>
            <w:u w:val="single"/>
            <w:lang w:val="nl-NL"/>
            <w:rPrChange w:id="235" w:author="Henri Korver" w:date="2016-07-18T13:15:00Z">
              <w:rPr>
                <w:rFonts w:ascii="Courier New" w:hAnsi="Courier New" w:cs="Courier New"/>
                <w:sz w:val="18"/>
                <w:szCs w:val="18"/>
                <w:lang w:val="nl-NL"/>
              </w:rPr>
            </w:rPrChange>
          </w:rPr>
          <w:t>Element.</w:t>
        </w:r>
      </w:ins>
      <w:del w:id="236" w:author="Henri Korver" w:date="2016-07-18T11:43:00Z">
        <w:r w:rsidR="00904CDE" w:rsidRPr="005D0C5B" w:rsidDel="004A2A84">
          <w:rPr>
            <w:rFonts w:ascii="Courier New" w:hAnsi="Courier New" w:cs="Courier New"/>
            <w:sz w:val="18"/>
            <w:szCs w:val="18"/>
            <w:u w:val="single"/>
            <w:lang w:val="nl-NL"/>
            <w:rPrChange w:id="237" w:author="Henri Korver" w:date="2016-07-18T13:15:00Z">
              <w:rPr>
                <w:rFonts w:ascii="Courier New" w:hAnsi="Courier New" w:cs="Courier New"/>
                <w:sz w:val="18"/>
                <w:szCs w:val="18"/>
                <w:lang w:val="nl-NL"/>
              </w:rPr>
            </w:rPrChange>
          </w:rPr>
          <w:delText xml:space="preserve"> </w:delText>
        </w:r>
      </w:del>
      <w:ins w:id="238" w:author="Henri Korver" w:date="2016-07-18T13:14:00Z">
        <w:r w:rsidR="005D0C5B" w:rsidRPr="005D0C5B">
          <w:rPr>
            <w:rFonts w:ascii="Courier New" w:hAnsi="Courier New" w:cs="Courier New"/>
            <w:sz w:val="18"/>
            <w:szCs w:val="18"/>
            <w:u w:val="single"/>
            <w:lang w:val="nl-NL"/>
          </w:rPr>
          <w:t>f</w:t>
        </w:r>
      </w:ins>
      <w:del w:id="239" w:author="Henri Korver" w:date="2016-07-18T13:14:00Z">
        <w:r w:rsidRPr="005D0C5B" w:rsidDel="005D0C5B">
          <w:rPr>
            <w:rFonts w:ascii="Courier New" w:hAnsi="Courier New" w:cs="Courier New"/>
            <w:sz w:val="18"/>
            <w:szCs w:val="18"/>
            <w:u w:val="single"/>
            <w:lang w:val="nl-NL"/>
          </w:rPr>
          <w:delText>F</w:delText>
        </w:r>
      </w:del>
      <w:r w:rsidRPr="005D0C5B">
        <w:rPr>
          <w:rFonts w:ascii="Courier New" w:hAnsi="Courier New" w:cs="Courier New"/>
          <w:sz w:val="18"/>
          <w:szCs w:val="18"/>
          <w:u w:val="single"/>
          <w:lang w:val="nl-NL"/>
        </w:rPr>
        <w:t>ormaat</w:t>
      </w:r>
      <w:del w:id="240" w:author="Henri Korver" w:date="2016-07-18T13:14:00Z">
        <w:r w:rsidRPr="004F3526" w:rsidDel="005D0C5B">
          <w:rPr>
            <w:rFonts w:ascii="Courier New" w:hAnsi="Courier New" w:cs="Courier New"/>
            <w:sz w:val="18"/>
            <w:szCs w:val="18"/>
            <w:u w:val="single"/>
            <w:lang w:val="nl-NL"/>
          </w:rPr>
          <w:delText xml:space="preserve"> </w:delText>
        </w:r>
      </w:del>
      <w:del w:id="241" w:author="Henri Korver" w:date="2016-07-18T13:13:00Z">
        <w:r w:rsidRPr="004F3526" w:rsidDel="005D0C5B">
          <w:rPr>
            <w:rFonts w:ascii="Courier New" w:hAnsi="Courier New" w:cs="Courier New"/>
            <w:sz w:val="18"/>
            <w:szCs w:val="18"/>
            <w:u w:val="single"/>
            <w:lang w:val="nl-NL"/>
          </w:rPr>
          <w:delText>attribuutsoort</w:delText>
        </w:r>
      </w:del>
      <w:del w:id="242" w:author="Henri Korver" w:date="2016-07-18T11:43:00Z">
        <w:r w:rsidR="00904CDE" w:rsidRPr="004F3526" w:rsidDel="004A2A84">
          <w:rPr>
            <w:rFonts w:ascii="Courier New" w:hAnsi="Courier New" w:cs="Courier New"/>
            <w:sz w:val="18"/>
            <w:szCs w:val="18"/>
            <w:lang w:val="nl-NL"/>
          </w:rPr>
          <w:delText xml:space="preserve"> | </w:delText>
        </w:r>
        <w:r w:rsidR="00904CDE" w:rsidRPr="00061D6A" w:rsidDel="004A2A84">
          <w:rPr>
            <w:rFonts w:ascii="Courier New" w:hAnsi="Courier New" w:cs="Courier New"/>
            <w:sz w:val="18"/>
            <w:szCs w:val="18"/>
            <w:u w:val="single"/>
            <w:lang w:val="nl-NL"/>
          </w:rPr>
          <w:delText>Waardenverzameling attribuutsoort</w:delText>
        </w:r>
        <w:r w:rsidR="00904CDE" w:rsidRPr="00061D6A" w:rsidDel="004A2A84">
          <w:rPr>
            <w:rFonts w:ascii="Courier New" w:hAnsi="Courier New" w:cs="Courier New"/>
            <w:sz w:val="18"/>
            <w:szCs w:val="18"/>
            <w:lang w:val="nl-NL"/>
          </w:rPr>
          <w:delText xml:space="preserve"> </w:delText>
        </w:r>
      </w:del>
      <w:r w:rsidR="00904CDE" w:rsidRPr="00061D6A">
        <w:rPr>
          <w:rFonts w:ascii="Courier New" w:hAnsi="Courier New" w:cs="Courier New"/>
          <w:sz w:val="18"/>
          <w:szCs w:val="18"/>
          <w:lang w:val="nl-NL"/>
        </w:rPr>
        <w:t>]</w:t>
      </w:r>
    </w:p>
    <w:p w:rsidR="007E255E" w:rsidRPr="00CD42BA" w:rsidRDefault="007E255E" w:rsidP="00CD42BA">
      <w:pPr>
        <w:spacing w:after="0"/>
        <w:rPr>
          <w:rFonts w:ascii="Courier New" w:hAnsi="Courier New" w:cs="Courier New"/>
          <w:sz w:val="18"/>
          <w:szCs w:val="18"/>
          <w:lang w:val="nl-NL"/>
        </w:rPr>
      </w:pPr>
      <w:r w:rsidRPr="00CD42BA">
        <w:rPr>
          <w:rFonts w:ascii="Courier New" w:hAnsi="Courier New" w:cs="Courier New"/>
          <w:sz w:val="18"/>
          <w:szCs w:val="18"/>
          <w:lang w:val="nl-NL"/>
        </w:rPr>
        <w:t>&lt;/simpleType&gt;</w:t>
      </w:r>
    </w:p>
    <w:p w:rsidR="004F3526" w:rsidRDefault="004F3526" w:rsidP="00061D6A">
      <w:pPr>
        <w:pStyle w:val="Geenafstand"/>
        <w:rPr>
          <w:lang w:val="nl-NL"/>
        </w:rPr>
      </w:pPr>
    </w:p>
    <w:p w:rsidR="00842BC1" w:rsidRPr="00CD42BA" w:rsidRDefault="00842BC1" w:rsidP="00A5165C">
      <w:pPr>
        <w:rPr>
          <w:lang w:val="nl-NL"/>
        </w:rPr>
      </w:pPr>
      <w:r>
        <w:rPr>
          <w:lang w:val="nl-NL"/>
        </w:rPr>
        <w:t xml:space="preserve">Onderstaande tabel specificeert hoe het formaat van het </w:t>
      </w:r>
      <w:del w:id="243" w:author="Henri Korver" w:date="2016-07-18T13:13:00Z">
        <w:r w:rsidDel="00C024D4">
          <w:rPr>
            <w:lang w:val="nl-NL"/>
          </w:rPr>
          <w:delText xml:space="preserve">attribuutsoort </w:delText>
        </w:r>
      </w:del>
      <w:ins w:id="244" w:author="Henri Korver" w:date="2016-07-18T13:13:00Z">
        <w:r w:rsidR="00C024D4">
          <w:rPr>
            <w:lang w:val="nl-NL"/>
          </w:rPr>
          <w:t xml:space="preserve">element  </w:t>
        </w:r>
      </w:ins>
      <w:r>
        <w:rPr>
          <w:lang w:val="nl-NL"/>
        </w:rPr>
        <w:t>in het bovenstaande simpleType vertaald wordt.</w:t>
      </w:r>
    </w:p>
    <w:tbl>
      <w:tblPr>
        <w:tblStyle w:val="Tabelraster"/>
        <w:tblW w:w="0" w:type="auto"/>
        <w:tblLook w:val="04A0" w:firstRow="1" w:lastRow="0" w:firstColumn="1" w:lastColumn="0" w:noHBand="0" w:noVBand="1"/>
        <w:tblPrChange w:id="245" w:author="Henri Korver" w:date="2016-07-18T13:14:00Z">
          <w:tblPr>
            <w:tblStyle w:val="Tabelraster"/>
            <w:tblW w:w="0" w:type="auto"/>
            <w:tblLook w:val="04A0" w:firstRow="1" w:lastRow="0" w:firstColumn="1" w:lastColumn="0" w:noHBand="0" w:noVBand="1"/>
          </w:tblPr>
        </w:tblPrChange>
      </w:tblPr>
      <w:tblGrid>
        <w:gridCol w:w="3073"/>
        <w:gridCol w:w="5540"/>
        <w:tblGridChange w:id="246">
          <w:tblGrid>
            <w:gridCol w:w="1638"/>
            <w:gridCol w:w="1305"/>
            <w:gridCol w:w="130"/>
            <w:gridCol w:w="2883"/>
            <w:gridCol w:w="18"/>
            <w:gridCol w:w="1931"/>
            <w:gridCol w:w="1405"/>
          </w:tblGrid>
        </w:tblGridChange>
      </w:tblGrid>
      <w:tr w:rsidR="007710E0" w:rsidTr="005D0C5B">
        <w:trPr>
          <w:trPrChange w:id="247" w:author="Henri Korver" w:date="2016-07-18T13:14:00Z">
            <w:trPr>
              <w:gridAfter w:val="0"/>
            </w:trPr>
          </w:trPrChange>
        </w:trPr>
        <w:tc>
          <w:tcPr>
            <w:tcW w:w="3073" w:type="dxa"/>
            <w:tcPrChange w:id="248" w:author="Henri Korver" w:date="2016-07-18T13:14:00Z">
              <w:tcPr>
                <w:tcW w:w="1638" w:type="dxa"/>
              </w:tcPr>
            </w:tcPrChange>
          </w:tcPr>
          <w:p w:rsidR="007710E0" w:rsidRPr="00CD42BA" w:rsidRDefault="007710E0" w:rsidP="00C024D4">
            <w:pPr>
              <w:rPr>
                <w:b/>
                <w:lang w:val="nl-NL"/>
              </w:rPr>
            </w:pPr>
            <w:del w:id="249" w:author="Henri Korver" w:date="2016-07-18T13:14:00Z">
              <w:r w:rsidRPr="00CD42BA" w:rsidDel="005D0C5B">
                <w:rPr>
                  <w:b/>
                  <w:lang w:val="nl-NL"/>
                </w:rPr>
                <w:delText xml:space="preserve">Formaat </w:delText>
              </w:r>
            </w:del>
            <w:commentRangeStart w:id="250"/>
            <w:del w:id="251" w:author="Henri Korver" w:date="2016-07-18T13:13:00Z">
              <w:r w:rsidRPr="00CD42BA" w:rsidDel="00C024D4">
                <w:rPr>
                  <w:b/>
                  <w:lang w:val="nl-NL"/>
                </w:rPr>
                <w:delText>attribuutsoort</w:delText>
              </w:r>
              <w:commentRangeEnd w:id="250"/>
              <w:r w:rsidDel="00C024D4">
                <w:rPr>
                  <w:rStyle w:val="Verwijzingopmerking"/>
                </w:rPr>
                <w:commentReference w:id="250"/>
              </w:r>
            </w:del>
            <w:ins w:id="252" w:author="Henri Korver" w:date="2016-07-18T13:15:00Z">
              <w:r w:rsidR="005D0C5B">
                <w:rPr>
                  <w:b/>
                  <w:lang w:val="nl-NL"/>
                </w:rPr>
                <w:t>F</w:t>
              </w:r>
            </w:ins>
            <w:ins w:id="253" w:author="Henri Korver" w:date="2016-07-18T13:14:00Z">
              <w:r w:rsidR="005D0C5B">
                <w:rPr>
                  <w:b/>
                  <w:lang w:val="nl-NL"/>
                </w:rPr>
                <w:t>ormaat</w:t>
              </w:r>
            </w:ins>
          </w:p>
        </w:tc>
        <w:tc>
          <w:tcPr>
            <w:tcW w:w="5540" w:type="dxa"/>
            <w:tcPrChange w:id="254" w:author="Henri Korver" w:date="2016-07-18T13:14:00Z">
              <w:tcPr>
                <w:tcW w:w="4338" w:type="dxa"/>
                <w:gridSpan w:val="4"/>
              </w:tcPr>
            </w:tcPrChange>
          </w:tcPr>
          <w:p w:rsidR="007710E0" w:rsidRPr="00CD42BA" w:rsidRDefault="007710E0">
            <w:pPr>
              <w:rPr>
                <w:b/>
              </w:rPr>
            </w:pPr>
            <w:r w:rsidRPr="00CD42BA">
              <w:rPr>
                <w:b/>
              </w:rPr>
              <w:t>XSD</w:t>
            </w:r>
            <w:ins w:id="255" w:author="Henri Korver" w:date="2016-07-15T16:36:00Z">
              <w:r w:rsidR="00E270B7">
                <w:rPr>
                  <w:b/>
                </w:rPr>
                <w:t>-schema</w:t>
              </w:r>
            </w:ins>
          </w:p>
        </w:tc>
      </w:tr>
      <w:tr w:rsidR="007710E0" w:rsidTr="005D0C5B">
        <w:trPr>
          <w:ins w:id="256" w:author="Henri Korver" w:date="2016-07-15T16:13:00Z"/>
          <w:trPrChange w:id="257" w:author="Henri Korver" w:date="2016-07-18T13:14:00Z">
            <w:trPr>
              <w:gridAfter w:val="0"/>
              <w:wAfter w:w="18" w:type="dxa"/>
            </w:trPr>
          </w:trPrChange>
        </w:trPr>
        <w:tc>
          <w:tcPr>
            <w:tcW w:w="3073" w:type="dxa"/>
            <w:tcPrChange w:id="258" w:author="Henri Korver" w:date="2016-07-18T13:14:00Z">
              <w:tcPr>
                <w:tcW w:w="1635" w:type="dxa"/>
              </w:tcPr>
            </w:tcPrChange>
          </w:tcPr>
          <w:p w:rsidR="007710E0" w:rsidRDefault="007710E0" w:rsidP="009F7935">
            <w:pPr>
              <w:rPr>
                <w:ins w:id="259" w:author="Henri Korver" w:date="2016-07-15T16:13:00Z"/>
              </w:rPr>
            </w:pPr>
            <w:ins w:id="260" w:author="Henri Korver" w:date="2016-07-15T16:13:00Z">
              <w:r>
                <w:t>AN</w:t>
              </w:r>
            </w:ins>
          </w:p>
        </w:tc>
        <w:tc>
          <w:tcPr>
            <w:tcW w:w="5540" w:type="dxa"/>
            <w:tcPrChange w:id="261" w:author="Henri Korver" w:date="2016-07-18T13:14:00Z">
              <w:tcPr>
                <w:tcW w:w="4320" w:type="dxa"/>
                <w:gridSpan w:val="3"/>
              </w:tcPr>
            </w:tcPrChange>
          </w:tcPr>
          <w:p w:rsidR="007710E0" w:rsidRPr="00D54ACC" w:rsidRDefault="007710E0" w:rsidP="00BB6287">
            <w:pPr>
              <w:pStyle w:val="xml"/>
              <w:rPr>
                <w:ins w:id="262" w:author="Henri Korver" w:date="2016-07-15T16:14:00Z"/>
              </w:rPr>
            </w:pPr>
            <w:ins w:id="263" w:author="Henri Korver" w:date="2016-07-15T16:14:00Z">
              <w:r w:rsidRPr="00D54ACC">
                <w:t>&lt;restriction base="string"&gt;</w:t>
              </w:r>
            </w:ins>
          </w:p>
          <w:p w:rsidR="007710E0" w:rsidRPr="00D54ACC" w:rsidRDefault="007710E0" w:rsidP="00BB6287">
            <w:pPr>
              <w:pStyle w:val="xml"/>
              <w:rPr>
                <w:ins w:id="264" w:author="Henri Korver" w:date="2016-07-15T16:14:00Z"/>
              </w:rPr>
            </w:pPr>
            <w:ins w:id="265" w:author="Henri Korver" w:date="2016-07-15T16:14:00Z">
              <w:r>
                <w:rPr>
                  <w:i/>
                </w:rPr>
                <w:t xml:space="preserve">    </w:t>
              </w:r>
              <w:r>
                <w:t>…</w:t>
              </w:r>
            </w:ins>
          </w:p>
          <w:p w:rsidR="007710E0" w:rsidRPr="00D54ACC" w:rsidRDefault="007710E0" w:rsidP="00BB6287">
            <w:pPr>
              <w:pStyle w:val="xml"/>
              <w:rPr>
                <w:ins w:id="266" w:author="Henri Korver" w:date="2016-07-15T16:13:00Z"/>
              </w:rPr>
            </w:pPr>
            <w:ins w:id="267" w:author="Henri Korver" w:date="2016-07-15T16:14:00Z">
              <w:r w:rsidRPr="00CD42BA">
                <w:t>&lt;/restriction&gt;</w:t>
              </w:r>
            </w:ins>
          </w:p>
        </w:tc>
      </w:tr>
      <w:tr w:rsidR="007710E0" w:rsidTr="005D0C5B">
        <w:trPr>
          <w:trPrChange w:id="268" w:author="Henri Korver" w:date="2016-07-18T13:14:00Z">
            <w:trPr>
              <w:gridAfter w:val="0"/>
              <w:wAfter w:w="18" w:type="dxa"/>
            </w:trPr>
          </w:trPrChange>
        </w:trPr>
        <w:tc>
          <w:tcPr>
            <w:tcW w:w="3073" w:type="dxa"/>
            <w:tcPrChange w:id="269" w:author="Henri Korver" w:date="2016-07-18T13:14:00Z">
              <w:tcPr>
                <w:tcW w:w="1635" w:type="dxa"/>
              </w:tcPr>
            </w:tcPrChange>
          </w:tcPr>
          <w:p w:rsidR="007710E0" w:rsidRDefault="007710E0" w:rsidP="009F7935">
            <w:r>
              <w:t>AN</w:t>
            </w:r>
            <w:ins w:id="270" w:author="Henri Korver" w:date="2016-07-15T16:34:00Z">
              <w:r w:rsidR="00E270B7">
                <w:t>[</w:t>
              </w:r>
            </w:ins>
            <w:ins w:id="271" w:author="Henri Korver" w:date="2016-07-15T16:33:00Z">
              <w:r w:rsidR="00E270B7">
                <w:t>n</w:t>
              </w:r>
            </w:ins>
            <w:ins w:id="272" w:author="Henri Korver" w:date="2016-07-15T16:34:00Z">
              <w:r w:rsidR="00E270B7">
                <w:t>]</w:t>
              </w:r>
            </w:ins>
            <w:del w:id="273" w:author="Henri Korver" w:date="2016-07-15T16:33:00Z">
              <w:r w:rsidDel="00E270B7">
                <w:delText>[</w:delText>
              </w:r>
              <w:r w:rsidDel="00E270B7">
                <w:rPr>
                  <w:u w:val="single"/>
                </w:rPr>
                <w:delText>int</w:delText>
              </w:r>
              <w:r w:rsidDel="00E270B7">
                <w:delText>]</w:delText>
              </w:r>
            </w:del>
          </w:p>
        </w:tc>
        <w:tc>
          <w:tcPr>
            <w:tcW w:w="5540" w:type="dxa"/>
            <w:tcPrChange w:id="274" w:author="Henri Korver" w:date="2016-07-18T13:14:00Z">
              <w:tcPr>
                <w:tcW w:w="4320" w:type="dxa"/>
                <w:gridSpan w:val="3"/>
              </w:tcPr>
            </w:tcPrChange>
          </w:tcPr>
          <w:p w:rsidR="007710E0" w:rsidRPr="00D54ACC" w:rsidRDefault="007710E0" w:rsidP="009F7935">
            <w:pPr>
              <w:pStyle w:val="xml"/>
            </w:pPr>
            <w:r w:rsidRPr="00D54ACC">
              <w:t>&lt;restriction base="string"&gt;</w:t>
            </w:r>
          </w:p>
          <w:p w:rsidR="007710E0" w:rsidRDefault="007710E0" w:rsidP="009F7935">
            <w:pPr>
              <w:pStyle w:val="xml"/>
              <w:rPr>
                <w:ins w:id="275" w:author="Henri Korver" w:date="2016-07-15T16:29:00Z"/>
              </w:rPr>
            </w:pPr>
            <w:r>
              <w:rPr>
                <w:i/>
              </w:rPr>
              <w:lastRenderedPageBreak/>
              <w:t xml:space="preserve">    </w:t>
            </w:r>
            <w:r w:rsidRPr="00D54ACC">
              <w:t>&lt;maxLength value="</w:t>
            </w:r>
            <w:r>
              <w:t>[</w:t>
            </w:r>
            <w:del w:id="276" w:author="Henri Korver" w:date="2016-07-15T16:33:00Z">
              <w:r w:rsidRPr="00E270B7" w:rsidDel="00E270B7">
                <w:rPr>
                  <w:rPrChange w:id="277" w:author="Henri Korver" w:date="2016-07-15T16:34:00Z">
                    <w:rPr>
                      <w:u w:val="single"/>
                    </w:rPr>
                  </w:rPrChange>
                </w:rPr>
                <w:delText>int</w:delText>
              </w:r>
            </w:del>
            <w:ins w:id="278" w:author="Henri Korver" w:date="2016-07-15T16:33:00Z">
              <w:r w:rsidR="00E270B7" w:rsidRPr="00E270B7">
                <w:rPr>
                  <w:rPrChange w:id="279" w:author="Henri Korver" w:date="2016-07-15T16:34:00Z">
                    <w:rPr>
                      <w:u w:val="single"/>
                    </w:rPr>
                  </w:rPrChange>
                </w:rPr>
                <w:t>n</w:t>
              </w:r>
            </w:ins>
            <w:r>
              <w:t>]</w:t>
            </w:r>
            <w:r w:rsidRPr="00D54ACC">
              <w:t>"/&gt;</w:t>
            </w:r>
          </w:p>
          <w:p w:rsidR="007710E0" w:rsidRPr="00D54ACC" w:rsidRDefault="007710E0" w:rsidP="009F7935">
            <w:pPr>
              <w:pStyle w:val="xml"/>
            </w:pPr>
            <w:ins w:id="280" w:author="Henri Korver" w:date="2016-07-15T16:29:00Z">
              <w:r>
                <w:t xml:space="preserve">    …</w:t>
              </w:r>
            </w:ins>
          </w:p>
          <w:p w:rsidR="007710E0" w:rsidRDefault="007710E0" w:rsidP="009F7935">
            <w:pPr>
              <w:pStyle w:val="xml"/>
            </w:pPr>
            <w:r w:rsidRPr="00CD42BA">
              <w:t>&lt;/restriction&gt;</w:t>
            </w:r>
          </w:p>
        </w:tc>
      </w:tr>
      <w:tr w:rsidR="007710E0" w:rsidTr="005D0C5B">
        <w:trPr>
          <w:ins w:id="281" w:author="Henri Korver" w:date="2016-07-15T16:30:00Z"/>
          <w:trPrChange w:id="282" w:author="Henri Korver" w:date="2016-07-18T13:14:00Z">
            <w:trPr>
              <w:gridAfter w:val="0"/>
              <w:wAfter w:w="18" w:type="dxa"/>
            </w:trPr>
          </w:trPrChange>
        </w:trPr>
        <w:tc>
          <w:tcPr>
            <w:tcW w:w="3073" w:type="dxa"/>
            <w:tcPrChange w:id="283" w:author="Henri Korver" w:date="2016-07-18T13:14:00Z">
              <w:tcPr>
                <w:tcW w:w="1635" w:type="dxa"/>
              </w:tcPr>
            </w:tcPrChange>
          </w:tcPr>
          <w:p w:rsidR="007710E0" w:rsidRDefault="007710E0" w:rsidP="009F7935">
            <w:pPr>
              <w:rPr>
                <w:ins w:id="284" w:author="Henri Korver" w:date="2016-07-15T16:30:00Z"/>
              </w:rPr>
            </w:pPr>
            <w:ins w:id="285" w:author="Henri Korver" w:date="2016-07-15T16:30:00Z">
              <w:r>
                <w:lastRenderedPageBreak/>
                <w:t>N</w:t>
              </w:r>
            </w:ins>
          </w:p>
        </w:tc>
        <w:tc>
          <w:tcPr>
            <w:tcW w:w="5540" w:type="dxa"/>
            <w:tcPrChange w:id="286" w:author="Henri Korver" w:date="2016-07-18T13:14:00Z">
              <w:tcPr>
                <w:tcW w:w="4320" w:type="dxa"/>
                <w:gridSpan w:val="3"/>
              </w:tcPr>
            </w:tcPrChange>
          </w:tcPr>
          <w:p w:rsidR="007710E0" w:rsidRDefault="007710E0" w:rsidP="007710E0">
            <w:pPr>
              <w:pStyle w:val="xml"/>
              <w:rPr>
                <w:ins w:id="287" w:author="Henri Korver" w:date="2016-07-15T16:33:00Z"/>
              </w:rPr>
            </w:pPr>
            <w:ins w:id="288" w:author="Henri Korver" w:date="2016-07-15T16:32:00Z">
              <w:r>
                <w:t>&lt;restriction base="integer"&gt;</w:t>
              </w:r>
            </w:ins>
          </w:p>
          <w:p w:rsidR="007710E0" w:rsidRDefault="007710E0" w:rsidP="007710E0">
            <w:pPr>
              <w:pStyle w:val="xml"/>
              <w:rPr>
                <w:ins w:id="289" w:author="Henri Korver" w:date="2016-07-15T16:32:00Z"/>
              </w:rPr>
            </w:pPr>
            <w:ins w:id="290" w:author="Henri Korver" w:date="2016-07-15T16:32:00Z">
              <w:r>
                <w:t xml:space="preserve">    …</w:t>
              </w:r>
            </w:ins>
          </w:p>
          <w:p w:rsidR="007710E0" w:rsidRDefault="007710E0" w:rsidP="007710E0">
            <w:pPr>
              <w:pStyle w:val="xml"/>
              <w:rPr>
                <w:ins w:id="291" w:author="Henri Korver" w:date="2016-07-15T16:30:00Z"/>
              </w:rPr>
            </w:pPr>
            <w:ins w:id="292" w:author="Henri Korver" w:date="2016-07-15T16:32:00Z">
              <w:r>
                <w:t>&lt;/restriction&gt;</w:t>
              </w:r>
            </w:ins>
          </w:p>
        </w:tc>
      </w:tr>
      <w:tr w:rsidR="007710E0" w:rsidTr="005D0C5B">
        <w:trPr>
          <w:trPrChange w:id="293" w:author="Henri Korver" w:date="2016-07-18T13:14:00Z">
            <w:trPr>
              <w:gridAfter w:val="0"/>
              <w:wAfter w:w="18" w:type="dxa"/>
            </w:trPr>
          </w:trPrChange>
        </w:trPr>
        <w:tc>
          <w:tcPr>
            <w:tcW w:w="3073" w:type="dxa"/>
            <w:tcPrChange w:id="294" w:author="Henri Korver" w:date="2016-07-18T13:14:00Z">
              <w:tcPr>
                <w:tcW w:w="1635" w:type="dxa"/>
              </w:tcPr>
            </w:tcPrChange>
          </w:tcPr>
          <w:p w:rsidR="007710E0" w:rsidRDefault="007710E0">
            <w:r>
              <w:t>N[</w:t>
            </w:r>
            <w:del w:id="295" w:author="Henri Korver" w:date="2016-07-15T16:36:00Z">
              <w:r w:rsidRPr="00E270B7" w:rsidDel="00E270B7">
                <w:rPr>
                  <w:rPrChange w:id="296" w:author="Henri Korver" w:date="2016-07-15T16:37:00Z">
                    <w:rPr>
                      <w:u w:val="single"/>
                    </w:rPr>
                  </w:rPrChange>
                </w:rPr>
                <w:delText>int</w:delText>
              </w:r>
            </w:del>
            <w:ins w:id="297" w:author="Henri Korver" w:date="2016-07-15T16:36:00Z">
              <w:r w:rsidR="00E270B7" w:rsidRPr="00E270B7">
                <w:rPr>
                  <w:rPrChange w:id="298" w:author="Henri Korver" w:date="2016-07-15T16:37:00Z">
                    <w:rPr>
                      <w:u w:val="single"/>
                    </w:rPr>
                  </w:rPrChange>
                </w:rPr>
                <w:t>n</w:t>
              </w:r>
            </w:ins>
            <w:r>
              <w:t>]</w:t>
            </w:r>
          </w:p>
        </w:tc>
        <w:tc>
          <w:tcPr>
            <w:tcW w:w="5540" w:type="dxa"/>
            <w:tcPrChange w:id="299" w:author="Henri Korver" w:date="2016-07-18T13:14:00Z">
              <w:tcPr>
                <w:tcW w:w="4320" w:type="dxa"/>
                <w:gridSpan w:val="3"/>
              </w:tcPr>
            </w:tcPrChange>
          </w:tcPr>
          <w:p w:rsidR="007710E0" w:rsidRDefault="007710E0" w:rsidP="009F7935">
            <w:pPr>
              <w:pStyle w:val="xml"/>
            </w:pPr>
            <w:r>
              <w:t>&lt;restriction base="integer"&gt;</w:t>
            </w:r>
          </w:p>
          <w:p w:rsidR="007710E0" w:rsidRDefault="007710E0" w:rsidP="009F7935">
            <w:pPr>
              <w:pStyle w:val="xml"/>
              <w:rPr>
                <w:ins w:id="300" w:author="Henri Korver" w:date="2016-07-15T16:37:00Z"/>
              </w:rPr>
            </w:pPr>
            <w:r>
              <w:t xml:space="preserve">    &lt;</w:t>
            </w:r>
            <w:ins w:id="301" w:author="Henri Korver" w:date="2016-07-15T16:38:00Z">
              <w:r w:rsidR="00E270B7" w:rsidRPr="00D54ACC">
                <w:t xml:space="preserve">maxLength </w:t>
              </w:r>
            </w:ins>
            <w:del w:id="302" w:author="Henri Korver" w:date="2016-07-15T16:38:00Z">
              <w:r w:rsidDel="00E270B7">
                <w:delText xml:space="preserve">totalDigits </w:delText>
              </w:r>
            </w:del>
            <w:r>
              <w:t>value="[</w:t>
            </w:r>
            <w:del w:id="303" w:author="Henri Korver" w:date="2016-07-15T16:37:00Z">
              <w:r w:rsidRPr="00E270B7" w:rsidDel="00E270B7">
                <w:rPr>
                  <w:rPrChange w:id="304" w:author="Henri Korver" w:date="2016-07-15T16:37:00Z">
                    <w:rPr>
                      <w:u w:val="single"/>
                    </w:rPr>
                  </w:rPrChange>
                </w:rPr>
                <w:delText>int</w:delText>
              </w:r>
            </w:del>
            <w:ins w:id="305" w:author="Henri Korver" w:date="2016-07-15T16:37:00Z">
              <w:r w:rsidR="00E270B7" w:rsidRPr="00E270B7">
                <w:rPr>
                  <w:rPrChange w:id="306" w:author="Henri Korver" w:date="2016-07-15T16:37:00Z">
                    <w:rPr>
                      <w:u w:val="single"/>
                    </w:rPr>
                  </w:rPrChange>
                </w:rPr>
                <w:t>n</w:t>
              </w:r>
            </w:ins>
            <w:r>
              <w:t>]"/&gt;</w:t>
            </w:r>
          </w:p>
          <w:p w:rsidR="00E270B7" w:rsidRDefault="00E270B7" w:rsidP="009F7935">
            <w:pPr>
              <w:pStyle w:val="xml"/>
            </w:pPr>
            <w:ins w:id="307" w:author="Henri Korver" w:date="2016-07-15T16:37:00Z">
              <w:r>
                <w:t xml:space="preserve">    …</w:t>
              </w:r>
            </w:ins>
          </w:p>
          <w:p w:rsidR="007710E0" w:rsidRPr="00D54ACC" w:rsidRDefault="007710E0" w:rsidP="009F7935">
            <w:pPr>
              <w:pStyle w:val="xml"/>
            </w:pPr>
            <w:r>
              <w:t>&lt;/restriction&gt;</w:t>
            </w:r>
          </w:p>
        </w:tc>
      </w:tr>
      <w:tr w:rsidR="007710E0" w:rsidRPr="006E6411" w:rsidTr="005D0C5B">
        <w:trPr>
          <w:trPrChange w:id="308" w:author="Henri Korver" w:date="2016-07-18T13:14:00Z">
            <w:trPr>
              <w:gridAfter w:val="0"/>
            </w:trPr>
          </w:trPrChange>
        </w:trPr>
        <w:tc>
          <w:tcPr>
            <w:tcW w:w="3073" w:type="dxa"/>
            <w:tcPrChange w:id="309" w:author="Henri Korver" w:date="2016-07-18T13:14:00Z">
              <w:tcPr>
                <w:tcW w:w="1638" w:type="dxa"/>
              </w:tcPr>
            </w:tcPrChange>
          </w:tcPr>
          <w:p w:rsidR="007710E0" w:rsidRPr="003771A8" w:rsidRDefault="00E270B7">
            <w:pPr>
              <w:rPr>
                <w:lang w:val="nl-NL"/>
              </w:rPr>
            </w:pPr>
            <w:ins w:id="310" w:author="Henri Korver" w:date="2016-07-15T16:41:00Z">
              <w:r>
                <w:t>N[n],[d]</w:t>
              </w:r>
            </w:ins>
            <w:del w:id="311" w:author="Henri Korver" w:date="2016-07-15T16:41:00Z">
              <w:r w:rsidR="007710E0" w:rsidDel="00E270B7">
                <w:delText>AN[</w:delText>
              </w:r>
            </w:del>
            <w:del w:id="312" w:author="Henri Korver" w:date="2016-07-15T16:40:00Z">
              <w:r w:rsidR="007710E0" w:rsidRPr="00E270B7" w:rsidDel="00E270B7">
                <w:rPr>
                  <w:rPrChange w:id="313" w:author="Henri Korver" w:date="2016-07-15T16:40:00Z">
                    <w:rPr>
                      <w:u w:val="single"/>
                    </w:rPr>
                  </w:rPrChange>
                </w:rPr>
                <w:delText>int</w:delText>
              </w:r>
            </w:del>
            <w:del w:id="314" w:author="Henri Korver" w:date="2016-07-15T16:41:00Z">
              <w:r w:rsidR="007710E0" w:rsidDel="00E270B7">
                <w:delText>]</w:delText>
              </w:r>
            </w:del>
          </w:p>
        </w:tc>
        <w:tc>
          <w:tcPr>
            <w:tcW w:w="5540" w:type="dxa"/>
            <w:tcPrChange w:id="315" w:author="Henri Korver" w:date="2016-07-18T13:14:00Z">
              <w:tcPr>
                <w:tcW w:w="4338" w:type="dxa"/>
                <w:gridSpan w:val="4"/>
              </w:tcPr>
            </w:tcPrChange>
          </w:tcPr>
          <w:p w:rsidR="00E270B7" w:rsidRDefault="00E270B7" w:rsidP="00E270B7">
            <w:pPr>
              <w:pStyle w:val="xml"/>
              <w:rPr>
                <w:ins w:id="316" w:author="Henri Korver" w:date="2016-07-15T16:41:00Z"/>
              </w:rPr>
            </w:pPr>
            <w:ins w:id="317" w:author="Henri Korver" w:date="2016-07-15T16:41:00Z">
              <w:r>
                <w:t>&lt;restriction base="integer"&gt;</w:t>
              </w:r>
            </w:ins>
          </w:p>
          <w:p w:rsidR="00E270B7" w:rsidRDefault="00E270B7" w:rsidP="00E270B7">
            <w:pPr>
              <w:pStyle w:val="xml"/>
              <w:rPr>
                <w:ins w:id="318" w:author="Henri Korver" w:date="2016-07-15T16:43:00Z"/>
              </w:rPr>
            </w:pPr>
            <w:ins w:id="319" w:author="Henri Korver" w:date="2016-07-15T16:41:00Z">
              <w:r>
                <w:t xml:space="preserve">    &lt;</w:t>
              </w:r>
            </w:ins>
            <w:ins w:id="320" w:author="Henri Korver" w:date="2016-07-15T16:42:00Z">
              <w:r>
                <w:t>totalDigits</w:t>
              </w:r>
            </w:ins>
            <w:ins w:id="321" w:author="Henri Korver" w:date="2016-07-15T16:41:00Z">
              <w:r w:rsidRPr="00D54ACC">
                <w:t xml:space="preserve"> </w:t>
              </w:r>
              <w:r>
                <w:t>value="[</w:t>
              </w:r>
              <w:r w:rsidRPr="00005057">
                <w:t>n</w:t>
              </w:r>
            </w:ins>
            <w:ins w:id="322" w:author="Henri Korver" w:date="2016-07-15T16:43:00Z">
              <w:r w:rsidR="00DB0DF1">
                <w:t>+</w:t>
              </w:r>
              <w:r>
                <w:t>d]</w:t>
              </w:r>
            </w:ins>
            <w:ins w:id="323" w:author="Henri Korver" w:date="2016-07-15T16:41:00Z">
              <w:r>
                <w:t>"/&gt;</w:t>
              </w:r>
            </w:ins>
          </w:p>
          <w:p w:rsidR="00E270B7" w:rsidRDefault="00E270B7" w:rsidP="00E270B7">
            <w:pPr>
              <w:pStyle w:val="xml"/>
              <w:rPr>
                <w:ins w:id="324" w:author="Henri Korver" w:date="2016-07-15T16:41:00Z"/>
              </w:rPr>
            </w:pPr>
            <w:ins w:id="325" w:author="Henri Korver" w:date="2016-07-15T16:43:00Z">
              <w:r>
                <w:t xml:space="preserve">    &lt;fractionDigits value="</w:t>
              </w:r>
            </w:ins>
            <w:ins w:id="326" w:author="Henri Korver" w:date="2016-07-15T16:44:00Z">
              <w:r w:rsidR="00DB0DF1">
                <w:t>[</w:t>
              </w:r>
            </w:ins>
            <w:ins w:id="327" w:author="Henri Korver" w:date="2016-07-15T16:43:00Z">
              <w:r w:rsidR="00DB0DF1">
                <w:t>d</w:t>
              </w:r>
            </w:ins>
            <w:ins w:id="328" w:author="Henri Korver" w:date="2016-07-15T16:44:00Z">
              <w:r w:rsidR="00DB0DF1">
                <w:t>]</w:t>
              </w:r>
            </w:ins>
            <w:ins w:id="329" w:author="Henri Korver" w:date="2016-07-15T16:43:00Z">
              <w:r>
                <w:t>"/&gt;</w:t>
              </w:r>
            </w:ins>
          </w:p>
          <w:p w:rsidR="00E270B7" w:rsidRDefault="00E270B7" w:rsidP="00E270B7">
            <w:pPr>
              <w:pStyle w:val="xml"/>
              <w:rPr>
                <w:ins w:id="330" w:author="Henri Korver" w:date="2016-07-15T16:41:00Z"/>
              </w:rPr>
            </w:pPr>
            <w:ins w:id="331" w:author="Henri Korver" w:date="2016-07-15T16:41:00Z">
              <w:r>
                <w:t xml:space="preserve">    …</w:t>
              </w:r>
            </w:ins>
          </w:p>
          <w:p w:rsidR="007710E0" w:rsidRPr="006E6411" w:rsidDel="00E270B7" w:rsidRDefault="00E270B7" w:rsidP="00E270B7">
            <w:pPr>
              <w:pStyle w:val="xml"/>
              <w:rPr>
                <w:del w:id="332" w:author="Henri Korver" w:date="2016-07-15T16:41:00Z"/>
              </w:rPr>
            </w:pPr>
            <w:ins w:id="333" w:author="Henri Korver" w:date="2016-07-15T16:41:00Z">
              <w:r>
                <w:t>&lt;/restriction&gt;</w:t>
              </w:r>
            </w:ins>
            <w:del w:id="334" w:author="Henri Korver" w:date="2016-07-15T16:41:00Z">
              <w:r w:rsidR="007710E0" w:rsidRPr="006E6411" w:rsidDel="00E270B7">
                <w:delText>&lt;restriction base="string"&gt;</w:delText>
              </w:r>
            </w:del>
          </w:p>
          <w:p w:rsidR="00E270B7" w:rsidRPr="006E6411" w:rsidDel="00E270B7" w:rsidRDefault="007710E0" w:rsidP="00904CDE">
            <w:pPr>
              <w:pStyle w:val="xml"/>
              <w:rPr>
                <w:del w:id="335" w:author="Henri Korver" w:date="2016-07-15T16:41:00Z"/>
              </w:rPr>
            </w:pPr>
            <w:del w:id="336" w:author="Henri Korver" w:date="2016-07-15T16:41:00Z">
              <w:r w:rsidDel="00E270B7">
                <w:delText xml:space="preserve">   </w:delText>
              </w:r>
              <w:r w:rsidRPr="006E6411" w:rsidDel="00E270B7">
                <w:delText>&lt;maxLength value="</w:delText>
              </w:r>
              <w:r w:rsidDel="00E270B7">
                <w:delText>[</w:delText>
              </w:r>
            </w:del>
            <w:del w:id="337" w:author="Henri Korver" w:date="2016-07-15T16:40:00Z">
              <w:r w:rsidRPr="00E270B7" w:rsidDel="00E270B7">
                <w:rPr>
                  <w:rPrChange w:id="338" w:author="Henri Korver" w:date="2016-07-15T16:40:00Z">
                    <w:rPr>
                      <w:u w:val="single"/>
                    </w:rPr>
                  </w:rPrChange>
                </w:rPr>
                <w:delText>integer</w:delText>
              </w:r>
            </w:del>
            <w:del w:id="339" w:author="Henri Korver" w:date="2016-07-15T16:41:00Z">
              <w:r w:rsidDel="00E270B7">
                <w:delText>]</w:delText>
              </w:r>
              <w:r w:rsidRPr="006E6411" w:rsidDel="00E270B7">
                <w:delText>"/&gt;</w:delText>
              </w:r>
            </w:del>
          </w:p>
          <w:p w:rsidR="007710E0" w:rsidRPr="006E6411" w:rsidDel="00E270B7" w:rsidRDefault="007710E0" w:rsidP="00904CDE">
            <w:pPr>
              <w:pStyle w:val="xml"/>
              <w:rPr>
                <w:del w:id="340" w:author="Henri Korver" w:date="2016-07-15T16:36:00Z"/>
              </w:rPr>
            </w:pPr>
            <w:del w:id="341" w:author="Henri Korver" w:date="2016-07-15T16:36:00Z">
              <w:r w:rsidDel="00E270B7">
                <w:delText xml:space="preserve">   </w:delText>
              </w:r>
              <w:r w:rsidRPr="006E6411" w:rsidDel="00E270B7">
                <w:delText>&lt;enumeration value="</w:delText>
              </w:r>
              <w:r w:rsidRPr="00061D6A" w:rsidDel="00E270B7">
                <w:rPr>
                  <w:u w:val="single"/>
                </w:rPr>
                <w:delText>waarde1</w:delText>
              </w:r>
              <w:r w:rsidRPr="006E6411" w:rsidDel="00E270B7">
                <w:delText>"/&gt;</w:delText>
              </w:r>
            </w:del>
          </w:p>
          <w:p w:rsidR="007710E0" w:rsidDel="00E270B7" w:rsidRDefault="007710E0" w:rsidP="00904CDE">
            <w:pPr>
              <w:pStyle w:val="xml"/>
              <w:rPr>
                <w:del w:id="342" w:author="Henri Korver" w:date="2016-07-15T16:36:00Z"/>
              </w:rPr>
            </w:pPr>
            <w:del w:id="343" w:author="Henri Korver" w:date="2016-07-15T16:36:00Z">
              <w:r w:rsidDel="00E270B7">
                <w:delText xml:space="preserve">   </w:delText>
              </w:r>
              <w:r w:rsidRPr="006E6411" w:rsidDel="00E270B7">
                <w:delText>&lt;enumeration value="</w:delText>
              </w:r>
              <w:r w:rsidRPr="00061D6A" w:rsidDel="00E270B7">
                <w:rPr>
                  <w:u w:val="single"/>
                </w:rPr>
                <w:delText>waarde2</w:delText>
              </w:r>
              <w:r w:rsidRPr="006E6411" w:rsidDel="00E270B7">
                <w:delText>"/&gt;</w:delText>
              </w:r>
            </w:del>
          </w:p>
          <w:p w:rsidR="007710E0" w:rsidDel="00E270B7" w:rsidRDefault="007710E0" w:rsidP="00904CDE">
            <w:pPr>
              <w:pStyle w:val="xml"/>
              <w:rPr>
                <w:del w:id="344" w:author="Henri Korver" w:date="2016-07-15T16:36:00Z"/>
              </w:rPr>
            </w:pPr>
            <w:del w:id="345" w:author="Henri Korver" w:date="2016-07-15T16:36:00Z">
              <w:r w:rsidDel="00E270B7">
                <w:delText xml:space="preserve">   …</w:delText>
              </w:r>
            </w:del>
          </w:p>
          <w:p w:rsidR="007710E0" w:rsidDel="00E270B7" w:rsidRDefault="007710E0" w:rsidP="00904CDE">
            <w:pPr>
              <w:pStyle w:val="xml"/>
              <w:rPr>
                <w:del w:id="346" w:author="Henri Korver" w:date="2016-07-15T16:36:00Z"/>
              </w:rPr>
            </w:pPr>
            <w:del w:id="347" w:author="Henri Korver" w:date="2016-07-15T16:36:00Z">
              <w:r w:rsidDel="00E270B7">
                <w:delText xml:space="preserve">   </w:delText>
              </w:r>
              <w:r w:rsidRPr="006E6411" w:rsidDel="00E270B7">
                <w:delText>&lt;enumeration value="</w:delText>
              </w:r>
              <w:r w:rsidRPr="00061D6A" w:rsidDel="00E270B7">
                <w:rPr>
                  <w:u w:val="single"/>
                </w:rPr>
                <w:delText>waardeN</w:delText>
              </w:r>
              <w:r w:rsidRPr="006E6411" w:rsidDel="00E270B7">
                <w:delText>"/&gt;</w:delText>
              </w:r>
            </w:del>
          </w:p>
          <w:p w:rsidR="007710E0" w:rsidRPr="006E6411" w:rsidDel="00E270B7" w:rsidRDefault="007710E0" w:rsidP="00904CDE">
            <w:pPr>
              <w:pStyle w:val="xml"/>
              <w:rPr>
                <w:del w:id="348" w:author="Henri Korver" w:date="2016-07-15T16:41:00Z"/>
              </w:rPr>
            </w:pPr>
            <w:del w:id="349" w:author="Henri Korver" w:date="2016-07-15T16:41:00Z">
              <w:r w:rsidRPr="006E6411" w:rsidDel="00E270B7">
                <w:delText>&lt;/restriction&gt;</w:delText>
              </w:r>
            </w:del>
          </w:p>
          <w:p w:rsidR="007710E0" w:rsidRPr="006E6411" w:rsidRDefault="007710E0" w:rsidP="00904CDE">
            <w:pPr>
              <w:pStyle w:val="xml"/>
            </w:pPr>
          </w:p>
        </w:tc>
      </w:tr>
      <w:tr w:rsidR="007710E0" w:rsidRPr="006E6411" w:rsidTr="005D0C5B">
        <w:trPr>
          <w:trPrChange w:id="350" w:author="Henri Korver" w:date="2016-07-18T13:14:00Z">
            <w:trPr>
              <w:gridAfter w:val="0"/>
            </w:trPr>
          </w:trPrChange>
        </w:trPr>
        <w:tc>
          <w:tcPr>
            <w:tcW w:w="3073" w:type="dxa"/>
            <w:tcPrChange w:id="351" w:author="Henri Korver" w:date="2016-07-18T13:14:00Z">
              <w:tcPr>
                <w:tcW w:w="1638" w:type="dxa"/>
              </w:tcPr>
            </w:tcPrChange>
          </w:tcPr>
          <w:p w:rsidR="007710E0" w:rsidRPr="00CD42BA" w:rsidRDefault="00DB0DF1" w:rsidP="00904CDE">
            <w:pPr>
              <w:rPr>
                <w:b/>
                <w:lang w:val="nl-NL"/>
              </w:rPr>
            </w:pPr>
            <w:ins w:id="352" w:author="Henri Korver" w:date="2016-07-15T16:46:00Z">
              <w:r w:rsidRPr="00DB0DF1">
                <w:t>INDIC</w:t>
              </w:r>
            </w:ins>
            <w:del w:id="353" w:author="Henri Korver" w:date="2016-07-15T16:41:00Z">
              <w:r w:rsidR="007710E0" w:rsidDel="00E270B7">
                <w:delText>N[</w:delText>
              </w:r>
              <w:r w:rsidR="007710E0" w:rsidDel="00E270B7">
                <w:rPr>
                  <w:u w:val="single"/>
                </w:rPr>
                <w:delText>int</w:delText>
              </w:r>
              <w:r w:rsidR="007710E0" w:rsidDel="00E270B7">
                <w:delText>]</w:delText>
              </w:r>
            </w:del>
          </w:p>
        </w:tc>
        <w:tc>
          <w:tcPr>
            <w:tcW w:w="5540" w:type="dxa"/>
            <w:tcPrChange w:id="354" w:author="Henri Korver" w:date="2016-07-18T13:14:00Z">
              <w:tcPr>
                <w:tcW w:w="4338" w:type="dxa"/>
                <w:gridSpan w:val="4"/>
              </w:tcPr>
            </w:tcPrChange>
          </w:tcPr>
          <w:p w:rsidR="007710E0" w:rsidRPr="006E6411" w:rsidDel="00E270B7" w:rsidRDefault="00DB0DF1" w:rsidP="00DB0DF1">
            <w:pPr>
              <w:pStyle w:val="xml"/>
              <w:rPr>
                <w:del w:id="355" w:author="Henri Korver" w:date="2016-07-15T16:41:00Z"/>
              </w:rPr>
            </w:pPr>
            <w:ins w:id="356" w:author="Henri Korver" w:date="2016-07-15T16:47:00Z">
              <w:r w:rsidRPr="00D54ACC">
                <w:t>&lt;restriction base="</w:t>
              </w:r>
              <w:r>
                <w:t>boolean"</w:t>
              </w:r>
            </w:ins>
            <w:ins w:id="357" w:author="Henri Korver" w:date="2016-07-15T16:48:00Z">
              <w:r>
                <w:t>/&gt;</w:t>
              </w:r>
            </w:ins>
            <w:del w:id="358" w:author="Henri Korver" w:date="2016-07-15T16:41:00Z">
              <w:r w:rsidR="007710E0" w:rsidRPr="006E6411" w:rsidDel="00E270B7">
                <w:delText>&lt;restriction base="</w:delText>
              </w:r>
              <w:r w:rsidR="007710E0" w:rsidDel="00E270B7">
                <w:delText>integer</w:delText>
              </w:r>
              <w:r w:rsidR="007710E0" w:rsidRPr="006E6411" w:rsidDel="00E270B7">
                <w:delText>"&gt;</w:delText>
              </w:r>
            </w:del>
          </w:p>
          <w:p w:rsidR="007710E0" w:rsidRPr="006E6411" w:rsidDel="00E270B7" w:rsidRDefault="007710E0" w:rsidP="003771A8">
            <w:pPr>
              <w:pStyle w:val="xml"/>
              <w:rPr>
                <w:del w:id="359" w:author="Henri Korver" w:date="2016-07-15T16:41:00Z"/>
              </w:rPr>
            </w:pPr>
            <w:del w:id="360" w:author="Henri Korver" w:date="2016-07-15T16:41:00Z">
              <w:r w:rsidDel="00E270B7">
                <w:delText xml:space="preserve">   &lt;totalDigits value="[</w:delText>
              </w:r>
              <w:r w:rsidDel="00E270B7">
                <w:rPr>
                  <w:u w:val="single"/>
                </w:rPr>
                <w:delText>int</w:delText>
              </w:r>
              <w:r w:rsidDel="00E270B7">
                <w:delText>]"/&gt;</w:delText>
              </w:r>
            </w:del>
          </w:p>
          <w:p w:rsidR="007710E0" w:rsidRPr="006E6411" w:rsidDel="00E270B7" w:rsidRDefault="007710E0" w:rsidP="003771A8">
            <w:pPr>
              <w:pStyle w:val="xml"/>
              <w:rPr>
                <w:del w:id="361" w:author="Henri Korver" w:date="2016-07-15T16:41:00Z"/>
              </w:rPr>
            </w:pPr>
            <w:del w:id="362" w:author="Henri Korver" w:date="2016-07-15T16:41:00Z">
              <w:r w:rsidDel="00E270B7">
                <w:delText xml:space="preserve">   </w:delText>
              </w:r>
              <w:r w:rsidRPr="006E6411" w:rsidDel="00E270B7">
                <w:delText>&lt;enumeration value="</w:delText>
              </w:r>
              <w:r w:rsidRPr="00061D6A" w:rsidDel="00E270B7">
                <w:rPr>
                  <w:u w:val="single"/>
                </w:rPr>
                <w:delText>waarde1</w:delText>
              </w:r>
              <w:r w:rsidRPr="006E6411" w:rsidDel="00E270B7">
                <w:delText>"/&gt;</w:delText>
              </w:r>
            </w:del>
          </w:p>
          <w:p w:rsidR="007710E0" w:rsidDel="00E270B7" w:rsidRDefault="007710E0" w:rsidP="003771A8">
            <w:pPr>
              <w:pStyle w:val="xml"/>
              <w:rPr>
                <w:del w:id="363" w:author="Henri Korver" w:date="2016-07-15T16:41:00Z"/>
              </w:rPr>
            </w:pPr>
            <w:del w:id="364" w:author="Henri Korver" w:date="2016-07-15T16:41:00Z">
              <w:r w:rsidDel="00E270B7">
                <w:delText xml:space="preserve">   </w:delText>
              </w:r>
              <w:r w:rsidRPr="006E6411" w:rsidDel="00E270B7">
                <w:delText>&lt;enumeration value="</w:delText>
              </w:r>
              <w:r w:rsidRPr="00061D6A" w:rsidDel="00E270B7">
                <w:rPr>
                  <w:u w:val="single"/>
                </w:rPr>
                <w:delText>waarde2</w:delText>
              </w:r>
              <w:r w:rsidRPr="006E6411" w:rsidDel="00E270B7">
                <w:delText>"/&gt;</w:delText>
              </w:r>
            </w:del>
          </w:p>
          <w:p w:rsidR="007710E0" w:rsidDel="00E270B7" w:rsidRDefault="007710E0" w:rsidP="003771A8">
            <w:pPr>
              <w:pStyle w:val="xml"/>
              <w:rPr>
                <w:del w:id="365" w:author="Henri Korver" w:date="2016-07-15T16:41:00Z"/>
              </w:rPr>
            </w:pPr>
            <w:del w:id="366" w:author="Henri Korver" w:date="2016-07-15T16:41:00Z">
              <w:r w:rsidDel="00E270B7">
                <w:delText xml:space="preserve">   …</w:delText>
              </w:r>
            </w:del>
          </w:p>
          <w:p w:rsidR="007710E0" w:rsidDel="00E270B7" w:rsidRDefault="007710E0" w:rsidP="003771A8">
            <w:pPr>
              <w:pStyle w:val="xml"/>
              <w:rPr>
                <w:del w:id="367" w:author="Henri Korver" w:date="2016-07-15T16:41:00Z"/>
              </w:rPr>
            </w:pPr>
            <w:del w:id="368" w:author="Henri Korver" w:date="2016-07-15T16:41:00Z">
              <w:r w:rsidDel="00E270B7">
                <w:delText xml:space="preserve">   </w:delText>
              </w:r>
              <w:r w:rsidRPr="006E6411" w:rsidDel="00E270B7">
                <w:delText>&lt;enumeration value="</w:delText>
              </w:r>
              <w:r w:rsidRPr="00061D6A" w:rsidDel="00E270B7">
                <w:rPr>
                  <w:u w:val="single"/>
                </w:rPr>
                <w:delText>waardeN</w:delText>
              </w:r>
              <w:r w:rsidRPr="006E6411" w:rsidDel="00E270B7">
                <w:delText>"/&gt;</w:delText>
              </w:r>
            </w:del>
          </w:p>
          <w:p w:rsidR="007710E0" w:rsidRPr="006E6411" w:rsidDel="00E270B7" w:rsidRDefault="007710E0" w:rsidP="003771A8">
            <w:pPr>
              <w:pStyle w:val="xml"/>
              <w:rPr>
                <w:del w:id="369" w:author="Henri Korver" w:date="2016-07-15T16:41:00Z"/>
              </w:rPr>
            </w:pPr>
            <w:del w:id="370" w:author="Henri Korver" w:date="2016-07-15T16:41:00Z">
              <w:r w:rsidRPr="006E6411" w:rsidDel="00E270B7">
                <w:delText>&lt;/restriction&gt;</w:delText>
              </w:r>
            </w:del>
          </w:p>
          <w:p w:rsidR="007710E0" w:rsidRPr="006E6411" w:rsidRDefault="007710E0" w:rsidP="00904CDE">
            <w:pPr>
              <w:pStyle w:val="xml"/>
            </w:pPr>
          </w:p>
        </w:tc>
      </w:tr>
      <w:tr w:rsidR="00DB0DF1" w:rsidRPr="006E6411" w:rsidTr="005D0C5B">
        <w:trPr>
          <w:ins w:id="371" w:author="Henri Korver" w:date="2016-07-15T16:46:00Z"/>
          <w:trPrChange w:id="372" w:author="Henri Korver" w:date="2016-07-18T13:14:00Z">
            <w:trPr>
              <w:gridAfter w:val="0"/>
            </w:trPr>
          </w:trPrChange>
        </w:trPr>
        <w:tc>
          <w:tcPr>
            <w:tcW w:w="3073" w:type="dxa"/>
            <w:tcPrChange w:id="373" w:author="Henri Korver" w:date="2016-07-18T13:14:00Z">
              <w:tcPr>
                <w:tcW w:w="2943" w:type="dxa"/>
                <w:gridSpan w:val="2"/>
              </w:tcPr>
            </w:tcPrChange>
          </w:tcPr>
          <w:p w:rsidR="00DB0DF1" w:rsidRPr="00DB0DF1" w:rsidRDefault="009F5CB0" w:rsidP="00904CDE">
            <w:pPr>
              <w:rPr>
                <w:ins w:id="374" w:author="Henri Korver" w:date="2016-07-15T16:46:00Z"/>
              </w:rPr>
            </w:pPr>
            <w:ins w:id="375" w:author="Henri Korver" w:date="2016-07-15T17:17:00Z">
              <w:r>
                <w:t>TXT</w:t>
              </w:r>
            </w:ins>
          </w:p>
        </w:tc>
        <w:tc>
          <w:tcPr>
            <w:tcW w:w="5540" w:type="dxa"/>
            <w:tcPrChange w:id="376" w:author="Henri Korver" w:date="2016-07-18T13:14:00Z">
              <w:tcPr>
                <w:tcW w:w="4962" w:type="dxa"/>
                <w:gridSpan w:val="4"/>
              </w:tcPr>
            </w:tcPrChange>
          </w:tcPr>
          <w:p w:rsidR="009F5CB0" w:rsidRPr="00D54ACC" w:rsidRDefault="009F5CB0" w:rsidP="009F5CB0">
            <w:pPr>
              <w:pStyle w:val="xml"/>
              <w:rPr>
                <w:ins w:id="377" w:author="Henri Korver" w:date="2016-07-15T17:17:00Z"/>
              </w:rPr>
            </w:pPr>
            <w:ins w:id="378" w:author="Henri Korver" w:date="2016-07-15T17:17:00Z">
              <w:r w:rsidRPr="00D54ACC">
                <w:t>&lt;restriction base="string"&gt;</w:t>
              </w:r>
            </w:ins>
          </w:p>
          <w:p w:rsidR="009F5CB0" w:rsidRPr="00D54ACC" w:rsidRDefault="009F5CB0" w:rsidP="009F5CB0">
            <w:pPr>
              <w:pStyle w:val="xml"/>
              <w:rPr>
                <w:ins w:id="379" w:author="Henri Korver" w:date="2016-07-15T17:17:00Z"/>
              </w:rPr>
            </w:pPr>
            <w:ins w:id="380" w:author="Henri Korver" w:date="2016-07-15T17:17:00Z">
              <w:r>
                <w:rPr>
                  <w:i/>
                </w:rPr>
                <w:t xml:space="preserve">    </w:t>
              </w:r>
              <w:r>
                <w:t>…</w:t>
              </w:r>
            </w:ins>
          </w:p>
          <w:p w:rsidR="00DB0DF1" w:rsidRPr="006E6411" w:rsidDel="00E270B7" w:rsidRDefault="009F5CB0" w:rsidP="009F5CB0">
            <w:pPr>
              <w:pStyle w:val="xml"/>
              <w:rPr>
                <w:ins w:id="381" w:author="Henri Korver" w:date="2016-07-15T16:46:00Z"/>
              </w:rPr>
            </w:pPr>
            <w:ins w:id="382" w:author="Henri Korver" w:date="2016-07-15T17:17:00Z">
              <w:r w:rsidRPr="00CD42BA">
                <w:t>&lt;/restriction&gt;</w:t>
              </w:r>
            </w:ins>
          </w:p>
        </w:tc>
      </w:tr>
      <w:tr w:rsidR="00DB0DF1" w:rsidRPr="006E6411" w:rsidTr="005D0C5B">
        <w:trPr>
          <w:ins w:id="383" w:author="Henri Korver" w:date="2016-07-15T16:46:00Z"/>
          <w:trPrChange w:id="384" w:author="Henri Korver" w:date="2016-07-18T13:14:00Z">
            <w:trPr>
              <w:gridAfter w:val="0"/>
            </w:trPr>
          </w:trPrChange>
        </w:trPr>
        <w:tc>
          <w:tcPr>
            <w:tcW w:w="3073" w:type="dxa"/>
            <w:tcPrChange w:id="385" w:author="Henri Korver" w:date="2016-07-18T13:14:00Z">
              <w:tcPr>
                <w:tcW w:w="2943" w:type="dxa"/>
                <w:gridSpan w:val="2"/>
              </w:tcPr>
            </w:tcPrChange>
          </w:tcPr>
          <w:p w:rsidR="00DB0DF1" w:rsidRPr="00DB0DF1" w:rsidRDefault="009F5CB0" w:rsidP="00904CDE">
            <w:pPr>
              <w:rPr>
                <w:ins w:id="386" w:author="Henri Korver" w:date="2016-07-15T16:46:00Z"/>
              </w:rPr>
            </w:pPr>
            <w:ins w:id="387" w:author="Henri Korver" w:date="2016-07-15T17:18:00Z">
              <w:r>
                <w:t>URI</w:t>
              </w:r>
            </w:ins>
          </w:p>
        </w:tc>
        <w:tc>
          <w:tcPr>
            <w:tcW w:w="5540" w:type="dxa"/>
            <w:tcPrChange w:id="388" w:author="Henri Korver" w:date="2016-07-18T13:14:00Z">
              <w:tcPr>
                <w:tcW w:w="4962" w:type="dxa"/>
                <w:gridSpan w:val="4"/>
              </w:tcPr>
            </w:tcPrChange>
          </w:tcPr>
          <w:p w:rsidR="009F5CB0" w:rsidRPr="00D54ACC" w:rsidRDefault="009F5CB0" w:rsidP="009F5CB0">
            <w:pPr>
              <w:pStyle w:val="xml"/>
              <w:rPr>
                <w:ins w:id="389" w:author="Henri Korver" w:date="2016-07-15T17:18:00Z"/>
              </w:rPr>
            </w:pPr>
            <w:ins w:id="390" w:author="Henri Korver" w:date="2016-07-15T17:18:00Z">
              <w:r w:rsidRPr="00D54ACC">
                <w:t>&lt;restriction base="</w:t>
              </w:r>
              <w:r>
                <w:t>anyURI</w:t>
              </w:r>
              <w:r w:rsidRPr="00D54ACC">
                <w:t>"&gt;</w:t>
              </w:r>
            </w:ins>
          </w:p>
          <w:p w:rsidR="009F5CB0" w:rsidRPr="00D54ACC" w:rsidRDefault="009F5CB0" w:rsidP="009F5CB0">
            <w:pPr>
              <w:pStyle w:val="xml"/>
              <w:rPr>
                <w:ins w:id="391" w:author="Henri Korver" w:date="2016-07-15T17:18:00Z"/>
              </w:rPr>
            </w:pPr>
            <w:ins w:id="392" w:author="Henri Korver" w:date="2016-07-15T17:18:00Z">
              <w:r>
                <w:rPr>
                  <w:i/>
                </w:rPr>
                <w:t xml:space="preserve">    </w:t>
              </w:r>
              <w:r>
                <w:t>…</w:t>
              </w:r>
            </w:ins>
          </w:p>
          <w:p w:rsidR="00DB0DF1" w:rsidRPr="006E6411" w:rsidDel="00E270B7" w:rsidRDefault="009F5CB0" w:rsidP="009F5CB0">
            <w:pPr>
              <w:pStyle w:val="xml"/>
              <w:rPr>
                <w:ins w:id="393" w:author="Henri Korver" w:date="2016-07-15T16:46:00Z"/>
              </w:rPr>
            </w:pPr>
            <w:ins w:id="394" w:author="Henri Korver" w:date="2016-07-15T17:18:00Z">
              <w:r w:rsidRPr="00CD42BA">
                <w:t>&lt;/restriction&gt;</w:t>
              </w:r>
            </w:ins>
          </w:p>
        </w:tc>
      </w:tr>
      <w:tr w:rsidR="00B85C3D" w:rsidRPr="006E6411" w:rsidTr="005D0C5B">
        <w:trPr>
          <w:ins w:id="395" w:author="Henri Korver" w:date="2016-07-18T10:58:00Z"/>
          <w:trPrChange w:id="396" w:author="Henri Korver" w:date="2016-07-18T13:14:00Z">
            <w:trPr>
              <w:gridAfter w:val="0"/>
            </w:trPr>
          </w:trPrChange>
        </w:trPr>
        <w:tc>
          <w:tcPr>
            <w:tcW w:w="3073" w:type="dxa"/>
            <w:tcPrChange w:id="397" w:author="Henri Korver" w:date="2016-07-18T13:14:00Z">
              <w:tcPr>
                <w:tcW w:w="2943" w:type="dxa"/>
                <w:gridSpan w:val="2"/>
              </w:tcPr>
            </w:tcPrChange>
          </w:tcPr>
          <w:p w:rsidR="00B85C3D" w:rsidRDefault="00FF4C6F" w:rsidP="00904CDE">
            <w:pPr>
              <w:rPr>
                <w:ins w:id="398" w:author="Henri Korver" w:date="2016-07-18T10:58:00Z"/>
              </w:rPr>
            </w:pPr>
            <w:ins w:id="399" w:author="Henri Korver" w:date="2016-07-18T10:59:00Z">
              <w:r>
                <w:t>Enumerati</w:t>
              </w:r>
            </w:ins>
            <w:ins w:id="400" w:author="Henri Korver" w:date="2016-07-18T12:22:00Z">
              <w:r w:rsidR="00B711CA">
                <w:t>esoort</w:t>
              </w:r>
            </w:ins>
          </w:p>
        </w:tc>
        <w:tc>
          <w:tcPr>
            <w:tcW w:w="5540" w:type="dxa"/>
            <w:tcPrChange w:id="401" w:author="Henri Korver" w:date="2016-07-18T13:14:00Z">
              <w:tcPr>
                <w:tcW w:w="4962" w:type="dxa"/>
                <w:gridSpan w:val="4"/>
              </w:tcPr>
            </w:tcPrChange>
          </w:tcPr>
          <w:p w:rsidR="00C909BF" w:rsidRPr="00D54ACC" w:rsidRDefault="00C909BF" w:rsidP="00C909BF">
            <w:pPr>
              <w:pStyle w:val="xml"/>
              <w:rPr>
                <w:ins w:id="402" w:author="Henri Korver" w:date="2016-07-18T11:06:00Z"/>
              </w:rPr>
            </w:pPr>
            <w:ins w:id="403" w:author="Henri Korver" w:date="2016-07-18T11:06:00Z">
              <w:r w:rsidRPr="00D54ACC">
                <w:t>&lt;restriction base="string"&gt;</w:t>
              </w:r>
            </w:ins>
          </w:p>
          <w:p w:rsidR="00C909BF" w:rsidRPr="006E6411" w:rsidRDefault="00C909BF" w:rsidP="00C909BF">
            <w:pPr>
              <w:pStyle w:val="xml"/>
              <w:rPr>
                <w:ins w:id="404" w:author="Henri Korver" w:date="2016-07-18T11:07:00Z"/>
              </w:rPr>
            </w:pPr>
            <w:ins w:id="405" w:author="Henri Korver" w:date="2016-07-18T11:06:00Z">
              <w:r>
                <w:rPr>
                  <w:i/>
                </w:rPr>
                <w:t xml:space="preserve">   </w:t>
              </w:r>
            </w:ins>
            <w:ins w:id="406" w:author="Henri Korver" w:date="2016-07-18T11:07:00Z">
              <w:r w:rsidRPr="006E6411">
                <w:t>&lt;enumeration value="</w:t>
              </w:r>
            </w:ins>
            <w:ins w:id="407" w:author="Henri Korver" w:date="2016-07-18T13:11:00Z">
              <w:r w:rsidR="005A0A86">
                <w:t>…</w:t>
              </w:r>
            </w:ins>
            <w:ins w:id="408" w:author="Henri Korver" w:date="2016-07-18T11:07:00Z">
              <w:r w:rsidRPr="006E6411">
                <w:t>"/&gt;</w:t>
              </w:r>
            </w:ins>
          </w:p>
          <w:p w:rsidR="00C909BF" w:rsidRDefault="00C909BF" w:rsidP="00C909BF">
            <w:pPr>
              <w:pStyle w:val="xml"/>
              <w:rPr>
                <w:ins w:id="409" w:author="Henri Korver" w:date="2016-07-18T11:07:00Z"/>
              </w:rPr>
            </w:pPr>
            <w:ins w:id="410" w:author="Henri Korver" w:date="2016-07-18T11:07:00Z">
              <w:r>
                <w:t xml:space="preserve">   </w:t>
              </w:r>
              <w:r w:rsidRPr="006E6411">
                <w:t>&lt;enumeration value="</w:t>
              </w:r>
            </w:ins>
            <w:ins w:id="411" w:author="Henri Korver" w:date="2016-07-18T13:12:00Z">
              <w:r w:rsidR="005A0A86">
                <w:t>…</w:t>
              </w:r>
            </w:ins>
            <w:ins w:id="412" w:author="Henri Korver" w:date="2016-07-18T11:07:00Z">
              <w:r w:rsidRPr="006E6411">
                <w:t>"/&gt;</w:t>
              </w:r>
            </w:ins>
          </w:p>
          <w:p w:rsidR="00C909BF" w:rsidRDefault="00C909BF" w:rsidP="00C909BF">
            <w:pPr>
              <w:pStyle w:val="xml"/>
              <w:rPr>
                <w:ins w:id="413" w:author="Henri Korver" w:date="2016-07-18T11:07:00Z"/>
              </w:rPr>
            </w:pPr>
            <w:ins w:id="414" w:author="Henri Korver" w:date="2016-07-18T11:07:00Z">
              <w:r>
                <w:t xml:space="preserve">   …</w:t>
              </w:r>
            </w:ins>
          </w:p>
          <w:p w:rsidR="00C909BF" w:rsidRPr="00D54ACC" w:rsidRDefault="00C909BF" w:rsidP="00C909BF">
            <w:pPr>
              <w:pStyle w:val="xml"/>
              <w:rPr>
                <w:ins w:id="415" w:author="Henri Korver" w:date="2016-07-18T11:06:00Z"/>
              </w:rPr>
            </w:pPr>
            <w:ins w:id="416" w:author="Henri Korver" w:date="2016-07-18T11:07:00Z">
              <w:r>
                <w:t xml:space="preserve">   </w:t>
              </w:r>
              <w:r w:rsidRPr="006E6411">
                <w:t>&lt;enumeration value="</w:t>
              </w:r>
            </w:ins>
            <w:ins w:id="417" w:author="Henri Korver" w:date="2016-07-18T13:12:00Z">
              <w:r w:rsidR="005A0A86">
                <w:t>…</w:t>
              </w:r>
            </w:ins>
            <w:ins w:id="418" w:author="Henri Korver" w:date="2016-07-18T11:07:00Z">
              <w:r w:rsidRPr="006E6411">
                <w:t>"/&gt;</w:t>
              </w:r>
            </w:ins>
          </w:p>
          <w:p w:rsidR="00B85C3D" w:rsidRDefault="00C909BF" w:rsidP="00C909BF">
            <w:pPr>
              <w:pStyle w:val="xml"/>
              <w:rPr>
                <w:ins w:id="419" w:author="Henri Korver" w:date="2016-07-18T10:58:00Z"/>
              </w:rPr>
            </w:pPr>
            <w:ins w:id="420" w:author="Henri Korver" w:date="2016-07-18T11:06:00Z">
              <w:r w:rsidRPr="00CD42BA">
                <w:t>&lt;/restriction&gt;</w:t>
              </w:r>
            </w:ins>
          </w:p>
        </w:tc>
      </w:tr>
      <w:tr w:rsidR="007710E0" w:rsidRPr="009B34EE" w:rsidTr="005D0C5B">
        <w:trPr>
          <w:trPrChange w:id="421" w:author="Henri Korver" w:date="2016-07-18T13:14:00Z">
            <w:trPr>
              <w:gridAfter w:val="0"/>
            </w:trPr>
          </w:trPrChange>
        </w:trPr>
        <w:tc>
          <w:tcPr>
            <w:tcW w:w="3073" w:type="dxa"/>
            <w:tcPrChange w:id="422" w:author="Henri Korver" w:date="2016-07-18T13:14:00Z">
              <w:tcPr>
                <w:tcW w:w="1638" w:type="dxa"/>
              </w:tcPr>
            </w:tcPrChange>
          </w:tcPr>
          <w:p w:rsidR="007710E0" w:rsidRPr="003F3D9C" w:rsidRDefault="007710E0" w:rsidP="00904CDE">
            <w:pPr>
              <w:rPr>
                <w:rPrChange w:id="423" w:author="Henri Korver" w:date="2016-07-18T11:30:00Z">
                  <w:rPr>
                    <w:i/>
                  </w:rPr>
                </w:rPrChange>
              </w:rPr>
            </w:pPr>
            <w:del w:id="424" w:author="Henri Korver" w:date="2016-07-18T11:31:00Z">
              <w:r w:rsidRPr="003F3D9C" w:rsidDel="003F3D9C">
                <w:rPr>
                  <w:rPrChange w:id="425" w:author="Henri Korver" w:date="2016-07-18T11:30:00Z">
                    <w:rPr>
                      <w:i/>
                    </w:rPr>
                  </w:rPrChange>
                </w:rPr>
                <w:delText>Referentielijst</w:delText>
              </w:r>
            </w:del>
            <w:ins w:id="426" w:author="Henri Korver" w:date="2016-07-18T11:31:00Z">
              <w:r w:rsidR="003F3D9C">
                <w:t>Tabel-entiteit</w:t>
              </w:r>
            </w:ins>
          </w:p>
        </w:tc>
        <w:tc>
          <w:tcPr>
            <w:tcW w:w="5540" w:type="dxa"/>
            <w:tcPrChange w:id="427" w:author="Henri Korver" w:date="2016-07-18T13:14:00Z">
              <w:tcPr>
                <w:tcW w:w="4338" w:type="dxa"/>
                <w:gridSpan w:val="4"/>
              </w:tcPr>
            </w:tcPrChange>
          </w:tcPr>
          <w:p w:rsidR="007710E0" w:rsidRPr="009B34EE" w:rsidRDefault="007710E0" w:rsidP="003F3D9C">
            <w:pPr>
              <w:rPr>
                <w:lang w:val="nl-NL"/>
              </w:rPr>
            </w:pPr>
            <w:r w:rsidRPr="009B34EE">
              <w:rPr>
                <w:lang w:val="nl-NL"/>
              </w:rPr>
              <w:t>Ga naar de definitie</w:t>
            </w:r>
            <w:r>
              <w:rPr>
                <w:lang w:val="nl-NL"/>
              </w:rPr>
              <w:t xml:space="preserve"> van de </w:t>
            </w:r>
            <w:del w:id="428" w:author="Henri Korver" w:date="2016-07-18T11:32:00Z">
              <w:r w:rsidRPr="009B34EE" w:rsidDel="003F3D9C">
                <w:rPr>
                  <w:i/>
                  <w:lang w:val="nl-NL"/>
                </w:rPr>
                <w:delText>Referentielijst</w:delText>
              </w:r>
              <w:r w:rsidRPr="009B34EE" w:rsidDel="003F3D9C">
                <w:rPr>
                  <w:lang w:val="nl-NL"/>
                </w:rPr>
                <w:delText xml:space="preserve"> </w:delText>
              </w:r>
            </w:del>
            <w:ins w:id="429" w:author="Henri Korver" w:date="2016-07-18T11:32:00Z">
              <w:r w:rsidR="003F3D9C" w:rsidRPr="003F3D9C">
                <w:rPr>
                  <w:lang w:val="nl-NL"/>
                  <w:rPrChange w:id="430" w:author="Henri Korver" w:date="2016-07-18T11:33:00Z">
                    <w:rPr>
                      <w:i/>
                      <w:lang w:val="nl-NL"/>
                    </w:rPr>
                  </w:rPrChange>
                </w:rPr>
                <w:t>correponderende</w:t>
              </w:r>
            </w:ins>
            <w:ins w:id="431" w:author="Henri Korver" w:date="2016-07-18T11:33:00Z">
              <w:r w:rsidR="003F3D9C">
                <w:rPr>
                  <w:lang w:val="nl-NL"/>
                </w:rPr>
                <w:t xml:space="preserve"> Tabel-entiteit</w:t>
              </w:r>
            </w:ins>
            <w:ins w:id="432" w:author="Henri Korver" w:date="2016-07-18T11:32:00Z">
              <w:r w:rsidR="003F3D9C" w:rsidRPr="003F3D9C">
                <w:rPr>
                  <w:lang w:val="nl-NL"/>
                  <w:rPrChange w:id="433" w:author="Henri Korver" w:date="2016-07-18T11:33:00Z">
                    <w:rPr>
                      <w:i/>
                      <w:lang w:val="nl-NL"/>
                    </w:rPr>
                  </w:rPrChange>
                </w:rPr>
                <w:t xml:space="preserve"> </w:t>
              </w:r>
              <w:r w:rsidR="003F3D9C" w:rsidRPr="009B34EE">
                <w:rPr>
                  <w:lang w:val="nl-NL"/>
                </w:rPr>
                <w:t xml:space="preserve"> </w:t>
              </w:r>
            </w:ins>
            <w:r>
              <w:rPr>
                <w:lang w:val="nl-NL"/>
              </w:rPr>
              <w:t xml:space="preserve">en haal het formaat </w:t>
            </w:r>
            <w:del w:id="434" w:author="Henri Korver" w:date="2016-07-18T11:33:00Z">
              <w:r w:rsidRPr="009B34EE" w:rsidDel="003F3D9C">
                <w:rPr>
                  <w:i/>
                  <w:lang w:val="nl-NL"/>
                </w:rPr>
                <w:delText>F</w:delText>
              </w:r>
              <w:r w:rsidDel="003F3D9C">
                <w:rPr>
                  <w:lang w:val="nl-NL"/>
                </w:rPr>
                <w:delText xml:space="preserve"> </w:delText>
              </w:r>
            </w:del>
            <w:r>
              <w:rPr>
                <w:lang w:val="nl-NL"/>
              </w:rPr>
              <w:t>van het gelijknamige attribuutsoort</w:t>
            </w:r>
            <w:r w:rsidRPr="009B34EE">
              <w:rPr>
                <w:lang w:val="nl-NL"/>
              </w:rPr>
              <w:t xml:space="preserve"> </w:t>
            </w:r>
            <w:r>
              <w:rPr>
                <w:lang w:val="nl-NL"/>
              </w:rPr>
              <w:t xml:space="preserve">op. Vertaal dit formaat naar </w:t>
            </w:r>
            <w:ins w:id="435" w:author="Henri Korver" w:date="2016-07-18T11:33:00Z">
              <w:r w:rsidR="003F3D9C">
                <w:rPr>
                  <w:lang w:val="nl-NL"/>
                </w:rPr>
                <w:t xml:space="preserve">schema </w:t>
              </w:r>
            </w:ins>
            <w:del w:id="436" w:author="Henri Korver" w:date="2016-07-18T11:33:00Z">
              <w:r w:rsidDel="003F3D9C">
                <w:rPr>
                  <w:lang w:val="nl-NL"/>
                </w:rPr>
                <w:delText xml:space="preserve">StUF </w:delText>
              </w:r>
            </w:del>
            <w:r>
              <w:rPr>
                <w:lang w:val="nl-NL"/>
              </w:rPr>
              <w:t>volgens de eerdere regels in deze tabel.</w:t>
            </w:r>
          </w:p>
        </w:tc>
      </w:tr>
      <w:tr w:rsidR="003F3D9C" w:rsidRPr="006E6411" w:rsidTr="005D0C5B">
        <w:trPr>
          <w:ins w:id="437" w:author="Henri Korver" w:date="2016-07-18T11:34:00Z"/>
        </w:trPr>
        <w:tc>
          <w:tcPr>
            <w:tcW w:w="3073" w:type="dxa"/>
            <w:tcPrChange w:id="438" w:author="Henri Korver" w:date="2016-07-18T13:14:00Z">
              <w:tcPr>
                <w:tcW w:w="2376" w:type="dxa"/>
                <w:gridSpan w:val="3"/>
              </w:tcPr>
            </w:tcPrChange>
          </w:tcPr>
          <w:p w:rsidR="003F3D9C" w:rsidRPr="00DB0DF1" w:rsidRDefault="003F3D9C" w:rsidP="004779EC">
            <w:pPr>
              <w:rPr>
                <w:ins w:id="439" w:author="Henri Korver" w:date="2016-07-18T11:34:00Z"/>
              </w:rPr>
            </w:pPr>
            <w:ins w:id="440" w:author="Henri Korver" w:date="2016-07-18T11:34:00Z">
              <w:r>
                <w:t>POSTCODE</w:t>
              </w:r>
            </w:ins>
          </w:p>
        </w:tc>
        <w:tc>
          <w:tcPr>
            <w:tcW w:w="5540" w:type="dxa"/>
            <w:tcPrChange w:id="441" w:author="Henri Korver" w:date="2016-07-18T13:14:00Z">
              <w:tcPr>
                <w:tcW w:w="6237" w:type="dxa"/>
                <w:gridSpan w:val="4"/>
              </w:tcPr>
            </w:tcPrChange>
          </w:tcPr>
          <w:p w:rsidR="003F3D9C" w:rsidRPr="006E6411" w:rsidDel="00E270B7" w:rsidRDefault="003F3D9C" w:rsidP="004779EC">
            <w:pPr>
              <w:pStyle w:val="xml"/>
              <w:rPr>
                <w:ins w:id="442" w:author="Henri Korver" w:date="2016-07-18T11:34:00Z"/>
              </w:rPr>
            </w:pPr>
            <w:commentRangeStart w:id="443"/>
            <w:ins w:id="444" w:author="Henri Korver" w:date="2016-07-18T11:34:00Z">
              <w:r>
                <w:t>Zie GAB</w:t>
              </w:r>
            </w:ins>
            <w:commentRangeEnd w:id="443"/>
            <w:ins w:id="445" w:author="Henri Korver" w:date="2016-07-18T12:07:00Z">
              <w:r w:rsidR="00E74BF1">
                <w:rPr>
                  <w:rStyle w:val="Verwijzingopmerking"/>
                  <w:rFonts w:asciiTheme="minorHAnsi" w:hAnsiTheme="minorHAnsi" w:cstheme="minorBidi"/>
                </w:rPr>
                <w:commentReference w:id="443"/>
              </w:r>
            </w:ins>
          </w:p>
        </w:tc>
      </w:tr>
    </w:tbl>
    <w:p w:rsidR="00BB6287" w:rsidRDefault="00BB6287" w:rsidP="00A5165C">
      <w:pPr>
        <w:rPr>
          <w:ins w:id="446" w:author="Henri Korver" w:date="2016-07-18T13:16:00Z"/>
          <w:lang w:val="nl-NL"/>
        </w:rPr>
      </w:pPr>
    </w:p>
    <w:p w:rsidR="005D0C5B" w:rsidRDefault="005D0C5B" w:rsidP="00A5165C">
      <w:pPr>
        <w:rPr>
          <w:ins w:id="447" w:author="Henri Korver" w:date="2016-07-18T12:11:00Z"/>
          <w:lang w:val="nl-NL"/>
        </w:rPr>
      </w:pPr>
      <w:ins w:id="448" w:author="Henri Korver" w:date="2016-07-18T13:16:00Z">
        <w:r>
          <w:rPr>
            <w:lang w:val="nl-NL"/>
          </w:rPr>
          <w:t xml:space="preserve">Onderstaande tabel specificeert hoe de facetten bij het formaat van het element  in het bovenstaande simpleType vertaald </w:t>
        </w:r>
      </w:ins>
      <w:ins w:id="449" w:author="Henri Korver" w:date="2016-07-18T13:17:00Z">
        <w:r>
          <w:rPr>
            <w:lang w:val="nl-NL"/>
          </w:rPr>
          <w:t>worden</w:t>
        </w:r>
      </w:ins>
      <w:ins w:id="450" w:author="Henri Korver" w:date="2016-07-18T13:16:00Z">
        <w:r>
          <w:rPr>
            <w:lang w:val="nl-NL"/>
          </w:rPr>
          <w:t>.</w:t>
        </w:r>
      </w:ins>
    </w:p>
    <w:tbl>
      <w:tblPr>
        <w:tblStyle w:val="Tabelraster"/>
        <w:tblW w:w="0" w:type="auto"/>
        <w:tblLook w:val="04A0" w:firstRow="1" w:lastRow="0" w:firstColumn="1" w:lastColumn="0" w:noHBand="0" w:noVBand="1"/>
        <w:tblPrChange w:id="451" w:author="Henri Korver" w:date="2016-07-18T12:13:00Z">
          <w:tblPr>
            <w:tblStyle w:val="Tabelraster"/>
            <w:tblW w:w="0" w:type="auto"/>
            <w:tblLook w:val="04A0" w:firstRow="1" w:lastRow="0" w:firstColumn="1" w:lastColumn="0" w:noHBand="0" w:noVBand="1"/>
          </w:tblPr>
        </w:tblPrChange>
      </w:tblPr>
      <w:tblGrid>
        <w:gridCol w:w="3227"/>
        <w:gridCol w:w="5386"/>
        <w:tblGridChange w:id="452">
          <w:tblGrid>
            <w:gridCol w:w="2376"/>
            <w:gridCol w:w="6237"/>
          </w:tblGrid>
        </w:tblGridChange>
      </w:tblGrid>
      <w:tr w:rsidR="00E74BF1" w:rsidTr="00FF4C6F">
        <w:trPr>
          <w:ins w:id="453" w:author="Henri Korver" w:date="2016-07-18T12:11:00Z"/>
        </w:trPr>
        <w:tc>
          <w:tcPr>
            <w:tcW w:w="3227" w:type="dxa"/>
            <w:tcPrChange w:id="454" w:author="Henri Korver" w:date="2016-07-18T12:13:00Z">
              <w:tcPr>
                <w:tcW w:w="2376" w:type="dxa"/>
              </w:tcPr>
            </w:tcPrChange>
          </w:tcPr>
          <w:p w:rsidR="00E74BF1" w:rsidRPr="00CD42BA" w:rsidRDefault="005D0C5B" w:rsidP="004779EC">
            <w:pPr>
              <w:rPr>
                <w:ins w:id="455" w:author="Henri Korver" w:date="2016-07-18T12:11:00Z"/>
                <w:b/>
                <w:lang w:val="nl-NL"/>
              </w:rPr>
            </w:pPr>
            <w:ins w:id="456" w:author="Henri Korver" w:date="2016-07-18T13:15:00Z">
              <w:r>
                <w:rPr>
                  <w:b/>
                  <w:lang w:val="nl-NL"/>
                </w:rPr>
                <w:t>F</w:t>
              </w:r>
            </w:ins>
            <w:ins w:id="457" w:author="Henri Korver" w:date="2016-07-18T12:11:00Z">
              <w:r w:rsidR="00E74BF1">
                <w:rPr>
                  <w:b/>
                  <w:lang w:val="nl-NL"/>
                </w:rPr>
                <w:t>acet</w:t>
              </w:r>
            </w:ins>
          </w:p>
        </w:tc>
        <w:tc>
          <w:tcPr>
            <w:tcW w:w="5386" w:type="dxa"/>
            <w:tcPrChange w:id="458" w:author="Henri Korver" w:date="2016-07-18T12:13:00Z">
              <w:tcPr>
                <w:tcW w:w="6237" w:type="dxa"/>
              </w:tcPr>
            </w:tcPrChange>
          </w:tcPr>
          <w:p w:rsidR="00E74BF1" w:rsidRPr="00CD42BA" w:rsidRDefault="00E74BF1" w:rsidP="004779EC">
            <w:pPr>
              <w:rPr>
                <w:ins w:id="459" w:author="Henri Korver" w:date="2016-07-18T12:11:00Z"/>
                <w:b/>
              </w:rPr>
            </w:pPr>
            <w:ins w:id="460" w:author="Henri Korver" w:date="2016-07-18T12:11:00Z">
              <w:r w:rsidRPr="00CD42BA">
                <w:rPr>
                  <w:b/>
                </w:rPr>
                <w:t>XSD</w:t>
              </w:r>
              <w:r>
                <w:rPr>
                  <w:b/>
                </w:rPr>
                <w:t>-schema</w:t>
              </w:r>
            </w:ins>
          </w:p>
        </w:tc>
      </w:tr>
      <w:tr w:rsidR="00E74BF1" w:rsidTr="00FF4C6F">
        <w:trPr>
          <w:ins w:id="461" w:author="Henri Korver" w:date="2016-07-18T12:11:00Z"/>
        </w:trPr>
        <w:tc>
          <w:tcPr>
            <w:tcW w:w="3227" w:type="dxa"/>
            <w:tcPrChange w:id="462" w:author="Henri Korver" w:date="2016-07-18T12:13:00Z">
              <w:tcPr>
                <w:tcW w:w="2376" w:type="dxa"/>
              </w:tcPr>
            </w:tcPrChange>
          </w:tcPr>
          <w:p w:rsidR="00E74BF1" w:rsidRDefault="005A0A86" w:rsidP="00FF4C6F">
            <w:pPr>
              <w:rPr>
                <w:ins w:id="463" w:author="Henri Korver" w:date="2016-07-18T12:11:00Z"/>
              </w:rPr>
            </w:pPr>
            <w:ins w:id="464" w:author="Henri Korver" w:date="2016-07-18T13:08:00Z">
              <w:r>
                <w:t>P</w:t>
              </w:r>
            </w:ins>
            <w:ins w:id="465" w:author="Henri Korver" w:date="2016-07-18T12:12:00Z">
              <w:r w:rsidR="00FF4C6F">
                <w:t>atroon</w:t>
              </w:r>
            </w:ins>
          </w:p>
        </w:tc>
        <w:tc>
          <w:tcPr>
            <w:tcW w:w="5386" w:type="dxa"/>
            <w:tcPrChange w:id="466" w:author="Henri Korver" w:date="2016-07-18T12:13:00Z">
              <w:tcPr>
                <w:tcW w:w="6237" w:type="dxa"/>
              </w:tcPr>
            </w:tcPrChange>
          </w:tcPr>
          <w:p w:rsidR="00E74BF1" w:rsidRPr="00D54ACC" w:rsidRDefault="005A0A86" w:rsidP="004779EC">
            <w:pPr>
              <w:pStyle w:val="xml"/>
              <w:rPr>
                <w:ins w:id="467" w:author="Henri Korver" w:date="2016-07-18T12:11:00Z"/>
              </w:rPr>
            </w:pPr>
            <w:ins w:id="468" w:author="Henri Korver" w:date="2016-07-18T13:07:00Z">
              <w:r>
                <w:t>&lt;pattern value="</w:t>
              </w:r>
            </w:ins>
            <w:ins w:id="469" w:author="Henri Korver" w:date="2016-07-18T13:11:00Z">
              <w:r>
                <w:t>…</w:t>
              </w:r>
            </w:ins>
            <w:ins w:id="470" w:author="Henri Korver" w:date="2016-07-18T13:07:00Z">
              <w:r w:rsidRPr="005A0A86">
                <w:t>"/&gt;</w:t>
              </w:r>
            </w:ins>
          </w:p>
        </w:tc>
      </w:tr>
      <w:tr w:rsidR="00FF4C6F" w:rsidTr="00FF4C6F">
        <w:trPr>
          <w:ins w:id="471" w:author="Henri Korver" w:date="2016-07-18T12:13:00Z"/>
        </w:trPr>
        <w:tc>
          <w:tcPr>
            <w:tcW w:w="3227" w:type="dxa"/>
            <w:tcPrChange w:id="472" w:author="Henri Korver" w:date="2016-07-18T12:13:00Z">
              <w:tcPr>
                <w:tcW w:w="2376" w:type="dxa"/>
              </w:tcPr>
            </w:tcPrChange>
          </w:tcPr>
          <w:p w:rsidR="00FF4C6F" w:rsidRDefault="005A0A86" w:rsidP="00FF4C6F">
            <w:pPr>
              <w:rPr>
                <w:ins w:id="473" w:author="Henri Korver" w:date="2016-07-18T12:13:00Z"/>
              </w:rPr>
            </w:pPr>
            <w:ins w:id="474" w:author="Henri Korver" w:date="2016-07-18T13:08:00Z">
              <w:r>
                <w:t>M</w:t>
              </w:r>
            </w:ins>
            <w:ins w:id="475" w:author="Henri Korver" w:date="2016-07-18T12:13:00Z">
              <w:r>
                <w:t>inimum lengte</w:t>
              </w:r>
            </w:ins>
          </w:p>
        </w:tc>
        <w:tc>
          <w:tcPr>
            <w:tcW w:w="5386" w:type="dxa"/>
            <w:tcPrChange w:id="476" w:author="Henri Korver" w:date="2016-07-18T12:13:00Z">
              <w:tcPr>
                <w:tcW w:w="6237" w:type="dxa"/>
              </w:tcPr>
            </w:tcPrChange>
          </w:tcPr>
          <w:p w:rsidR="00FF4C6F" w:rsidRPr="00D54ACC" w:rsidRDefault="005A0A86" w:rsidP="005A0A86">
            <w:pPr>
              <w:pStyle w:val="xml"/>
              <w:rPr>
                <w:ins w:id="477" w:author="Henri Korver" w:date="2016-07-18T12:13:00Z"/>
              </w:rPr>
            </w:pPr>
            <w:ins w:id="478" w:author="Henri Korver" w:date="2016-07-18T13:08:00Z">
              <w:r>
                <w:t>&lt;</w:t>
              </w:r>
            </w:ins>
            <w:ins w:id="479" w:author="Henri Korver" w:date="2016-07-18T13:09:00Z">
              <w:r>
                <w:t>min</w:t>
              </w:r>
            </w:ins>
            <w:ins w:id="480" w:author="Henri Korver" w:date="2016-07-18T13:08:00Z">
              <w:r w:rsidRPr="005A0A86">
                <w:t>Length value="</w:t>
              </w:r>
            </w:ins>
            <w:ins w:id="481" w:author="Henri Korver" w:date="2016-07-18T13:11:00Z">
              <w:r>
                <w:t>…</w:t>
              </w:r>
            </w:ins>
            <w:ins w:id="482" w:author="Henri Korver" w:date="2016-07-18T13:08:00Z">
              <w:r w:rsidRPr="005A0A86">
                <w:t>"/&gt;</w:t>
              </w:r>
            </w:ins>
          </w:p>
        </w:tc>
      </w:tr>
      <w:tr w:rsidR="00FF4C6F" w:rsidTr="00FF4C6F">
        <w:trPr>
          <w:ins w:id="483" w:author="Henri Korver" w:date="2016-07-18T12:13:00Z"/>
        </w:trPr>
        <w:tc>
          <w:tcPr>
            <w:tcW w:w="3227" w:type="dxa"/>
            <w:tcPrChange w:id="484" w:author="Henri Korver" w:date="2016-07-18T12:13:00Z">
              <w:tcPr>
                <w:tcW w:w="2376" w:type="dxa"/>
              </w:tcPr>
            </w:tcPrChange>
          </w:tcPr>
          <w:p w:rsidR="00FF4C6F" w:rsidRDefault="005A0A86" w:rsidP="00FF4C6F">
            <w:pPr>
              <w:rPr>
                <w:ins w:id="485" w:author="Henri Korver" w:date="2016-07-18T12:13:00Z"/>
              </w:rPr>
            </w:pPr>
            <w:ins w:id="486" w:author="Henri Korver" w:date="2016-07-18T13:11:00Z">
              <w:r>
                <w:t>M</w:t>
              </w:r>
            </w:ins>
            <w:ins w:id="487" w:author="Henri Korver" w:date="2016-07-18T12:13:00Z">
              <w:r w:rsidR="00FF4C6F">
                <w:t>inimu</w:t>
              </w:r>
              <w:r>
                <w:t>m waarde (inclusief)</w:t>
              </w:r>
            </w:ins>
          </w:p>
        </w:tc>
        <w:tc>
          <w:tcPr>
            <w:tcW w:w="5386" w:type="dxa"/>
            <w:tcPrChange w:id="488" w:author="Henri Korver" w:date="2016-07-18T12:13:00Z">
              <w:tcPr>
                <w:tcW w:w="6237" w:type="dxa"/>
              </w:tcPr>
            </w:tcPrChange>
          </w:tcPr>
          <w:p w:rsidR="00FF4C6F" w:rsidRPr="00D54ACC" w:rsidRDefault="005A0A86" w:rsidP="005A0A86">
            <w:pPr>
              <w:pStyle w:val="xml"/>
              <w:rPr>
                <w:ins w:id="489" w:author="Henri Korver" w:date="2016-07-18T12:13:00Z"/>
              </w:rPr>
            </w:pPr>
            <w:ins w:id="490" w:author="Henri Korver" w:date="2016-07-18T13:10:00Z">
              <w:r>
                <w:t>&lt;minInclusive value="</w:t>
              </w:r>
            </w:ins>
            <w:ins w:id="491" w:author="Henri Korver" w:date="2016-07-18T13:11:00Z">
              <w:r>
                <w:t>…</w:t>
              </w:r>
            </w:ins>
            <w:ins w:id="492" w:author="Henri Korver" w:date="2016-07-18T13:10:00Z">
              <w:r>
                <w:t>"/&gt;</w:t>
              </w:r>
              <w:r>
                <w:tab/>
              </w:r>
              <w:r>
                <w:tab/>
              </w:r>
            </w:ins>
          </w:p>
        </w:tc>
      </w:tr>
      <w:tr w:rsidR="00FF4C6F" w:rsidTr="00FF4C6F">
        <w:trPr>
          <w:ins w:id="493" w:author="Henri Korver" w:date="2016-07-18T12:13:00Z"/>
        </w:trPr>
        <w:tc>
          <w:tcPr>
            <w:tcW w:w="3227" w:type="dxa"/>
            <w:tcPrChange w:id="494" w:author="Henri Korver" w:date="2016-07-18T12:13:00Z">
              <w:tcPr>
                <w:tcW w:w="2376" w:type="dxa"/>
              </w:tcPr>
            </w:tcPrChange>
          </w:tcPr>
          <w:p w:rsidR="00FF4C6F" w:rsidRDefault="005A0A86" w:rsidP="00FF4C6F">
            <w:pPr>
              <w:rPr>
                <w:ins w:id="495" w:author="Henri Korver" w:date="2016-07-18T12:13:00Z"/>
              </w:rPr>
            </w:pPr>
            <w:ins w:id="496" w:author="Henri Korver" w:date="2016-07-18T13:11:00Z">
              <w:r>
                <w:t>M</w:t>
              </w:r>
            </w:ins>
            <w:ins w:id="497" w:author="Henri Korver" w:date="2016-07-18T12:13:00Z">
              <w:r w:rsidR="00FF4C6F">
                <w:t>aximum waarde (inclusief)</w:t>
              </w:r>
            </w:ins>
          </w:p>
        </w:tc>
        <w:tc>
          <w:tcPr>
            <w:tcW w:w="5386" w:type="dxa"/>
            <w:tcPrChange w:id="498" w:author="Henri Korver" w:date="2016-07-18T12:13:00Z">
              <w:tcPr>
                <w:tcW w:w="6237" w:type="dxa"/>
              </w:tcPr>
            </w:tcPrChange>
          </w:tcPr>
          <w:p w:rsidR="00FF4C6F" w:rsidRPr="00D54ACC" w:rsidRDefault="005A0A86" w:rsidP="004779EC">
            <w:pPr>
              <w:pStyle w:val="xml"/>
              <w:rPr>
                <w:ins w:id="499" w:author="Henri Korver" w:date="2016-07-18T12:13:00Z"/>
              </w:rPr>
            </w:pPr>
            <w:ins w:id="500" w:author="Henri Korver" w:date="2016-07-18T13:10:00Z">
              <w:r>
                <w:t>&lt;maxInclusive value="</w:t>
              </w:r>
            </w:ins>
            <w:ins w:id="501" w:author="Henri Korver" w:date="2016-07-18T13:11:00Z">
              <w:r>
                <w:t>…</w:t>
              </w:r>
            </w:ins>
            <w:ins w:id="502" w:author="Henri Korver" w:date="2016-07-18T13:10:00Z">
              <w:r>
                <w:t>"/&gt;</w:t>
              </w:r>
            </w:ins>
          </w:p>
        </w:tc>
      </w:tr>
    </w:tbl>
    <w:p w:rsidR="00E74BF1" w:rsidDel="005D0C5B" w:rsidRDefault="00E74BF1" w:rsidP="00061D6A">
      <w:pPr>
        <w:pStyle w:val="Kop2"/>
        <w:rPr>
          <w:del w:id="503" w:author="Henri Korver" w:date="2016-07-18T13:06:00Z"/>
          <w:lang w:val="nl-NL"/>
        </w:rPr>
      </w:pPr>
    </w:p>
    <w:p w:rsidR="005D0C5B" w:rsidRPr="005D0C5B" w:rsidRDefault="005D0C5B" w:rsidP="005D0C5B">
      <w:pPr>
        <w:rPr>
          <w:ins w:id="504" w:author="Henri Korver" w:date="2016-07-18T13:17:00Z"/>
          <w:lang w:val="nl-NL"/>
        </w:rPr>
      </w:pPr>
    </w:p>
    <w:p w:rsidR="00A13957" w:rsidRDefault="00A13957" w:rsidP="00061D6A">
      <w:pPr>
        <w:pStyle w:val="Kop2"/>
        <w:rPr>
          <w:lang w:val="nl-NL"/>
        </w:rPr>
      </w:pPr>
      <w:r>
        <w:rPr>
          <w:lang w:val="nl-NL"/>
        </w:rPr>
        <w:t>Voorbeeld</w:t>
      </w:r>
    </w:p>
    <w:p w:rsidR="00A5165C" w:rsidRDefault="00A5165C" w:rsidP="00A5165C">
      <w:pPr>
        <w:rPr>
          <w:lang w:val="nl-NL"/>
        </w:rPr>
      </w:pPr>
      <w:r w:rsidRPr="00A5165C">
        <w:rPr>
          <w:lang w:val="nl-NL"/>
        </w:rPr>
        <w:t xml:space="preserve">Hieronder een voorbeeld van de vertaling van </w:t>
      </w:r>
      <w:ins w:id="505" w:author="Henri Korver" w:date="2016-07-18T12:05:00Z">
        <w:r w:rsidR="00E74BF1">
          <w:rPr>
            <w:lang w:val="nl-NL"/>
          </w:rPr>
          <w:t xml:space="preserve">het element </w:t>
        </w:r>
      </w:ins>
      <w:del w:id="506" w:author="Henri Korver" w:date="2016-07-18T12:05:00Z">
        <w:r w:rsidRPr="00A5165C" w:rsidDel="00E74BF1">
          <w:rPr>
            <w:lang w:val="nl-NL"/>
          </w:rPr>
          <w:delText xml:space="preserve">de attribuutsoort </w:delText>
        </w:r>
      </w:del>
      <w:r>
        <w:rPr>
          <w:lang w:val="nl-NL"/>
        </w:rPr>
        <w:t>‘</w:t>
      </w:r>
      <w:del w:id="507" w:author="Henri Korver" w:date="2016-07-18T12:04:00Z">
        <w:r w:rsidR="00A54FC2" w:rsidRPr="00A54FC2" w:rsidDel="00E74BF1">
          <w:rPr>
            <w:lang w:val="nl-NL"/>
          </w:rPr>
          <w:delText>Besluittype-</w:delText>
        </w:r>
      </w:del>
      <w:r w:rsidR="00A54FC2" w:rsidRPr="00A54FC2">
        <w:rPr>
          <w:lang w:val="nl-NL"/>
        </w:rPr>
        <w:t>omschrijving</w:t>
      </w:r>
      <w:ins w:id="508" w:author="Henri Korver" w:date="2016-07-18T12:04:00Z">
        <w:r w:rsidR="00E74BF1">
          <w:rPr>
            <w:lang w:val="nl-NL"/>
          </w:rPr>
          <w:t>G</w:t>
        </w:r>
      </w:ins>
      <w:del w:id="509" w:author="Henri Korver" w:date="2016-07-18T12:04:00Z">
        <w:r w:rsidR="00A54FC2" w:rsidRPr="00A54FC2" w:rsidDel="00E74BF1">
          <w:rPr>
            <w:lang w:val="nl-NL"/>
          </w:rPr>
          <w:delText xml:space="preserve"> g</w:delText>
        </w:r>
      </w:del>
      <w:r w:rsidR="00A54FC2" w:rsidRPr="00A54FC2">
        <w:rPr>
          <w:lang w:val="nl-NL"/>
        </w:rPr>
        <w:t>eneriek</w:t>
      </w:r>
      <w:r>
        <w:rPr>
          <w:lang w:val="nl-NL"/>
        </w:rPr>
        <w:t>’</w:t>
      </w:r>
      <w:ins w:id="510" w:author="Henri Korver" w:date="2016-07-18T12:04:00Z">
        <w:r w:rsidR="00E74BF1">
          <w:rPr>
            <w:lang w:val="nl-NL"/>
          </w:rPr>
          <w:t xml:space="preserve"> met formaat</w:t>
        </w:r>
      </w:ins>
      <w:r w:rsidR="00A54FC2">
        <w:rPr>
          <w:lang w:val="nl-NL"/>
        </w:rPr>
        <w:t xml:space="preserve"> </w:t>
      </w:r>
      <w:ins w:id="511" w:author="Henri Korver" w:date="2016-07-18T12:05:00Z">
        <w:r w:rsidR="00E74BF1">
          <w:rPr>
            <w:lang w:val="nl-NL"/>
          </w:rPr>
          <w:t xml:space="preserve">AN80 </w:t>
        </w:r>
      </w:ins>
      <w:r w:rsidR="00A54FC2">
        <w:rPr>
          <w:lang w:val="nl-NL"/>
        </w:rPr>
        <w:t xml:space="preserve">van het </w:t>
      </w:r>
      <w:del w:id="512" w:author="Henri Korver" w:date="2016-07-18T12:04:00Z">
        <w:r w:rsidR="00A54FC2" w:rsidDel="00E74BF1">
          <w:rPr>
            <w:lang w:val="nl-NL"/>
          </w:rPr>
          <w:delText xml:space="preserve">objecttype </w:delText>
        </w:r>
      </w:del>
      <w:ins w:id="513" w:author="Henri Korver" w:date="2016-07-18T12:04:00Z">
        <w:r w:rsidR="00E74BF1">
          <w:rPr>
            <w:lang w:val="nl-NL"/>
          </w:rPr>
          <w:t xml:space="preserve">entiteittype </w:t>
        </w:r>
      </w:ins>
      <w:r w:rsidR="00A54FC2">
        <w:rPr>
          <w:lang w:val="nl-NL"/>
        </w:rPr>
        <w:t>‘Besluittype’.</w:t>
      </w:r>
    </w:p>
    <w:p w:rsidR="00A5165C" w:rsidRDefault="00A5165C" w:rsidP="00A5165C">
      <w:pPr>
        <w:rPr>
          <w:rFonts w:ascii="Courier New" w:hAnsi="Courier New" w:cs="Courier New"/>
          <w:sz w:val="18"/>
          <w:szCs w:val="18"/>
          <w:lang w:val="nl-NL"/>
        </w:rPr>
      </w:pPr>
      <w:r w:rsidRPr="00A5165C">
        <w:rPr>
          <w:rFonts w:ascii="Courier New" w:hAnsi="Courier New" w:cs="Courier New"/>
          <w:sz w:val="18"/>
          <w:szCs w:val="18"/>
          <w:lang w:val="nl-NL"/>
        </w:rPr>
        <w:t xml:space="preserve">&lt;element name="omschrijvingGeneriek" </w:t>
      </w:r>
      <w:r w:rsidR="00A54FC2">
        <w:rPr>
          <w:rFonts w:ascii="Courier New" w:hAnsi="Courier New" w:cs="Courier New"/>
          <w:sz w:val="18"/>
          <w:szCs w:val="18"/>
          <w:lang w:val="nl-NL"/>
        </w:rPr>
        <w:br/>
        <w:t xml:space="preserve">         </w:t>
      </w:r>
      <w:r w:rsidRPr="00A5165C">
        <w:rPr>
          <w:rFonts w:ascii="Courier New" w:hAnsi="Courier New" w:cs="Courier New"/>
          <w:sz w:val="18"/>
          <w:szCs w:val="18"/>
          <w:lang w:val="nl-NL"/>
        </w:rPr>
        <w:t>type="ztc:Omschrijving</w:t>
      </w:r>
      <w:r w:rsidR="00A54FC2">
        <w:rPr>
          <w:rFonts w:ascii="Courier New" w:hAnsi="Courier New" w:cs="Courier New"/>
          <w:sz w:val="18"/>
          <w:szCs w:val="18"/>
          <w:lang w:val="nl-NL"/>
        </w:rPr>
        <w:t>Generiek</w:t>
      </w:r>
      <w:r w:rsidRPr="00A5165C">
        <w:rPr>
          <w:rFonts w:ascii="Courier New" w:hAnsi="Courier New" w:cs="Courier New"/>
          <w:sz w:val="18"/>
          <w:szCs w:val="18"/>
          <w:lang w:val="nl-NL"/>
        </w:rPr>
        <w:t xml:space="preserve">-e" </w:t>
      </w:r>
      <w:del w:id="514" w:author="Henri Korver" w:date="2016-07-18T13:37:00Z">
        <w:r w:rsidR="00A54FC2" w:rsidDel="008D2DC5">
          <w:rPr>
            <w:rFonts w:ascii="Courier New" w:hAnsi="Courier New" w:cs="Courier New"/>
            <w:sz w:val="18"/>
            <w:szCs w:val="18"/>
            <w:lang w:val="nl-NL"/>
          </w:rPr>
          <w:br/>
          <w:delText xml:space="preserve">         </w:delText>
        </w:r>
        <w:r w:rsidRPr="00A5165C" w:rsidDel="008D2DC5">
          <w:rPr>
            <w:rFonts w:ascii="Courier New" w:hAnsi="Courier New" w:cs="Courier New"/>
            <w:sz w:val="18"/>
            <w:szCs w:val="18"/>
            <w:lang w:val="nl-NL"/>
          </w:rPr>
          <w:delText xml:space="preserve">nillable="true" </w:delText>
        </w:r>
      </w:del>
      <w:r w:rsidR="00A54FC2">
        <w:rPr>
          <w:rFonts w:ascii="Courier New" w:hAnsi="Courier New" w:cs="Courier New"/>
          <w:sz w:val="18"/>
          <w:szCs w:val="18"/>
          <w:lang w:val="nl-NL"/>
        </w:rPr>
        <w:br/>
        <w:t xml:space="preserve">         </w:t>
      </w:r>
      <w:r w:rsidRPr="00A5165C">
        <w:rPr>
          <w:rFonts w:ascii="Courier New" w:hAnsi="Courier New" w:cs="Courier New"/>
          <w:sz w:val="18"/>
          <w:szCs w:val="18"/>
          <w:lang w:val="nl-NL"/>
        </w:rPr>
        <w:t>minOccurs="0"</w:t>
      </w:r>
      <w:r w:rsidR="00A54FC2">
        <w:rPr>
          <w:rFonts w:ascii="Courier New" w:hAnsi="Courier New" w:cs="Courier New"/>
          <w:sz w:val="18"/>
          <w:szCs w:val="18"/>
          <w:lang w:val="nl-NL"/>
        </w:rPr>
        <w:br/>
        <w:t xml:space="preserve">         maxOccurs="1</w:t>
      </w:r>
      <w:r w:rsidR="00A54FC2" w:rsidRPr="00A5165C">
        <w:rPr>
          <w:rFonts w:ascii="Courier New" w:hAnsi="Courier New" w:cs="Courier New"/>
          <w:sz w:val="18"/>
          <w:szCs w:val="18"/>
          <w:lang w:val="nl-NL"/>
        </w:rPr>
        <w:t>"</w:t>
      </w:r>
      <w:r w:rsidR="00A54FC2">
        <w:rPr>
          <w:rFonts w:ascii="Courier New" w:hAnsi="Courier New" w:cs="Courier New"/>
          <w:sz w:val="18"/>
          <w:szCs w:val="18"/>
          <w:lang w:val="nl-NL"/>
        </w:rPr>
        <w:br/>
        <w:t xml:space="preserve">         </w:t>
      </w:r>
      <w:r w:rsidRPr="00A5165C">
        <w:rPr>
          <w:rFonts w:ascii="Courier New" w:hAnsi="Courier New" w:cs="Courier New"/>
          <w:sz w:val="18"/>
          <w:szCs w:val="18"/>
          <w:lang w:val="nl-NL"/>
        </w:rPr>
        <w:t xml:space="preserve">metadata:materieleHistorie="true" </w:t>
      </w:r>
      <w:r w:rsidR="00A54FC2">
        <w:rPr>
          <w:rFonts w:ascii="Courier New" w:hAnsi="Courier New" w:cs="Courier New"/>
          <w:sz w:val="18"/>
          <w:szCs w:val="18"/>
          <w:lang w:val="nl-NL"/>
        </w:rPr>
        <w:br/>
        <w:t xml:space="preserve">         </w:t>
      </w:r>
      <w:r w:rsidRPr="00A5165C">
        <w:rPr>
          <w:rFonts w:ascii="Courier New" w:hAnsi="Courier New" w:cs="Courier New"/>
          <w:sz w:val="18"/>
          <w:szCs w:val="18"/>
          <w:lang w:val="nl-NL"/>
        </w:rPr>
        <w:t>metadata:formeleHistorie="false"/&gt;</w:t>
      </w:r>
    </w:p>
    <w:p w:rsidR="0018510A" w:rsidRPr="00CD42BA" w:rsidRDefault="0018510A" w:rsidP="0018510A">
      <w:pPr>
        <w:pStyle w:val="xml"/>
        <w:rPr>
          <w:ins w:id="515" w:author="Henri Korver" w:date="2016-07-18T11:53:00Z"/>
        </w:rPr>
      </w:pPr>
      <w:ins w:id="516" w:author="Henri Korver" w:date="2016-07-18T11:53:00Z">
        <w:r w:rsidRPr="00CD42BA">
          <w:t>&lt;complexType name="</w:t>
        </w:r>
      </w:ins>
      <w:ins w:id="517" w:author="Henri Korver" w:date="2016-07-18T11:54:00Z">
        <w:r>
          <w:t>OmschrijvingGeneriek</w:t>
        </w:r>
      </w:ins>
      <w:ins w:id="518" w:author="Henri Korver" w:date="2016-07-18T11:53:00Z">
        <w:r w:rsidRPr="00CD42BA">
          <w:t>-e"&gt;</w:t>
        </w:r>
      </w:ins>
    </w:p>
    <w:p w:rsidR="0018510A" w:rsidRPr="007A0967" w:rsidRDefault="0018510A" w:rsidP="0018510A">
      <w:pPr>
        <w:spacing w:after="0"/>
        <w:rPr>
          <w:ins w:id="519" w:author="Henri Korver" w:date="2016-07-18T11:53:00Z"/>
          <w:rFonts w:ascii="Courier New" w:hAnsi="Courier New" w:cs="Courier New"/>
          <w:sz w:val="18"/>
          <w:szCs w:val="18"/>
          <w:lang w:val="nl-NL"/>
        </w:rPr>
      </w:pPr>
      <w:ins w:id="520" w:author="Henri Korver" w:date="2016-07-18T11:53:00Z">
        <w:r>
          <w:rPr>
            <w:rFonts w:ascii="Courier New" w:hAnsi="Courier New" w:cs="Courier New"/>
            <w:sz w:val="18"/>
            <w:szCs w:val="18"/>
            <w:lang w:val="nl-NL"/>
          </w:rPr>
          <w:t xml:space="preserve">    </w:t>
        </w:r>
        <w:r w:rsidRPr="007A0967">
          <w:rPr>
            <w:rFonts w:ascii="Courier New" w:hAnsi="Courier New" w:cs="Courier New"/>
            <w:sz w:val="18"/>
            <w:szCs w:val="18"/>
            <w:lang w:val="nl-NL"/>
          </w:rPr>
          <w:t>&lt;choice&gt;</w:t>
        </w:r>
      </w:ins>
    </w:p>
    <w:p w:rsidR="0018510A" w:rsidRPr="007A0967" w:rsidRDefault="0018510A" w:rsidP="0018510A">
      <w:pPr>
        <w:spacing w:after="0"/>
        <w:rPr>
          <w:ins w:id="521" w:author="Henri Korver" w:date="2016-07-18T11:53:00Z"/>
          <w:rFonts w:ascii="Courier New" w:hAnsi="Courier New" w:cs="Courier New"/>
          <w:sz w:val="18"/>
          <w:szCs w:val="18"/>
          <w:lang w:val="nl-NL"/>
        </w:rPr>
      </w:pPr>
      <w:ins w:id="522" w:author="Henri Korver" w:date="2016-07-18T11:53:00Z">
        <w:r>
          <w:rPr>
            <w:rFonts w:ascii="Courier New" w:hAnsi="Courier New" w:cs="Courier New"/>
            <w:sz w:val="18"/>
            <w:szCs w:val="18"/>
            <w:lang w:val="nl-NL"/>
          </w:rPr>
          <w:t xml:space="preserve">        </w:t>
        </w:r>
        <w:r w:rsidRPr="007A0967">
          <w:rPr>
            <w:rFonts w:ascii="Courier New" w:hAnsi="Courier New" w:cs="Courier New"/>
            <w:sz w:val="18"/>
            <w:szCs w:val="18"/>
            <w:lang w:val="nl-NL"/>
          </w:rPr>
          <w:t>&lt;el</w:t>
        </w:r>
        <w:r>
          <w:rPr>
            <w:rFonts w:ascii="Courier New" w:hAnsi="Courier New" w:cs="Courier New"/>
            <w:sz w:val="18"/>
            <w:szCs w:val="18"/>
            <w:lang w:val="nl-NL"/>
          </w:rPr>
          <w:t>ement name="w" type="</w:t>
        </w:r>
      </w:ins>
      <w:ins w:id="523" w:author="Henri Korver" w:date="2016-07-18T11:56:00Z">
        <w:r>
          <w:rPr>
            <w:rFonts w:ascii="Courier New" w:hAnsi="Courier New" w:cs="Courier New"/>
            <w:sz w:val="18"/>
            <w:szCs w:val="18"/>
          </w:rPr>
          <w:t>ztc:</w:t>
        </w:r>
        <w:r w:rsidRPr="0018510A">
          <w:rPr>
            <w:rFonts w:ascii="Courier New" w:hAnsi="Courier New" w:cs="Courier New"/>
            <w:sz w:val="18"/>
            <w:szCs w:val="18"/>
          </w:rPr>
          <w:t>OmschrijvingGeneriek</w:t>
        </w:r>
      </w:ins>
      <w:ins w:id="524" w:author="Henri Korver" w:date="2016-07-18T11:53:00Z">
        <w:r w:rsidRPr="007A0967">
          <w:rPr>
            <w:rFonts w:ascii="Courier New" w:hAnsi="Courier New" w:cs="Courier New"/>
            <w:sz w:val="18"/>
            <w:szCs w:val="18"/>
            <w:lang w:val="nl-NL"/>
          </w:rPr>
          <w:t>"/&gt;</w:t>
        </w:r>
      </w:ins>
    </w:p>
    <w:p w:rsidR="0018510A" w:rsidRPr="007A0967" w:rsidRDefault="0018510A" w:rsidP="0018510A">
      <w:pPr>
        <w:spacing w:after="0"/>
        <w:rPr>
          <w:ins w:id="525" w:author="Henri Korver" w:date="2016-07-18T11:53:00Z"/>
          <w:rFonts w:ascii="Courier New" w:hAnsi="Courier New" w:cs="Courier New"/>
          <w:sz w:val="18"/>
          <w:szCs w:val="18"/>
          <w:lang w:val="nl-NL"/>
        </w:rPr>
      </w:pPr>
      <w:ins w:id="526" w:author="Henri Korver" w:date="2016-07-18T11:53:00Z">
        <w:r>
          <w:rPr>
            <w:rFonts w:ascii="Courier New" w:hAnsi="Courier New" w:cs="Courier New"/>
            <w:sz w:val="18"/>
            <w:szCs w:val="18"/>
            <w:lang w:val="nl-NL"/>
          </w:rPr>
          <w:t xml:space="preserve">        </w:t>
        </w:r>
        <w:r w:rsidRPr="007A0967">
          <w:rPr>
            <w:rFonts w:ascii="Courier New" w:hAnsi="Courier New" w:cs="Courier New"/>
            <w:sz w:val="18"/>
            <w:szCs w:val="18"/>
            <w:lang w:val="nl-NL"/>
          </w:rPr>
          <w:t>&lt;element name="l" type="stuf:NoValue"/&gt;</w:t>
        </w:r>
      </w:ins>
    </w:p>
    <w:p w:rsidR="0018510A" w:rsidRPr="00061D6A" w:rsidRDefault="0018510A" w:rsidP="0018510A">
      <w:pPr>
        <w:spacing w:after="0"/>
        <w:rPr>
          <w:ins w:id="527" w:author="Henri Korver" w:date="2016-07-18T11:53:00Z"/>
          <w:rFonts w:ascii="Courier New" w:hAnsi="Courier New" w:cs="Courier New"/>
          <w:sz w:val="18"/>
          <w:szCs w:val="18"/>
          <w:lang w:val="nl-NL"/>
        </w:rPr>
      </w:pPr>
      <w:ins w:id="528" w:author="Henri Korver" w:date="2016-07-18T11:53:00Z">
        <w:r>
          <w:rPr>
            <w:rFonts w:ascii="Courier New" w:hAnsi="Courier New" w:cs="Courier New"/>
            <w:sz w:val="18"/>
            <w:szCs w:val="18"/>
            <w:lang w:val="nl-NL"/>
          </w:rPr>
          <w:t xml:space="preserve">    </w:t>
        </w:r>
        <w:r w:rsidRPr="007A0967">
          <w:rPr>
            <w:rFonts w:ascii="Courier New" w:hAnsi="Courier New" w:cs="Courier New"/>
            <w:sz w:val="18"/>
            <w:szCs w:val="18"/>
            <w:lang w:val="nl-NL"/>
          </w:rPr>
          <w:t>&lt;/choice&gt;</w:t>
        </w:r>
      </w:ins>
    </w:p>
    <w:p w:rsidR="0018510A" w:rsidRDefault="0018510A" w:rsidP="0018510A">
      <w:pPr>
        <w:spacing w:after="0"/>
        <w:rPr>
          <w:ins w:id="529" w:author="Henri Korver" w:date="2016-07-18T11:57:00Z"/>
          <w:rFonts w:ascii="Courier New" w:hAnsi="Courier New" w:cs="Courier New"/>
          <w:sz w:val="18"/>
          <w:szCs w:val="18"/>
          <w:lang w:val="nl-NL"/>
        </w:rPr>
      </w:pPr>
      <w:ins w:id="530" w:author="Henri Korver" w:date="2016-07-18T11:53:00Z">
        <w:r w:rsidRPr="00061D6A">
          <w:rPr>
            <w:rFonts w:ascii="Courier New" w:hAnsi="Courier New" w:cs="Courier New"/>
            <w:sz w:val="18"/>
            <w:szCs w:val="18"/>
            <w:lang w:val="nl-NL"/>
          </w:rPr>
          <w:t>&lt;/complexType&gt;</w:t>
        </w:r>
      </w:ins>
    </w:p>
    <w:p w:rsidR="0018510A" w:rsidRDefault="0018510A" w:rsidP="0018510A">
      <w:pPr>
        <w:spacing w:after="0"/>
        <w:rPr>
          <w:ins w:id="531" w:author="Henri Korver" w:date="2016-07-18T11:57:00Z"/>
          <w:rFonts w:ascii="Courier New" w:hAnsi="Courier New" w:cs="Courier New"/>
          <w:sz w:val="18"/>
          <w:szCs w:val="18"/>
          <w:lang w:val="nl-NL"/>
        </w:rPr>
      </w:pPr>
    </w:p>
    <w:p w:rsidR="0018510A" w:rsidRPr="00CD42BA" w:rsidRDefault="0018510A" w:rsidP="0018510A">
      <w:pPr>
        <w:pStyle w:val="xml"/>
        <w:rPr>
          <w:ins w:id="532" w:author="Henri Korver" w:date="2016-07-18T11:57:00Z"/>
        </w:rPr>
      </w:pPr>
      <w:ins w:id="533" w:author="Henri Korver" w:date="2016-07-18T11:57:00Z">
        <w:r w:rsidRPr="00CD42BA">
          <w:t>&lt;complexType name="</w:t>
        </w:r>
      </w:ins>
      <w:ins w:id="534" w:author="Henri Korver" w:date="2016-07-18T11:58:00Z">
        <w:r w:rsidRPr="0018510A">
          <w:t xml:space="preserve"> </w:t>
        </w:r>
        <w:r>
          <w:t>OmschrijvingGeneriek</w:t>
        </w:r>
      </w:ins>
      <w:ins w:id="535" w:author="Henri Korver" w:date="2016-07-18T11:57:00Z">
        <w:r>
          <w:t>-s</w:t>
        </w:r>
        <w:r w:rsidRPr="00CD42BA">
          <w:t>"&gt;</w:t>
        </w:r>
      </w:ins>
    </w:p>
    <w:p w:rsidR="0018510A" w:rsidRPr="007A0967" w:rsidRDefault="0018510A" w:rsidP="0018510A">
      <w:pPr>
        <w:spacing w:after="0"/>
        <w:rPr>
          <w:ins w:id="536" w:author="Henri Korver" w:date="2016-07-18T11:57:00Z"/>
          <w:rFonts w:ascii="Courier New" w:hAnsi="Courier New" w:cs="Courier New"/>
          <w:sz w:val="18"/>
          <w:szCs w:val="18"/>
          <w:lang w:val="nl-NL"/>
        </w:rPr>
      </w:pPr>
      <w:ins w:id="537" w:author="Henri Korver" w:date="2016-07-18T11:57:00Z">
        <w:r>
          <w:rPr>
            <w:rFonts w:ascii="Courier New" w:hAnsi="Courier New" w:cs="Courier New"/>
            <w:sz w:val="18"/>
            <w:szCs w:val="18"/>
            <w:lang w:val="nl-NL"/>
          </w:rPr>
          <w:t xml:space="preserve">    </w:t>
        </w:r>
        <w:r w:rsidRPr="007A0967">
          <w:rPr>
            <w:rFonts w:ascii="Courier New" w:hAnsi="Courier New" w:cs="Courier New"/>
            <w:sz w:val="18"/>
            <w:szCs w:val="18"/>
            <w:lang w:val="nl-NL"/>
          </w:rPr>
          <w:t>&lt;choice&gt;</w:t>
        </w:r>
      </w:ins>
    </w:p>
    <w:p w:rsidR="0018510A" w:rsidRPr="007A0967" w:rsidRDefault="0018510A" w:rsidP="0018510A">
      <w:pPr>
        <w:spacing w:after="0"/>
        <w:rPr>
          <w:ins w:id="538" w:author="Henri Korver" w:date="2016-07-18T11:57:00Z"/>
          <w:rFonts w:ascii="Courier New" w:hAnsi="Courier New" w:cs="Courier New"/>
          <w:sz w:val="18"/>
          <w:szCs w:val="18"/>
          <w:lang w:val="nl-NL"/>
        </w:rPr>
      </w:pPr>
      <w:ins w:id="539" w:author="Henri Korver" w:date="2016-07-18T11:57:00Z">
        <w:r>
          <w:rPr>
            <w:rFonts w:ascii="Courier New" w:hAnsi="Courier New" w:cs="Courier New"/>
            <w:sz w:val="18"/>
            <w:szCs w:val="18"/>
            <w:lang w:val="nl-NL"/>
          </w:rPr>
          <w:t xml:space="preserve">       </w:t>
        </w:r>
        <w:r w:rsidRPr="007A0967">
          <w:rPr>
            <w:rFonts w:ascii="Courier New" w:hAnsi="Courier New" w:cs="Courier New"/>
            <w:sz w:val="18"/>
            <w:szCs w:val="18"/>
            <w:lang w:val="nl-NL"/>
          </w:rPr>
          <w:t>&lt;el</w:t>
        </w:r>
        <w:r>
          <w:rPr>
            <w:rFonts w:ascii="Courier New" w:hAnsi="Courier New" w:cs="Courier New"/>
            <w:sz w:val="18"/>
            <w:szCs w:val="18"/>
            <w:lang w:val="nl-NL"/>
          </w:rPr>
          <w:t>ement name="w" type="</w:t>
        </w:r>
      </w:ins>
      <w:ins w:id="540" w:author="Henri Korver" w:date="2016-07-18T12:00:00Z">
        <w:r>
          <w:rPr>
            <w:rFonts w:ascii="Courier New" w:hAnsi="Courier New" w:cs="Courier New"/>
            <w:sz w:val="18"/>
            <w:szCs w:val="18"/>
          </w:rPr>
          <w:t>ztc:</w:t>
        </w:r>
        <w:r w:rsidRPr="0018510A">
          <w:rPr>
            <w:rFonts w:ascii="Courier New" w:hAnsi="Courier New" w:cs="Courier New"/>
            <w:sz w:val="18"/>
            <w:szCs w:val="18"/>
          </w:rPr>
          <w:t>OmschrijvingGeneriek</w:t>
        </w:r>
      </w:ins>
      <w:ins w:id="541" w:author="Henri Korver" w:date="2016-07-18T11:57:00Z">
        <w:r>
          <w:rPr>
            <w:rFonts w:ascii="Courier New" w:hAnsi="Courier New" w:cs="Courier New"/>
            <w:sz w:val="18"/>
            <w:szCs w:val="18"/>
          </w:rPr>
          <w:t>-w</w:t>
        </w:r>
        <w:r w:rsidRPr="007A0967">
          <w:rPr>
            <w:rFonts w:ascii="Courier New" w:hAnsi="Courier New" w:cs="Courier New"/>
            <w:sz w:val="18"/>
            <w:szCs w:val="18"/>
            <w:lang w:val="nl-NL"/>
          </w:rPr>
          <w:t>"/&gt;</w:t>
        </w:r>
      </w:ins>
    </w:p>
    <w:p w:rsidR="0018510A" w:rsidRPr="00061D6A" w:rsidRDefault="0018510A" w:rsidP="0018510A">
      <w:pPr>
        <w:spacing w:after="0"/>
        <w:rPr>
          <w:ins w:id="542" w:author="Henri Korver" w:date="2016-07-18T11:57:00Z"/>
          <w:rFonts w:ascii="Courier New" w:hAnsi="Courier New" w:cs="Courier New"/>
          <w:sz w:val="18"/>
          <w:szCs w:val="18"/>
          <w:lang w:val="nl-NL"/>
        </w:rPr>
      </w:pPr>
      <w:ins w:id="543" w:author="Henri Korver" w:date="2016-07-18T11:57:00Z">
        <w:r>
          <w:rPr>
            <w:rFonts w:ascii="Courier New" w:hAnsi="Courier New" w:cs="Courier New"/>
            <w:sz w:val="18"/>
            <w:szCs w:val="18"/>
            <w:lang w:val="nl-NL"/>
          </w:rPr>
          <w:t xml:space="preserve">    </w:t>
        </w:r>
        <w:r w:rsidRPr="007A0967">
          <w:rPr>
            <w:rFonts w:ascii="Courier New" w:hAnsi="Courier New" w:cs="Courier New"/>
            <w:sz w:val="18"/>
            <w:szCs w:val="18"/>
            <w:lang w:val="nl-NL"/>
          </w:rPr>
          <w:t>&lt;/choice&gt;</w:t>
        </w:r>
      </w:ins>
    </w:p>
    <w:p w:rsidR="0018510A" w:rsidRDefault="0018510A" w:rsidP="0018510A">
      <w:pPr>
        <w:spacing w:after="0"/>
        <w:rPr>
          <w:ins w:id="544" w:author="Henri Korver" w:date="2016-07-18T11:58:00Z"/>
          <w:rFonts w:ascii="Courier New" w:hAnsi="Courier New" w:cs="Courier New"/>
          <w:sz w:val="18"/>
          <w:szCs w:val="18"/>
          <w:lang w:val="nl-NL"/>
        </w:rPr>
      </w:pPr>
      <w:ins w:id="545" w:author="Henri Korver" w:date="2016-07-18T11:57:00Z">
        <w:r w:rsidRPr="00061D6A">
          <w:rPr>
            <w:rFonts w:ascii="Courier New" w:hAnsi="Courier New" w:cs="Courier New"/>
            <w:sz w:val="18"/>
            <w:szCs w:val="18"/>
            <w:lang w:val="nl-NL"/>
          </w:rPr>
          <w:t>&lt;/complexType&gt;</w:t>
        </w:r>
      </w:ins>
    </w:p>
    <w:p w:rsidR="0018510A" w:rsidRDefault="0018510A" w:rsidP="0018510A">
      <w:pPr>
        <w:spacing w:after="0"/>
        <w:rPr>
          <w:ins w:id="546" w:author="Henri Korver" w:date="2016-07-18T11:58:00Z"/>
          <w:rFonts w:ascii="Courier New" w:hAnsi="Courier New" w:cs="Courier New"/>
          <w:sz w:val="18"/>
          <w:szCs w:val="18"/>
          <w:lang w:val="nl-NL"/>
        </w:rPr>
      </w:pPr>
    </w:p>
    <w:p w:rsidR="0018510A" w:rsidRPr="009C0BAF" w:rsidRDefault="0018510A" w:rsidP="0018510A">
      <w:pPr>
        <w:spacing w:after="0"/>
        <w:rPr>
          <w:ins w:id="547" w:author="Henri Korver" w:date="2016-07-18T11:58:00Z"/>
          <w:rFonts w:ascii="Courier New" w:hAnsi="Courier New" w:cs="Courier New"/>
          <w:sz w:val="18"/>
          <w:szCs w:val="18"/>
          <w:lang w:val="nl-NL"/>
        </w:rPr>
      </w:pPr>
      <w:ins w:id="548" w:author="Henri Korver" w:date="2016-07-18T11:58:00Z">
        <w:r w:rsidRPr="009C0BAF">
          <w:rPr>
            <w:rFonts w:ascii="Courier New" w:hAnsi="Courier New" w:cs="Courier New"/>
            <w:sz w:val="18"/>
            <w:szCs w:val="18"/>
            <w:lang w:val="nl-NL"/>
          </w:rPr>
          <w:t>&lt;complexType name="</w:t>
        </w:r>
      </w:ins>
      <w:ins w:id="549" w:author="Henri Korver" w:date="2016-07-18T12:00:00Z">
        <w:r w:rsidRPr="0018510A">
          <w:t xml:space="preserve"> </w:t>
        </w:r>
        <w:r w:rsidRPr="0018510A">
          <w:rPr>
            <w:rFonts w:ascii="Courier New" w:hAnsi="Courier New" w:cs="Courier New"/>
            <w:sz w:val="18"/>
            <w:szCs w:val="18"/>
            <w:lang w:val="nl-NL"/>
          </w:rPr>
          <w:t>OmschrijvingGeneriek</w:t>
        </w:r>
      </w:ins>
      <w:ins w:id="550" w:author="Henri Korver" w:date="2016-07-18T12:01:00Z">
        <w:r>
          <w:rPr>
            <w:rFonts w:ascii="Courier New" w:hAnsi="Courier New" w:cs="Courier New"/>
            <w:sz w:val="18"/>
            <w:szCs w:val="18"/>
            <w:lang w:val="nl-NL"/>
          </w:rPr>
          <w:t>-</w:t>
        </w:r>
      </w:ins>
      <w:ins w:id="551" w:author="Henri Korver" w:date="2016-07-18T11:58:00Z">
        <w:r w:rsidRPr="009C0BAF">
          <w:rPr>
            <w:rFonts w:ascii="Courier New" w:hAnsi="Courier New" w:cs="Courier New"/>
            <w:sz w:val="18"/>
            <w:szCs w:val="18"/>
            <w:lang w:val="nl-NL"/>
          </w:rPr>
          <w:t>w"&gt;</w:t>
        </w:r>
      </w:ins>
    </w:p>
    <w:p w:rsidR="0018510A" w:rsidRPr="009C0BAF" w:rsidRDefault="0018510A" w:rsidP="0018510A">
      <w:pPr>
        <w:spacing w:after="0"/>
        <w:rPr>
          <w:ins w:id="552" w:author="Henri Korver" w:date="2016-07-18T11:58:00Z"/>
          <w:rFonts w:ascii="Courier New" w:hAnsi="Courier New" w:cs="Courier New"/>
          <w:sz w:val="18"/>
          <w:szCs w:val="18"/>
          <w:lang w:val="nl-NL"/>
        </w:rPr>
      </w:pPr>
      <w:ins w:id="553" w:author="Henri Korver" w:date="2016-07-18T11:58:00Z">
        <w:r>
          <w:rPr>
            <w:rFonts w:ascii="Courier New" w:hAnsi="Courier New" w:cs="Courier New"/>
            <w:sz w:val="18"/>
            <w:szCs w:val="18"/>
            <w:lang w:val="nl-NL"/>
          </w:rPr>
          <w:t xml:space="preserve">    </w:t>
        </w:r>
        <w:r w:rsidRPr="009C0BAF">
          <w:rPr>
            <w:rFonts w:ascii="Courier New" w:hAnsi="Courier New" w:cs="Courier New"/>
            <w:sz w:val="18"/>
            <w:szCs w:val="18"/>
            <w:lang w:val="nl-NL"/>
          </w:rPr>
          <w:t>&lt;simpleContent&gt;</w:t>
        </w:r>
      </w:ins>
    </w:p>
    <w:p w:rsidR="0018510A" w:rsidRPr="009C0BAF" w:rsidRDefault="0018510A" w:rsidP="0018510A">
      <w:pPr>
        <w:spacing w:after="0"/>
        <w:rPr>
          <w:ins w:id="554" w:author="Henri Korver" w:date="2016-07-18T11:58:00Z"/>
          <w:rFonts w:ascii="Courier New" w:hAnsi="Courier New" w:cs="Courier New"/>
          <w:sz w:val="18"/>
          <w:szCs w:val="18"/>
          <w:lang w:val="nl-NL"/>
        </w:rPr>
      </w:pPr>
      <w:ins w:id="555" w:author="Henri Korver" w:date="2016-07-18T11:58:00Z">
        <w:r>
          <w:rPr>
            <w:rFonts w:ascii="Courier New" w:hAnsi="Courier New" w:cs="Courier New"/>
            <w:sz w:val="18"/>
            <w:szCs w:val="18"/>
            <w:lang w:val="nl-NL"/>
          </w:rPr>
          <w:t xml:space="preserve">        &lt;extension base="</w:t>
        </w:r>
      </w:ins>
      <w:ins w:id="556" w:author="Henri Korver" w:date="2016-07-18T12:01:00Z">
        <w:r>
          <w:rPr>
            <w:rFonts w:ascii="Courier New" w:hAnsi="Courier New" w:cs="Courier New"/>
            <w:sz w:val="18"/>
            <w:szCs w:val="18"/>
          </w:rPr>
          <w:t>ztc:</w:t>
        </w:r>
        <w:r w:rsidRPr="0018510A">
          <w:rPr>
            <w:rFonts w:ascii="Courier New" w:hAnsi="Courier New" w:cs="Courier New"/>
            <w:sz w:val="18"/>
            <w:szCs w:val="18"/>
          </w:rPr>
          <w:t>OmschrijvingGeneriek</w:t>
        </w:r>
      </w:ins>
      <w:ins w:id="557" w:author="Henri Korver" w:date="2016-07-18T11:58:00Z">
        <w:r w:rsidRPr="009C0BAF">
          <w:rPr>
            <w:rFonts w:ascii="Courier New" w:hAnsi="Courier New" w:cs="Courier New"/>
            <w:sz w:val="18"/>
            <w:szCs w:val="18"/>
            <w:lang w:val="nl-NL"/>
          </w:rPr>
          <w:t>"&gt;</w:t>
        </w:r>
      </w:ins>
    </w:p>
    <w:p w:rsidR="0018510A" w:rsidRPr="009C0BAF" w:rsidRDefault="0018510A" w:rsidP="0018510A">
      <w:pPr>
        <w:spacing w:after="0"/>
        <w:rPr>
          <w:ins w:id="558" w:author="Henri Korver" w:date="2016-07-18T11:58:00Z"/>
          <w:rFonts w:ascii="Courier New" w:hAnsi="Courier New" w:cs="Courier New"/>
          <w:sz w:val="18"/>
          <w:szCs w:val="18"/>
          <w:lang w:val="nl-NL"/>
        </w:rPr>
      </w:pPr>
      <w:ins w:id="559" w:author="Henri Korver" w:date="2016-07-18T11:58:00Z">
        <w:r>
          <w:rPr>
            <w:rFonts w:ascii="Courier New" w:hAnsi="Courier New" w:cs="Courier New"/>
            <w:sz w:val="18"/>
            <w:szCs w:val="18"/>
            <w:lang w:val="nl-NL"/>
          </w:rPr>
          <w:tab/>
          <w:t xml:space="preserve">     </w:t>
        </w:r>
        <w:r w:rsidRPr="009C0BAF">
          <w:rPr>
            <w:rFonts w:ascii="Courier New" w:hAnsi="Courier New" w:cs="Courier New"/>
            <w:sz w:val="18"/>
            <w:szCs w:val="18"/>
            <w:lang w:val="nl-NL"/>
          </w:rPr>
          <w:t>&lt;attribute ref="</w:t>
        </w:r>
        <w:r>
          <w:rPr>
            <w:rFonts w:ascii="Courier New" w:hAnsi="Courier New" w:cs="Courier New"/>
            <w:sz w:val="18"/>
            <w:szCs w:val="18"/>
            <w:lang w:val="nl-NL"/>
          </w:rPr>
          <w:t>stuf</w:t>
        </w:r>
        <w:r w:rsidRPr="009C0BAF">
          <w:rPr>
            <w:rFonts w:ascii="Courier New" w:hAnsi="Courier New" w:cs="Courier New"/>
            <w:sz w:val="18"/>
            <w:szCs w:val="18"/>
            <w:lang w:val="nl-NL"/>
          </w:rPr>
          <w:t>:wildcard"/&gt;</w:t>
        </w:r>
      </w:ins>
    </w:p>
    <w:p w:rsidR="0018510A" w:rsidRPr="009C0BAF" w:rsidRDefault="0018510A" w:rsidP="0018510A">
      <w:pPr>
        <w:spacing w:after="0"/>
        <w:rPr>
          <w:ins w:id="560" w:author="Henri Korver" w:date="2016-07-18T11:58:00Z"/>
          <w:rFonts w:ascii="Courier New" w:hAnsi="Courier New" w:cs="Courier New"/>
          <w:sz w:val="18"/>
          <w:szCs w:val="18"/>
          <w:lang w:val="nl-NL"/>
        </w:rPr>
      </w:pPr>
      <w:ins w:id="561" w:author="Henri Korver" w:date="2016-07-18T11:58:00Z">
        <w:r>
          <w:rPr>
            <w:rFonts w:ascii="Courier New" w:hAnsi="Courier New" w:cs="Courier New"/>
            <w:sz w:val="18"/>
            <w:szCs w:val="18"/>
            <w:lang w:val="nl-NL"/>
          </w:rPr>
          <w:tab/>
          <w:t xml:space="preserve">  </w:t>
        </w:r>
        <w:r w:rsidRPr="009C0BAF">
          <w:rPr>
            <w:rFonts w:ascii="Courier New" w:hAnsi="Courier New" w:cs="Courier New"/>
            <w:sz w:val="18"/>
            <w:szCs w:val="18"/>
            <w:lang w:val="nl-NL"/>
          </w:rPr>
          <w:t>&lt;/extension&gt;</w:t>
        </w:r>
      </w:ins>
    </w:p>
    <w:p w:rsidR="0018510A" w:rsidRPr="009C0BAF" w:rsidRDefault="0018510A" w:rsidP="0018510A">
      <w:pPr>
        <w:spacing w:after="0"/>
        <w:rPr>
          <w:ins w:id="562" w:author="Henri Korver" w:date="2016-07-18T11:58:00Z"/>
          <w:rFonts w:ascii="Courier New" w:hAnsi="Courier New" w:cs="Courier New"/>
          <w:sz w:val="18"/>
          <w:szCs w:val="18"/>
          <w:lang w:val="nl-NL"/>
        </w:rPr>
      </w:pPr>
      <w:ins w:id="563" w:author="Henri Korver" w:date="2016-07-18T11:58:00Z">
        <w:r>
          <w:rPr>
            <w:rFonts w:ascii="Courier New" w:hAnsi="Courier New" w:cs="Courier New"/>
            <w:sz w:val="18"/>
            <w:szCs w:val="18"/>
            <w:lang w:val="nl-NL"/>
          </w:rPr>
          <w:t xml:space="preserve">    </w:t>
        </w:r>
        <w:r w:rsidRPr="009C0BAF">
          <w:rPr>
            <w:rFonts w:ascii="Courier New" w:hAnsi="Courier New" w:cs="Courier New"/>
            <w:sz w:val="18"/>
            <w:szCs w:val="18"/>
            <w:lang w:val="nl-NL"/>
          </w:rPr>
          <w:t>&lt;/simpleContent&gt;</w:t>
        </w:r>
      </w:ins>
    </w:p>
    <w:p w:rsidR="0018510A" w:rsidRDefault="0018510A" w:rsidP="0018510A">
      <w:pPr>
        <w:spacing w:after="0"/>
        <w:rPr>
          <w:ins w:id="564" w:author="Henri Korver" w:date="2016-07-18T11:58:00Z"/>
          <w:rFonts w:ascii="Courier New" w:hAnsi="Courier New" w:cs="Courier New"/>
          <w:sz w:val="18"/>
          <w:szCs w:val="18"/>
          <w:lang w:val="nl-NL"/>
        </w:rPr>
      </w:pPr>
      <w:ins w:id="565" w:author="Henri Korver" w:date="2016-07-18T11:58:00Z">
        <w:r w:rsidRPr="009C0BAF">
          <w:rPr>
            <w:rFonts w:ascii="Courier New" w:hAnsi="Courier New" w:cs="Courier New"/>
            <w:sz w:val="18"/>
            <w:szCs w:val="18"/>
            <w:lang w:val="nl-NL"/>
          </w:rPr>
          <w:t>&lt;/complexType&gt;</w:t>
        </w:r>
      </w:ins>
    </w:p>
    <w:p w:rsidR="0018510A" w:rsidRDefault="0018510A" w:rsidP="0018510A">
      <w:pPr>
        <w:spacing w:after="0"/>
        <w:rPr>
          <w:ins w:id="566" w:author="Henri Korver" w:date="2016-07-18T11:58:00Z"/>
          <w:rFonts w:ascii="Courier New" w:hAnsi="Courier New" w:cs="Courier New"/>
          <w:sz w:val="18"/>
          <w:szCs w:val="18"/>
          <w:lang w:val="nl-NL"/>
        </w:rPr>
      </w:pPr>
    </w:p>
    <w:p w:rsidR="0018510A" w:rsidRPr="007E255E" w:rsidRDefault="0018510A" w:rsidP="0018510A">
      <w:pPr>
        <w:spacing w:after="0"/>
        <w:rPr>
          <w:ins w:id="567" w:author="Henri Korver" w:date="2016-07-18T11:58:00Z"/>
          <w:rFonts w:ascii="Courier New" w:hAnsi="Courier New" w:cs="Courier New"/>
          <w:sz w:val="18"/>
          <w:szCs w:val="18"/>
        </w:rPr>
      </w:pPr>
      <w:ins w:id="568" w:author="Henri Korver" w:date="2016-07-18T11:58:00Z">
        <w:r w:rsidRPr="007E255E">
          <w:rPr>
            <w:rFonts w:ascii="Courier New" w:hAnsi="Courier New" w:cs="Courier New"/>
            <w:sz w:val="18"/>
            <w:szCs w:val="18"/>
          </w:rPr>
          <w:t>&lt;simpleType name="</w:t>
        </w:r>
      </w:ins>
      <w:ins w:id="569" w:author="Henri Korver" w:date="2016-07-18T12:01:00Z">
        <w:r w:rsidR="00E74BF1" w:rsidRPr="00E74BF1">
          <w:rPr>
            <w:rFonts w:ascii="Courier New" w:hAnsi="Courier New" w:cs="Courier New"/>
            <w:sz w:val="18"/>
            <w:szCs w:val="18"/>
          </w:rPr>
          <w:t xml:space="preserve">OmschrijvingGeneriek </w:t>
        </w:r>
      </w:ins>
      <w:ins w:id="570" w:author="Henri Korver" w:date="2016-07-18T11:58:00Z">
        <w:r w:rsidRPr="007E255E">
          <w:rPr>
            <w:rFonts w:ascii="Courier New" w:hAnsi="Courier New" w:cs="Courier New"/>
            <w:sz w:val="18"/>
            <w:szCs w:val="18"/>
          </w:rPr>
          <w:t>"&gt;</w:t>
        </w:r>
      </w:ins>
    </w:p>
    <w:p w:rsidR="00E74BF1" w:rsidRPr="00E74BF1" w:rsidRDefault="00E74BF1" w:rsidP="00E74BF1">
      <w:pPr>
        <w:spacing w:after="0"/>
        <w:rPr>
          <w:ins w:id="571" w:author="Henri Korver" w:date="2016-07-18T12:02:00Z"/>
          <w:rFonts w:ascii="Courier New" w:hAnsi="Courier New" w:cs="Courier New"/>
          <w:sz w:val="18"/>
          <w:szCs w:val="18"/>
        </w:rPr>
      </w:pPr>
      <w:ins w:id="572" w:author="Henri Korver" w:date="2016-07-18T12:02:00Z">
        <w:r>
          <w:rPr>
            <w:rFonts w:ascii="Courier New" w:hAnsi="Courier New" w:cs="Courier New"/>
            <w:sz w:val="18"/>
            <w:szCs w:val="18"/>
          </w:rPr>
          <w:t xml:space="preserve">    </w:t>
        </w:r>
        <w:r w:rsidRPr="00E74BF1">
          <w:rPr>
            <w:rFonts w:ascii="Courier New" w:hAnsi="Courier New" w:cs="Courier New"/>
            <w:sz w:val="18"/>
            <w:szCs w:val="18"/>
          </w:rPr>
          <w:t>&lt;restriction base="string"&gt;</w:t>
        </w:r>
      </w:ins>
    </w:p>
    <w:p w:rsidR="00E74BF1" w:rsidRPr="00E74BF1" w:rsidRDefault="00E74BF1" w:rsidP="00E74BF1">
      <w:pPr>
        <w:spacing w:after="0"/>
        <w:rPr>
          <w:ins w:id="573" w:author="Henri Korver" w:date="2016-07-18T12:02:00Z"/>
          <w:rFonts w:ascii="Courier New" w:hAnsi="Courier New" w:cs="Courier New"/>
          <w:sz w:val="18"/>
          <w:szCs w:val="18"/>
        </w:rPr>
      </w:pPr>
      <w:ins w:id="574" w:author="Henri Korver" w:date="2016-07-18T12:02:00Z">
        <w:r>
          <w:rPr>
            <w:rFonts w:ascii="Courier New" w:hAnsi="Courier New" w:cs="Courier New"/>
            <w:sz w:val="18"/>
            <w:szCs w:val="18"/>
          </w:rPr>
          <w:t xml:space="preserve">        </w:t>
        </w:r>
        <w:r w:rsidRPr="00E74BF1">
          <w:rPr>
            <w:rFonts w:ascii="Courier New" w:hAnsi="Courier New" w:cs="Courier New"/>
            <w:sz w:val="18"/>
            <w:szCs w:val="18"/>
          </w:rPr>
          <w:t>&lt;maxLength value="80"/&gt;</w:t>
        </w:r>
      </w:ins>
    </w:p>
    <w:p w:rsidR="0018510A" w:rsidRPr="004F3526" w:rsidRDefault="00E74BF1" w:rsidP="00E74BF1">
      <w:pPr>
        <w:spacing w:after="0"/>
        <w:rPr>
          <w:ins w:id="575" w:author="Henri Korver" w:date="2016-07-18T11:58:00Z"/>
          <w:rFonts w:ascii="Courier New" w:hAnsi="Courier New" w:cs="Courier New"/>
          <w:sz w:val="18"/>
          <w:szCs w:val="18"/>
          <w:lang w:val="nl-NL"/>
        </w:rPr>
      </w:pPr>
      <w:ins w:id="576" w:author="Henri Korver" w:date="2016-07-18T12:02:00Z">
        <w:r>
          <w:rPr>
            <w:rFonts w:ascii="Courier New" w:hAnsi="Courier New" w:cs="Courier New"/>
            <w:sz w:val="18"/>
            <w:szCs w:val="18"/>
          </w:rPr>
          <w:t xml:space="preserve">    </w:t>
        </w:r>
        <w:r w:rsidRPr="00E74BF1">
          <w:rPr>
            <w:rFonts w:ascii="Courier New" w:hAnsi="Courier New" w:cs="Courier New"/>
            <w:sz w:val="18"/>
            <w:szCs w:val="18"/>
          </w:rPr>
          <w:t>&lt;/restriction&gt;</w:t>
        </w:r>
      </w:ins>
    </w:p>
    <w:p w:rsidR="0018510A" w:rsidRDefault="0018510A" w:rsidP="0018510A">
      <w:pPr>
        <w:spacing w:after="0"/>
        <w:rPr>
          <w:ins w:id="577" w:author="Henri Korver" w:date="2016-07-18T11:57:00Z"/>
          <w:rFonts w:ascii="Courier New" w:hAnsi="Courier New" w:cs="Courier New"/>
          <w:sz w:val="18"/>
          <w:szCs w:val="18"/>
          <w:lang w:val="nl-NL"/>
        </w:rPr>
      </w:pPr>
      <w:ins w:id="578" w:author="Henri Korver" w:date="2016-07-18T11:58:00Z">
        <w:r>
          <w:rPr>
            <w:rFonts w:ascii="Courier New" w:hAnsi="Courier New" w:cs="Courier New"/>
            <w:sz w:val="18"/>
            <w:szCs w:val="18"/>
            <w:lang w:val="nl-NL"/>
          </w:rPr>
          <w:t>&lt;/simpleType&gt;</w:t>
        </w:r>
      </w:ins>
    </w:p>
    <w:p w:rsidR="008045F4" w:rsidDel="0018510A" w:rsidRDefault="008045F4" w:rsidP="00A5165C">
      <w:pPr>
        <w:rPr>
          <w:del w:id="579" w:author="Henri Korver" w:date="2016-07-18T11:53:00Z"/>
          <w:rFonts w:ascii="Courier New" w:hAnsi="Courier New" w:cs="Courier New"/>
          <w:sz w:val="18"/>
          <w:szCs w:val="18"/>
          <w:lang w:val="nl-NL"/>
        </w:rPr>
      </w:pPr>
      <w:del w:id="580" w:author="Henri Korver" w:date="2016-07-18T11:53:00Z">
        <w:r w:rsidDel="0018510A">
          <w:rPr>
            <w:rFonts w:ascii="Courier New" w:hAnsi="Courier New" w:cs="Courier New"/>
            <w:sz w:val="18"/>
            <w:szCs w:val="18"/>
            <w:lang w:val="nl-NL"/>
          </w:rPr>
          <w:delText>&lt;&lt;Ik mis hier nog het complex</w:delText>
        </w:r>
        <w:r w:rsidR="00FB776B" w:rsidDel="0018510A">
          <w:rPr>
            <w:rFonts w:ascii="Courier New" w:hAnsi="Courier New" w:cs="Courier New"/>
            <w:sz w:val="18"/>
            <w:szCs w:val="18"/>
            <w:lang w:val="nl-NL"/>
          </w:rPr>
          <w:delText xml:space="preserve"> </w:delText>
        </w:r>
        <w:r w:rsidDel="0018510A">
          <w:rPr>
            <w:rFonts w:ascii="Courier New" w:hAnsi="Courier New" w:cs="Courier New"/>
            <w:sz w:val="18"/>
            <w:szCs w:val="18"/>
            <w:lang w:val="nl-NL"/>
          </w:rPr>
          <w:delText>type en het simple</w:delText>
        </w:r>
        <w:r w:rsidR="00FB776B" w:rsidDel="0018510A">
          <w:rPr>
            <w:rFonts w:ascii="Courier New" w:hAnsi="Courier New" w:cs="Courier New"/>
            <w:sz w:val="18"/>
            <w:szCs w:val="18"/>
            <w:lang w:val="nl-NL"/>
          </w:rPr>
          <w:delText xml:space="preserve"> </w:delText>
        </w:r>
        <w:r w:rsidDel="0018510A">
          <w:rPr>
            <w:rFonts w:ascii="Courier New" w:hAnsi="Courier New" w:cs="Courier New"/>
            <w:sz w:val="18"/>
            <w:szCs w:val="18"/>
            <w:lang w:val="nl-NL"/>
          </w:rPr>
          <w:delText>type &gt;&gt;</w:delText>
        </w:r>
      </w:del>
    </w:p>
    <w:p w:rsidR="00042645" w:rsidRPr="00061D6A" w:rsidRDefault="00042645" w:rsidP="00042645">
      <w:pPr>
        <w:pStyle w:val="Kop1"/>
        <w:rPr>
          <w:lang w:val="nl-NL"/>
        </w:rPr>
      </w:pPr>
      <w:r w:rsidRPr="00061D6A">
        <w:rPr>
          <w:lang w:val="nl-NL"/>
        </w:rPr>
        <w:t>Groepsattribuutsoort</w:t>
      </w:r>
    </w:p>
    <w:p w:rsidR="0096755C" w:rsidRPr="00061D6A" w:rsidRDefault="00226A41" w:rsidP="00061D6A">
      <w:pPr>
        <w:pStyle w:val="Kop2"/>
        <w:rPr>
          <w:lang w:val="nl-NL"/>
        </w:rPr>
      </w:pPr>
      <w:r w:rsidRPr="00061D6A">
        <w:rPr>
          <w:lang w:val="nl-NL"/>
        </w:rPr>
        <w:t>Element</w:t>
      </w:r>
    </w:p>
    <w:p w:rsidR="0096755C" w:rsidRPr="00260BDE" w:rsidRDefault="0096755C" w:rsidP="0096755C">
      <w:pPr>
        <w:rPr>
          <w:rFonts w:ascii="Courier New" w:hAnsi="Courier New" w:cs="Courier New"/>
          <w:sz w:val="18"/>
          <w:szCs w:val="18"/>
          <w:lang w:val="nl-NL"/>
        </w:rPr>
      </w:pPr>
      <w:r w:rsidRPr="00260BDE">
        <w:rPr>
          <w:rFonts w:ascii="Courier New" w:hAnsi="Courier New" w:cs="Courier New"/>
          <w:sz w:val="18"/>
          <w:szCs w:val="18"/>
          <w:lang w:val="nl-NL"/>
        </w:rPr>
        <w:t>&lt;element name="[</w:t>
      </w:r>
      <w:r w:rsidRPr="00260BDE">
        <w:rPr>
          <w:rFonts w:ascii="Courier New" w:hAnsi="Courier New" w:cs="Courier New"/>
          <w:sz w:val="18"/>
          <w:szCs w:val="18"/>
          <w:u w:val="single"/>
          <w:lang w:val="nl-NL"/>
        </w:rPr>
        <w:t xml:space="preserve">Xml-tag </w:t>
      </w:r>
      <w:r w:rsidRPr="00061D6A">
        <w:rPr>
          <w:rFonts w:ascii="Courier New" w:hAnsi="Courier New" w:cs="Courier New"/>
          <w:sz w:val="18"/>
          <w:szCs w:val="18"/>
          <w:u w:val="single"/>
          <w:lang w:val="nl-NL"/>
        </w:rPr>
        <w:t>groeps</w:t>
      </w:r>
      <w:r w:rsidRPr="00260BDE">
        <w:rPr>
          <w:rFonts w:ascii="Courier New" w:hAnsi="Courier New" w:cs="Courier New"/>
          <w:sz w:val="18"/>
          <w:szCs w:val="18"/>
          <w:u w:val="single"/>
          <w:lang w:val="nl-NL"/>
        </w:rPr>
        <w:t>attribuutsoort</w:t>
      </w:r>
      <w:r w:rsidRPr="00260BDE">
        <w:rPr>
          <w:rFonts w:ascii="Courier New" w:hAnsi="Courier New" w:cs="Courier New"/>
          <w:sz w:val="18"/>
          <w:szCs w:val="18"/>
          <w:lang w:val="nl-NL"/>
        </w:rPr>
        <w:t xml:space="preserve">]" </w:t>
      </w:r>
      <w:r w:rsidRPr="00260BDE">
        <w:rPr>
          <w:rFonts w:ascii="Courier New" w:hAnsi="Courier New" w:cs="Courier New"/>
          <w:sz w:val="18"/>
          <w:szCs w:val="18"/>
          <w:lang w:val="nl-NL"/>
        </w:rPr>
        <w:br/>
        <w:t xml:space="preserve">         type="[ns prefix]:</w:t>
      </w:r>
      <w:r w:rsidRPr="00061D6A">
        <w:rPr>
          <w:rFonts w:ascii="Courier New" w:hAnsi="Courier New" w:cs="Courier New"/>
          <w:sz w:val="18"/>
          <w:szCs w:val="18"/>
          <w:lang w:val="nl-NL"/>
        </w:rPr>
        <w:t>[</w:t>
      </w:r>
      <w:r w:rsidRPr="00260BDE">
        <w:rPr>
          <w:rFonts w:ascii="Courier New" w:hAnsi="Courier New" w:cs="Courier New"/>
          <w:b/>
          <w:i/>
          <w:sz w:val="18"/>
          <w:szCs w:val="18"/>
          <w:lang w:val="nl-NL"/>
        </w:rPr>
        <w:t>Capitalize</w:t>
      </w:r>
      <w:r w:rsidRPr="00260BDE">
        <w:rPr>
          <w:rFonts w:ascii="Courier New" w:hAnsi="Courier New" w:cs="Courier New"/>
          <w:sz w:val="18"/>
          <w:szCs w:val="18"/>
          <w:lang w:val="nl-NL"/>
        </w:rPr>
        <w:t>(</w:t>
      </w:r>
      <w:r w:rsidRPr="00260BDE">
        <w:rPr>
          <w:rFonts w:ascii="Courier New" w:hAnsi="Courier New" w:cs="Courier New"/>
          <w:sz w:val="18"/>
          <w:szCs w:val="18"/>
          <w:u w:val="single"/>
          <w:lang w:val="nl-NL"/>
        </w:rPr>
        <w:t xml:space="preserve">Xml-tag </w:t>
      </w:r>
      <w:r w:rsidRPr="00061D6A">
        <w:rPr>
          <w:rFonts w:ascii="Courier New" w:hAnsi="Courier New" w:cs="Courier New"/>
          <w:sz w:val="18"/>
          <w:szCs w:val="18"/>
          <w:u w:val="single"/>
          <w:lang w:val="nl-NL"/>
        </w:rPr>
        <w:t>groeps</w:t>
      </w:r>
      <w:r w:rsidRPr="00260BDE">
        <w:rPr>
          <w:rFonts w:ascii="Courier New" w:hAnsi="Courier New" w:cs="Courier New"/>
          <w:sz w:val="18"/>
          <w:szCs w:val="18"/>
          <w:u w:val="single"/>
          <w:lang w:val="nl-NL"/>
        </w:rPr>
        <w:t>attribuutsoort</w:t>
      </w:r>
      <w:r w:rsidRPr="00260BDE">
        <w:rPr>
          <w:rFonts w:ascii="Courier New" w:hAnsi="Courier New" w:cs="Courier New"/>
          <w:sz w:val="18"/>
          <w:szCs w:val="18"/>
          <w:lang w:val="nl-NL"/>
        </w:rPr>
        <w:t>)</w:t>
      </w:r>
      <w:r w:rsidRPr="00061D6A">
        <w:rPr>
          <w:rFonts w:ascii="Courier New" w:hAnsi="Courier New" w:cs="Courier New"/>
          <w:sz w:val="18"/>
          <w:szCs w:val="18"/>
          <w:lang w:val="nl-NL"/>
        </w:rPr>
        <w:t>Grp]</w:t>
      </w:r>
      <w:r w:rsidRPr="00260BDE">
        <w:rPr>
          <w:rFonts w:ascii="Courier New" w:hAnsi="Courier New" w:cs="Courier New"/>
          <w:sz w:val="18"/>
          <w:szCs w:val="18"/>
          <w:lang w:val="nl-NL"/>
        </w:rPr>
        <w:t xml:space="preserve">" </w:t>
      </w:r>
      <w:del w:id="581" w:author="Henri Korver" w:date="2016-07-18T13:21:00Z">
        <w:r w:rsidRPr="00260BDE" w:rsidDel="007A5F67">
          <w:rPr>
            <w:rFonts w:ascii="Courier New" w:hAnsi="Courier New" w:cs="Courier New"/>
            <w:sz w:val="18"/>
            <w:szCs w:val="18"/>
            <w:lang w:val="nl-NL"/>
          </w:rPr>
          <w:br/>
          <w:delText xml:space="preserve">         nillable="true" </w:delText>
        </w:r>
      </w:del>
      <w:r w:rsidRPr="00260BDE">
        <w:rPr>
          <w:rFonts w:ascii="Courier New" w:hAnsi="Courier New" w:cs="Courier New"/>
          <w:sz w:val="18"/>
          <w:szCs w:val="18"/>
          <w:lang w:val="nl-NL"/>
        </w:rPr>
        <w:br/>
        <w:t xml:space="preserve">         minOccurs="0" </w:t>
      </w:r>
      <w:r w:rsidRPr="00260BDE">
        <w:rPr>
          <w:rFonts w:ascii="Courier New" w:hAnsi="Courier New" w:cs="Courier New"/>
          <w:sz w:val="18"/>
          <w:szCs w:val="18"/>
          <w:lang w:val="nl-NL"/>
        </w:rPr>
        <w:br/>
        <w:t xml:space="preserve">         maxOccurs="[</w:t>
      </w:r>
      <w:r w:rsidRPr="00260BDE">
        <w:rPr>
          <w:rFonts w:ascii="Courier New" w:hAnsi="Courier New" w:cs="Courier New"/>
          <w:b/>
          <w:i/>
          <w:sz w:val="18"/>
          <w:szCs w:val="18"/>
          <w:lang w:val="nl-NL"/>
        </w:rPr>
        <w:t>UpperBound</w:t>
      </w:r>
      <w:r w:rsidRPr="00260BDE">
        <w:rPr>
          <w:rFonts w:ascii="Courier New" w:hAnsi="Courier New" w:cs="Courier New"/>
          <w:sz w:val="18"/>
          <w:szCs w:val="18"/>
          <w:lang w:val="nl-NL"/>
        </w:rPr>
        <w:t>(</w:t>
      </w:r>
      <w:r w:rsidRPr="00260BDE">
        <w:rPr>
          <w:rFonts w:ascii="Courier New" w:hAnsi="Courier New" w:cs="Courier New"/>
          <w:sz w:val="18"/>
          <w:szCs w:val="18"/>
          <w:u w:val="single"/>
          <w:lang w:val="nl-NL"/>
        </w:rPr>
        <w:t>Indicatie kardinaliteit</w:t>
      </w:r>
      <w:r w:rsidRPr="00260BDE">
        <w:rPr>
          <w:rFonts w:ascii="Courier New" w:hAnsi="Courier New" w:cs="Courier New"/>
          <w:sz w:val="18"/>
          <w:szCs w:val="18"/>
          <w:lang w:val="nl-NL"/>
        </w:rPr>
        <w:t>)]"</w:t>
      </w:r>
      <w:r w:rsidRPr="00260BDE">
        <w:rPr>
          <w:rFonts w:ascii="Courier New" w:hAnsi="Courier New" w:cs="Courier New"/>
          <w:sz w:val="18"/>
          <w:szCs w:val="18"/>
          <w:lang w:val="nl-NL"/>
        </w:rPr>
        <w:br/>
      </w:r>
      <w:r w:rsidRPr="00260BDE">
        <w:rPr>
          <w:rFonts w:ascii="Courier New" w:hAnsi="Courier New" w:cs="Courier New"/>
          <w:sz w:val="18"/>
          <w:szCs w:val="18"/>
          <w:lang w:val="nl-NL"/>
        </w:rPr>
        <w:lastRenderedPageBreak/>
        <w:t xml:space="preserve">         metadata:materieleHistorie="[</w:t>
      </w:r>
      <w:r w:rsidRPr="00260BDE">
        <w:rPr>
          <w:rFonts w:ascii="Courier New" w:hAnsi="Courier New" w:cs="Courier New"/>
          <w:b/>
          <w:i/>
          <w:sz w:val="18"/>
          <w:szCs w:val="18"/>
          <w:lang w:val="nl-NL"/>
        </w:rPr>
        <w:t>Boolean</w:t>
      </w:r>
      <w:r w:rsidRPr="00260BDE">
        <w:rPr>
          <w:rFonts w:ascii="Courier New" w:hAnsi="Courier New" w:cs="Courier New"/>
          <w:sz w:val="18"/>
          <w:szCs w:val="18"/>
          <w:lang w:val="nl-NL"/>
        </w:rPr>
        <w:t>(</w:t>
      </w:r>
      <w:r w:rsidRPr="00260BDE">
        <w:rPr>
          <w:rFonts w:ascii="Courier New" w:hAnsi="Courier New" w:cs="Courier New"/>
          <w:sz w:val="18"/>
          <w:szCs w:val="18"/>
          <w:u w:val="single"/>
          <w:lang w:val="nl-NL"/>
        </w:rPr>
        <w:t>Indicatie materiele historie)]</w:t>
      </w:r>
      <w:r w:rsidRPr="00260BDE">
        <w:rPr>
          <w:rFonts w:ascii="Courier New" w:hAnsi="Courier New" w:cs="Courier New"/>
          <w:sz w:val="18"/>
          <w:szCs w:val="18"/>
          <w:lang w:val="nl-NL"/>
        </w:rPr>
        <w:t xml:space="preserve">"     </w:t>
      </w:r>
      <w:r w:rsidRPr="00260BDE">
        <w:rPr>
          <w:rFonts w:ascii="Courier New" w:hAnsi="Courier New" w:cs="Courier New"/>
          <w:sz w:val="18"/>
          <w:szCs w:val="18"/>
          <w:lang w:val="nl-NL"/>
        </w:rPr>
        <w:br/>
        <w:t xml:space="preserve">         metadata:formeleHistorie="[</w:t>
      </w:r>
      <w:r w:rsidRPr="00260BDE">
        <w:rPr>
          <w:rFonts w:ascii="Courier New" w:hAnsi="Courier New" w:cs="Courier New"/>
          <w:b/>
          <w:i/>
          <w:sz w:val="18"/>
          <w:szCs w:val="18"/>
          <w:lang w:val="nl-NL"/>
        </w:rPr>
        <w:t>Boolean</w:t>
      </w:r>
      <w:r w:rsidRPr="00260BDE">
        <w:rPr>
          <w:rFonts w:ascii="Courier New" w:hAnsi="Courier New" w:cs="Courier New"/>
          <w:sz w:val="18"/>
          <w:szCs w:val="18"/>
          <w:lang w:val="nl-NL"/>
        </w:rPr>
        <w:t>(</w:t>
      </w:r>
      <w:r w:rsidRPr="00260BDE">
        <w:rPr>
          <w:rFonts w:ascii="Courier New" w:hAnsi="Courier New" w:cs="Courier New"/>
          <w:sz w:val="18"/>
          <w:szCs w:val="18"/>
          <w:u w:val="single"/>
          <w:lang w:val="nl-NL"/>
        </w:rPr>
        <w:t>Indicatie formele historie</w:t>
      </w:r>
      <w:r w:rsidRPr="00260BDE">
        <w:rPr>
          <w:rFonts w:ascii="Courier New" w:hAnsi="Courier New" w:cs="Courier New"/>
          <w:sz w:val="18"/>
          <w:szCs w:val="18"/>
          <w:lang w:val="nl-NL"/>
        </w:rPr>
        <w:t>)]"/&gt;</w:t>
      </w:r>
    </w:p>
    <w:p w:rsidR="0096755C" w:rsidRPr="008B108B" w:rsidRDefault="00226A41" w:rsidP="00061D6A">
      <w:pPr>
        <w:pStyle w:val="Kop2"/>
      </w:pPr>
      <w:r>
        <w:t>Complex type</w:t>
      </w:r>
    </w:p>
    <w:p w:rsidR="00042645" w:rsidRPr="001650A6" w:rsidRDefault="00042645" w:rsidP="00042645">
      <w:pPr>
        <w:autoSpaceDE w:val="0"/>
        <w:autoSpaceDN w:val="0"/>
        <w:adjustRightInd w:val="0"/>
        <w:spacing w:after="0" w:line="240" w:lineRule="auto"/>
        <w:rPr>
          <w:rFonts w:ascii="Courier New" w:hAnsi="Courier New" w:cs="Courier New"/>
          <w:sz w:val="18"/>
          <w:szCs w:val="18"/>
          <w:highlight w:val="white"/>
        </w:rPr>
      </w:pPr>
      <w:r w:rsidRPr="001650A6">
        <w:rPr>
          <w:rFonts w:ascii="Courier New" w:hAnsi="Courier New" w:cs="Courier New"/>
          <w:sz w:val="18"/>
          <w:szCs w:val="18"/>
          <w:highlight w:val="white"/>
        </w:rPr>
        <w:t>&lt;complexType name="[</w:t>
      </w:r>
      <w:r w:rsidRPr="0023046B">
        <w:rPr>
          <w:rFonts w:ascii="Courier New" w:hAnsi="Courier New" w:cs="Courier New"/>
          <w:b/>
          <w:i/>
          <w:sz w:val="18"/>
          <w:szCs w:val="18"/>
          <w:highlight w:val="white"/>
        </w:rPr>
        <w:t>Capitalize</w:t>
      </w:r>
      <w:r w:rsidRPr="001650A6">
        <w:rPr>
          <w:rFonts w:ascii="Courier New" w:hAnsi="Courier New" w:cs="Courier New"/>
          <w:sz w:val="18"/>
          <w:szCs w:val="18"/>
          <w:highlight w:val="white"/>
        </w:rPr>
        <w:t>(</w:t>
      </w:r>
      <w:r w:rsidRPr="001650A6">
        <w:rPr>
          <w:rFonts w:ascii="Courier New" w:hAnsi="Courier New" w:cs="Courier New"/>
          <w:sz w:val="18"/>
          <w:szCs w:val="18"/>
          <w:highlight w:val="white"/>
          <w:u w:val="single"/>
        </w:rPr>
        <w:t>XML-tag groepsattribuutsoort</w:t>
      </w:r>
      <w:r>
        <w:rPr>
          <w:rFonts w:ascii="Courier New" w:hAnsi="Courier New" w:cs="Courier New"/>
          <w:sz w:val="18"/>
          <w:szCs w:val="18"/>
          <w:highlight w:val="white"/>
        </w:rPr>
        <w:t>)]</w:t>
      </w:r>
      <w:r w:rsidRPr="001650A6">
        <w:rPr>
          <w:rFonts w:ascii="Courier New" w:hAnsi="Courier New" w:cs="Courier New"/>
          <w:sz w:val="18"/>
          <w:szCs w:val="18"/>
          <w:highlight w:val="white"/>
        </w:rPr>
        <w:t>Grp"&gt;</w:t>
      </w:r>
    </w:p>
    <w:p w:rsidR="00042645" w:rsidRPr="00061D6A"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1650A6">
        <w:rPr>
          <w:rFonts w:ascii="Courier New" w:hAnsi="Courier New" w:cs="Courier New"/>
          <w:sz w:val="18"/>
          <w:szCs w:val="18"/>
          <w:highlight w:val="white"/>
        </w:rPr>
        <w:tab/>
      </w:r>
      <w:r w:rsidRPr="00061D6A">
        <w:rPr>
          <w:rFonts w:ascii="Courier New" w:hAnsi="Courier New" w:cs="Courier New"/>
          <w:sz w:val="18"/>
          <w:szCs w:val="18"/>
          <w:highlight w:val="white"/>
          <w:lang w:val="nl-NL"/>
        </w:rPr>
        <w:t>&lt;annotation&gt;</w:t>
      </w:r>
    </w:p>
    <w:p w:rsidR="00042645" w:rsidRPr="0023046B"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061D6A">
        <w:rPr>
          <w:rFonts w:ascii="Courier New" w:hAnsi="Courier New" w:cs="Courier New"/>
          <w:sz w:val="18"/>
          <w:szCs w:val="18"/>
          <w:highlight w:val="white"/>
          <w:lang w:val="nl-NL"/>
        </w:rPr>
        <w:tab/>
      </w:r>
      <w:r w:rsidRPr="00061D6A">
        <w:rPr>
          <w:rFonts w:ascii="Courier New" w:hAnsi="Courier New" w:cs="Courier New"/>
          <w:sz w:val="18"/>
          <w:szCs w:val="18"/>
          <w:highlight w:val="white"/>
          <w:lang w:val="nl-NL"/>
        </w:rPr>
        <w:tab/>
      </w:r>
      <w:r w:rsidRPr="0023046B">
        <w:rPr>
          <w:rFonts w:ascii="Courier New" w:hAnsi="Courier New" w:cs="Courier New"/>
          <w:sz w:val="18"/>
          <w:szCs w:val="18"/>
          <w:highlight w:val="white"/>
          <w:lang w:val="nl-NL"/>
        </w:rPr>
        <w:t>&lt;documentation&gt;</w:t>
      </w:r>
    </w:p>
    <w:p w:rsidR="00042645" w:rsidRPr="0023046B"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23046B">
        <w:rPr>
          <w:rFonts w:ascii="Courier New" w:hAnsi="Courier New" w:cs="Courier New"/>
          <w:sz w:val="18"/>
          <w:szCs w:val="18"/>
          <w:highlight w:val="white"/>
          <w:lang w:val="nl-NL"/>
        </w:rPr>
        <w:t xml:space="preserve">    </w:t>
      </w:r>
      <w:r w:rsidRPr="0023046B">
        <w:rPr>
          <w:rFonts w:ascii="Courier New" w:hAnsi="Courier New" w:cs="Courier New"/>
          <w:sz w:val="18"/>
          <w:szCs w:val="18"/>
          <w:highlight w:val="white"/>
          <w:lang w:val="nl-NL"/>
        </w:rPr>
        <w:tab/>
      </w:r>
      <w:r w:rsidRPr="0023046B">
        <w:rPr>
          <w:rFonts w:ascii="Courier New" w:hAnsi="Courier New" w:cs="Courier New"/>
          <w:sz w:val="18"/>
          <w:szCs w:val="18"/>
          <w:highlight w:val="white"/>
          <w:lang w:val="nl-NL"/>
        </w:rPr>
        <w:tab/>
        <w:t xml:space="preserve">   [</w:t>
      </w:r>
      <w:r w:rsidRPr="0023046B">
        <w:rPr>
          <w:rFonts w:ascii="Courier New" w:hAnsi="Courier New" w:cs="Courier New"/>
          <w:sz w:val="18"/>
          <w:szCs w:val="18"/>
          <w:highlight w:val="white"/>
          <w:u w:val="single"/>
          <w:lang w:val="nl-NL"/>
        </w:rPr>
        <w:t>Definitie groepsattribuutsoort</w:t>
      </w:r>
      <w:r w:rsidRPr="0023046B">
        <w:rPr>
          <w:rFonts w:ascii="Courier New" w:hAnsi="Courier New" w:cs="Courier New"/>
          <w:sz w:val="18"/>
          <w:szCs w:val="18"/>
          <w:highlight w:val="white"/>
          <w:lang w:val="nl-NL"/>
        </w:rPr>
        <w:t>]</w:t>
      </w:r>
    </w:p>
    <w:p w:rsidR="00042645" w:rsidRPr="0023046B" w:rsidRDefault="00042645" w:rsidP="00042645">
      <w:pPr>
        <w:autoSpaceDE w:val="0"/>
        <w:autoSpaceDN w:val="0"/>
        <w:adjustRightInd w:val="0"/>
        <w:spacing w:after="0" w:line="240" w:lineRule="auto"/>
        <w:ind w:left="720" w:firstLine="720"/>
        <w:rPr>
          <w:rFonts w:ascii="Courier New" w:hAnsi="Courier New" w:cs="Courier New"/>
          <w:sz w:val="18"/>
          <w:szCs w:val="18"/>
          <w:highlight w:val="white"/>
          <w:lang w:val="nl-NL"/>
        </w:rPr>
      </w:pPr>
      <w:r w:rsidRPr="0023046B">
        <w:rPr>
          <w:rFonts w:ascii="Courier New" w:hAnsi="Courier New" w:cs="Courier New"/>
          <w:sz w:val="18"/>
          <w:szCs w:val="18"/>
          <w:highlight w:val="white"/>
          <w:lang w:val="nl-NL"/>
        </w:rPr>
        <w:t>&lt;/documentation&gt;</w:t>
      </w:r>
    </w:p>
    <w:p w:rsidR="00042645" w:rsidRPr="0023046B"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23046B">
        <w:rPr>
          <w:rFonts w:ascii="Courier New" w:hAnsi="Courier New" w:cs="Courier New"/>
          <w:sz w:val="18"/>
          <w:szCs w:val="18"/>
          <w:highlight w:val="white"/>
          <w:lang w:val="nl-NL"/>
        </w:rPr>
        <w:tab/>
        <w:t>&lt;/annotation&gt;</w:t>
      </w:r>
    </w:p>
    <w:p w:rsidR="00042645" w:rsidRPr="0023046B"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23046B">
        <w:rPr>
          <w:rFonts w:ascii="Courier New" w:hAnsi="Courier New" w:cs="Courier New"/>
          <w:sz w:val="18"/>
          <w:szCs w:val="18"/>
          <w:highlight w:val="white"/>
          <w:lang w:val="nl-NL"/>
        </w:rPr>
        <w:tab/>
        <w:t>&lt;sequence&gt;</w:t>
      </w:r>
    </w:p>
    <w:p w:rsidR="00042645" w:rsidRPr="0023046B"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23046B">
        <w:rPr>
          <w:rFonts w:ascii="Courier New" w:hAnsi="Courier New" w:cs="Courier New"/>
          <w:sz w:val="18"/>
          <w:szCs w:val="18"/>
          <w:highlight w:val="white"/>
          <w:lang w:val="nl-NL"/>
        </w:rPr>
        <w:tab/>
        <w:t xml:space="preserve">    [( </w:t>
      </w:r>
      <w:r w:rsidRPr="0023046B">
        <w:rPr>
          <w:rFonts w:ascii="Courier New" w:hAnsi="Courier New" w:cs="Courier New"/>
          <w:sz w:val="18"/>
          <w:szCs w:val="18"/>
          <w:highlight w:val="white"/>
          <w:u w:val="single"/>
          <w:lang w:val="nl-NL"/>
        </w:rPr>
        <w:t>Attribuutsoort</w:t>
      </w:r>
      <w:r w:rsidRPr="0023046B">
        <w:rPr>
          <w:rFonts w:ascii="Courier New" w:hAnsi="Courier New" w:cs="Courier New"/>
          <w:sz w:val="18"/>
          <w:szCs w:val="18"/>
          <w:highlight w:val="white"/>
          <w:lang w:val="nl-NL"/>
        </w:rPr>
        <w:t xml:space="preserve"> | </w:t>
      </w:r>
      <w:r w:rsidRPr="0023046B">
        <w:rPr>
          <w:rFonts w:ascii="Courier New" w:hAnsi="Courier New" w:cs="Courier New"/>
          <w:sz w:val="18"/>
          <w:szCs w:val="18"/>
          <w:highlight w:val="white"/>
          <w:u w:val="single"/>
          <w:lang w:val="nl-NL"/>
        </w:rPr>
        <w:t>Groepsattribuutsoort</w:t>
      </w:r>
      <w:r w:rsidRPr="0023046B">
        <w:rPr>
          <w:rFonts w:ascii="Courier New" w:hAnsi="Courier New" w:cs="Courier New"/>
          <w:sz w:val="18"/>
          <w:szCs w:val="18"/>
          <w:highlight w:val="white"/>
          <w:lang w:val="nl-NL"/>
        </w:rPr>
        <w:t xml:space="preserve"> | </w:t>
      </w:r>
      <w:r w:rsidRPr="0023046B">
        <w:rPr>
          <w:rFonts w:ascii="Courier New" w:hAnsi="Courier New" w:cs="Courier New"/>
          <w:sz w:val="18"/>
          <w:szCs w:val="18"/>
          <w:highlight w:val="white"/>
          <w:u w:val="single"/>
          <w:lang w:val="nl-NL"/>
        </w:rPr>
        <w:t>Relatiesoort</w:t>
      </w:r>
      <w:r w:rsidRPr="0023046B">
        <w:rPr>
          <w:rFonts w:ascii="Courier New" w:hAnsi="Courier New" w:cs="Courier New"/>
          <w:sz w:val="18"/>
          <w:szCs w:val="18"/>
          <w:highlight w:val="white"/>
          <w:lang w:val="nl-NL"/>
        </w:rPr>
        <w:t xml:space="preserve"> )*]</w:t>
      </w:r>
    </w:p>
    <w:p w:rsidR="00042645" w:rsidRPr="009D755A" w:rsidRDefault="00042645" w:rsidP="00042645">
      <w:pPr>
        <w:autoSpaceDE w:val="0"/>
        <w:autoSpaceDN w:val="0"/>
        <w:adjustRightInd w:val="0"/>
        <w:spacing w:after="0" w:line="240" w:lineRule="auto"/>
        <w:ind w:firstLine="720"/>
        <w:rPr>
          <w:rFonts w:ascii="Courier New" w:hAnsi="Courier New" w:cs="Courier New"/>
          <w:sz w:val="18"/>
          <w:szCs w:val="18"/>
          <w:highlight w:val="white"/>
          <w:lang w:val="nl-NL"/>
        </w:rPr>
      </w:pPr>
      <w:r w:rsidRPr="009D755A">
        <w:rPr>
          <w:rFonts w:ascii="Courier New" w:hAnsi="Courier New" w:cs="Courier New"/>
          <w:sz w:val="18"/>
          <w:szCs w:val="18"/>
          <w:highlight w:val="white"/>
          <w:lang w:val="nl-NL"/>
        </w:rPr>
        <w:t>&lt;/sequence&gt;</w:t>
      </w:r>
    </w:p>
    <w:p w:rsidR="00042645" w:rsidRPr="009D755A" w:rsidRDefault="00042645" w:rsidP="00042645">
      <w:pPr>
        <w:rPr>
          <w:rFonts w:ascii="Courier New" w:hAnsi="Courier New" w:cs="Courier New"/>
          <w:sz w:val="18"/>
          <w:szCs w:val="18"/>
          <w:lang w:val="nl-NL"/>
        </w:rPr>
      </w:pPr>
      <w:r w:rsidRPr="009D755A">
        <w:rPr>
          <w:rFonts w:ascii="Courier New" w:hAnsi="Courier New" w:cs="Courier New"/>
          <w:sz w:val="18"/>
          <w:szCs w:val="18"/>
          <w:highlight w:val="white"/>
          <w:lang w:val="nl-NL"/>
        </w:rPr>
        <w:t>&lt;/complexType&gt;</w:t>
      </w:r>
    </w:p>
    <w:p w:rsidR="00042645" w:rsidRDefault="00042645" w:rsidP="00042645">
      <w:pPr>
        <w:rPr>
          <w:lang w:val="nl-NL"/>
        </w:rPr>
      </w:pPr>
      <w:r w:rsidRPr="004C5C90">
        <w:rPr>
          <w:lang w:val="nl-NL"/>
        </w:rPr>
        <w:t xml:space="preserve">In het bovenstaande schema zet de functie </w:t>
      </w:r>
      <w:r w:rsidRPr="000E2951">
        <w:rPr>
          <w:i/>
          <w:lang w:val="nl-NL"/>
        </w:rPr>
        <w:t>Capitalize(…)</w:t>
      </w:r>
      <w:r w:rsidRPr="004C5C90">
        <w:rPr>
          <w:lang w:val="nl-NL"/>
        </w:rPr>
        <w:t xml:space="preserve">  de eerste letter van de string om in een hoofdletter. </w:t>
      </w:r>
      <w:r>
        <w:rPr>
          <w:lang w:val="nl-NL"/>
        </w:rPr>
        <w:t>In StUF beginnen de namen van een complex type altijd met een hoofdletter. Hieronder een voorbeeld van de vertaling van de groep Checklistitem naar StUF.</w:t>
      </w:r>
    </w:p>
    <w:p w:rsidR="003C1E83" w:rsidRDefault="003C1E83" w:rsidP="00061D6A">
      <w:pPr>
        <w:pStyle w:val="Kop2"/>
      </w:pPr>
      <w:r w:rsidRPr="00061D6A">
        <w:t>Voorbeeld</w:t>
      </w:r>
    </w:p>
    <w:p w:rsidR="00EF6EC3" w:rsidRPr="00B711CA" w:rsidRDefault="00EF6EC3" w:rsidP="00061D6A">
      <w:pPr>
        <w:pStyle w:val="xml"/>
      </w:pPr>
      <w:r w:rsidRPr="00B711CA">
        <w:t>&lt;element name="</w:t>
      </w:r>
      <w:r w:rsidRPr="00B711CA">
        <w:rPr>
          <w:rPrChange w:id="582" w:author="Henri Korver" w:date="2016-07-18T12:23:00Z">
            <w:rPr>
              <w:u w:val="single"/>
            </w:rPr>
          </w:rPrChange>
        </w:rPr>
        <w:t>checklistitem</w:t>
      </w:r>
      <w:r w:rsidRPr="00B711CA">
        <w:t xml:space="preserve">" </w:t>
      </w:r>
      <w:r w:rsidRPr="00B711CA">
        <w:br/>
        <w:t xml:space="preserve">         type="</w:t>
      </w:r>
      <w:r w:rsidRPr="00B711CA">
        <w:rPr>
          <w:rPrChange w:id="583" w:author="Henri Korver" w:date="2016-07-18T12:23:00Z">
            <w:rPr>
              <w:u w:val="single"/>
            </w:rPr>
          </w:rPrChange>
        </w:rPr>
        <w:t>ztc</w:t>
      </w:r>
      <w:r w:rsidRPr="00B711CA">
        <w:t>:</w:t>
      </w:r>
      <w:r w:rsidRPr="00B711CA">
        <w:rPr>
          <w:rPrChange w:id="584" w:author="Henri Korver" w:date="2016-07-18T12:23:00Z">
            <w:rPr>
              <w:u w:val="single"/>
            </w:rPr>
          </w:rPrChange>
        </w:rPr>
        <w:t>Checklistitem</w:t>
      </w:r>
      <w:r w:rsidRPr="00B711CA">
        <w:t xml:space="preserve">Grp" </w:t>
      </w:r>
    </w:p>
    <w:p w:rsidR="00EF6EC3" w:rsidRPr="00B711CA" w:rsidDel="007A5F67" w:rsidRDefault="00EF6EC3" w:rsidP="00061D6A">
      <w:pPr>
        <w:pStyle w:val="xml"/>
        <w:rPr>
          <w:del w:id="585" w:author="Henri Korver" w:date="2016-07-18T13:22:00Z"/>
          <w:b/>
          <w:rPrChange w:id="586" w:author="Henri Korver" w:date="2016-07-18T12:25:00Z">
            <w:rPr>
              <w:del w:id="587" w:author="Henri Korver" w:date="2016-07-18T13:22:00Z"/>
            </w:rPr>
          </w:rPrChange>
        </w:rPr>
      </w:pPr>
      <w:del w:id="588" w:author="Henri Korver" w:date="2016-07-18T13:22:00Z">
        <w:r w:rsidRPr="00B711CA" w:rsidDel="007A5F67">
          <w:rPr>
            <w:b/>
            <w:rPrChange w:id="589" w:author="Henri Korver" w:date="2016-07-18T12:25:00Z">
              <w:rPr/>
            </w:rPrChange>
          </w:rPr>
          <w:delText xml:space="preserve">         nillable="true" </w:delText>
        </w:r>
      </w:del>
    </w:p>
    <w:p w:rsidR="00EF6EC3" w:rsidRPr="00B711CA" w:rsidRDefault="00EF6EC3" w:rsidP="00061D6A">
      <w:pPr>
        <w:pStyle w:val="xml"/>
      </w:pPr>
      <w:r w:rsidRPr="00B711CA">
        <w:t xml:space="preserve">         minOccurs="0" </w:t>
      </w:r>
    </w:p>
    <w:p w:rsidR="00EF6EC3" w:rsidRPr="00B711CA" w:rsidRDefault="00EF6EC3" w:rsidP="00061D6A">
      <w:pPr>
        <w:pStyle w:val="xml"/>
      </w:pPr>
      <w:r w:rsidRPr="00B711CA">
        <w:t xml:space="preserve">         maxOccurs="</w:t>
      </w:r>
      <w:r w:rsidRPr="00B711CA">
        <w:rPr>
          <w:rPrChange w:id="590" w:author="Henri Korver" w:date="2016-07-18T12:23:00Z">
            <w:rPr>
              <w:u w:val="single"/>
            </w:rPr>
          </w:rPrChange>
        </w:rPr>
        <w:t>unbounded</w:t>
      </w:r>
      <w:r w:rsidRPr="00B711CA">
        <w:t xml:space="preserve">" </w:t>
      </w:r>
    </w:p>
    <w:p w:rsidR="00EF6EC3" w:rsidRPr="00B711CA" w:rsidRDefault="00EF6EC3" w:rsidP="00061D6A">
      <w:pPr>
        <w:pStyle w:val="xml"/>
      </w:pPr>
      <w:r w:rsidRPr="00B711CA">
        <w:t xml:space="preserve">         metadata:formeleHistorie="</w:t>
      </w:r>
      <w:r w:rsidRPr="00B711CA">
        <w:rPr>
          <w:rPrChange w:id="591" w:author="Henri Korver" w:date="2016-07-18T12:23:00Z">
            <w:rPr>
              <w:u w:val="single"/>
            </w:rPr>
          </w:rPrChange>
        </w:rPr>
        <w:t>false</w:t>
      </w:r>
      <w:r w:rsidRPr="00B711CA">
        <w:t xml:space="preserve">" </w:t>
      </w:r>
    </w:p>
    <w:p w:rsidR="00EF6EC3" w:rsidRPr="00B711CA" w:rsidRDefault="00EF6EC3" w:rsidP="00061D6A">
      <w:pPr>
        <w:pStyle w:val="xml"/>
      </w:pPr>
      <w:r w:rsidRPr="00B711CA">
        <w:t xml:space="preserve">         metadata:materieleHistorie="</w:t>
      </w:r>
      <w:r w:rsidRPr="00B711CA">
        <w:rPr>
          <w:rPrChange w:id="592" w:author="Henri Korver" w:date="2016-07-18T12:23:00Z">
            <w:rPr>
              <w:u w:val="single"/>
            </w:rPr>
          </w:rPrChange>
        </w:rPr>
        <w:t>false</w:t>
      </w:r>
      <w:r w:rsidRPr="00B711CA">
        <w:t>"/&gt;</w:t>
      </w:r>
    </w:p>
    <w:p w:rsidR="00EF6EC3" w:rsidRPr="00B711CA" w:rsidRDefault="00EF6EC3" w:rsidP="00061D6A">
      <w:pPr>
        <w:pStyle w:val="xml"/>
      </w:pP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rPr>
      </w:pPr>
      <w:r w:rsidRPr="00B711CA">
        <w:rPr>
          <w:rFonts w:ascii="Courier New" w:hAnsi="Courier New" w:cs="Courier New"/>
          <w:sz w:val="18"/>
          <w:szCs w:val="18"/>
          <w:highlight w:val="white"/>
        </w:rPr>
        <w:t>&lt;complexType name="</w:t>
      </w:r>
      <w:r w:rsidRPr="00B711CA">
        <w:rPr>
          <w:rFonts w:ascii="Courier New" w:hAnsi="Courier New" w:cs="Courier New"/>
          <w:sz w:val="18"/>
          <w:szCs w:val="18"/>
          <w:highlight w:val="white"/>
          <w:rPrChange w:id="593" w:author="Henri Korver" w:date="2016-07-18T12:23:00Z">
            <w:rPr>
              <w:rFonts w:ascii="Courier New" w:hAnsi="Courier New" w:cs="Courier New"/>
              <w:sz w:val="18"/>
              <w:szCs w:val="18"/>
              <w:highlight w:val="white"/>
              <w:u w:val="single"/>
            </w:rPr>
          </w:rPrChange>
        </w:rPr>
        <w:t>Checklistitem</w:t>
      </w:r>
      <w:r w:rsidRPr="00B711CA">
        <w:rPr>
          <w:rFonts w:ascii="Courier New" w:hAnsi="Courier New" w:cs="Courier New"/>
          <w:sz w:val="18"/>
          <w:szCs w:val="18"/>
          <w:highlight w:val="white"/>
        </w:rPr>
        <w:t>Grp"&gt;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rPr>
      </w:pPr>
      <w:r w:rsidRPr="00B711CA">
        <w:rPr>
          <w:rFonts w:ascii="Courier New" w:hAnsi="Courier New" w:cs="Courier New"/>
          <w:sz w:val="18"/>
          <w:szCs w:val="18"/>
          <w:highlight w:val="white"/>
        </w:rPr>
        <w:tab/>
        <w:t>&lt;annotation&gt;</w:t>
      </w:r>
    </w:p>
    <w:p w:rsidR="00042645" w:rsidRPr="00B711CA" w:rsidRDefault="00042645" w:rsidP="00042645">
      <w:pPr>
        <w:autoSpaceDE w:val="0"/>
        <w:autoSpaceDN w:val="0"/>
        <w:adjustRightInd w:val="0"/>
        <w:spacing w:after="0" w:line="240" w:lineRule="auto"/>
        <w:ind w:left="1440"/>
        <w:rPr>
          <w:rFonts w:ascii="Courier New" w:hAnsi="Courier New" w:cs="Courier New"/>
          <w:sz w:val="18"/>
          <w:szCs w:val="18"/>
          <w:highlight w:val="white"/>
          <w:lang w:val="nl-NL"/>
        </w:rPr>
      </w:pPr>
      <w:r w:rsidRPr="00B711CA">
        <w:rPr>
          <w:rFonts w:ascii="Courier New" w:hAnsi="Courier New" w:cs="Courier New"/>
          <w:sz w:val="18"/>
          <w:szCs w:val="18"/>
          <w:highlight w:val="white"/>
          <w:lang w:val="nl-NL"/>
        </w:rPr>
        <w:t>&lt;documentation&gt;</w:t>
      </w:r>
    </w:p>
    <w:p w:rsidR="00042645" w:rsidRPr="00B711CA" w:rsidRDefault="00042645" w:rsidP="00042645">
      <w:pPr>
        <w:autoSpaceDE w:val="0"/>
        <w:autoSpaceDN w:val="0"/>
        <w:adjustRightInd w:val="0"/>
        <w:spacing w:after="0" w:line="240" w:lineRule="auto"/>
        <w:ind w:left="1440"/>
        <w:rPr>
          <w:rFonts w:ascii="Courier New" w:hAnsi="Courier New" w:cs="Courier New"/>
          <w:sz w:val="18"/>
          <w:szCs w:val="18"/>
          <w:highlight w:val="white"/>
          <w:lang w:val="nl-NL"/>
          <w:rPrChange w:id="594"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595" w:author="Henri Korver" w:date="2016-07-18T12:23:00Z">
            <w:rPr>
              <w:rFonts w:ascii="Courier New" w:hAnsi="Courier New" w:cs="Courier New"/>
              <w:sz w:val="18"/>
              <w:szCs w:val="18"/>
              <w:highlight w:val="white"/>
              <w:u w:val="single"/>
              <w:lang w:val="nl-NL"/>
            </w:rPr>
          </w:rPrChange>
        </w:rPr>
        <w:t xml:space="preserve">Te controleren aandachtspunt voorafgaand aan het bereiken                          </w:t>
      </w:r>
      <w:r w:rsidRPr="00B711CA">
        <w:rPr>
          <w:rFonts w:ascii="Courier New" w:hAnsi="Courier New" w:cs="Courier New"/>
          <w:sz w:val="18"/>
          <w:szCs w:val="18"/>
          <w:highlight w:val="white"/>
          <w:lang w:val="nl-NL"/>
          <w:rPrChange w:id="596"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597" w:author="Henri Korver" w:date="2016-07-18T12:23:00Z">
            <w:rPr>
              <w:rFonts w:ascii="Courier New" w:hAnsi="Courier New" w:cs="Courier New"/>
              <w:sz w:val="18"/>
              <w:szCs w:val="18"/>
              <w:highlight w:val="white"/>
              <w:u w:val="single"/>
              <w:lang w:val="nl-NL"/>
            </w:rPr>
          </w:rPrChange>
        </w:rPr>
        <w:t>van een status van het STATUSTYPE</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B711CA">
        <w:rPr>
          <w:rFonts w:ascii="Courier New" w:hAnsi="Courier New" w:cs="Courier New"/>
          <w:sz w:val="18"/>
          <w:szCs w:val="18"/>
          <w:highlight w:val="white"/>
          <w:lang w:val="nl-NL"/>
        </w:rPr>
        <w:t xml:space="preserve">             &lt;/documentation&gt;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B711CA">
        <w:rPr>
          <w:rFonts w:ascii="Courier New" w:hAnsi="Courier New" w:cs="Courier New"/>
          <w:sz w:val="18"/>
          <w:szCs w:val="18"/>
          <w:highlight w:val="white"/>
          <w:lang w:val="nl-NL"/>
        </w:rPr>
        <w:tab/>
        <w:t>&lt;/annotation&gt;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B711CA">
        <w:rPr>
          <w:rFonts w:ascii="Courier New" w:hAnsi="Courier New" w:cs="Courier New"/>
          <w:sz w:val="18"/>
          <w:szCs w:val="18"/>
          <w:highlight w:val="white"/>
          <w:lang w:val="nl-NL"/>
        </w:rPr>
        <w:tab/>
        <w:t>&lt;sequence&gt;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598"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ab/>
        <w:t xml:space="preserve">    </w:t>
      </w:r>
      <w:r w:rsidRPr="00B711CA">
        <w:rPr>
          <w:rFonts w:ascii="Courier New" w:hAnsi="Courier New" w:cs="Courier New"/>
          <w:sz w:val="18"/>
          <w:szCs w:val="18"/>
          <w:highlight w:val="white"/>
          <w:lang w:val="nl-NL"/>
          <w:rPrChange w:id="599" w:author="Henri Korver" w:date="2016-07-18T12:23:00Z">
            <w:rPr>
              <w:rFonts w:ascii="Courier New" w:hAnsi="Courier New" w:cs="Courier New"/>
              <w:sz w:val="18"/>
              <w:szCs w:val="18"/>
              <w:highlight w:val="white"/>
              <w:u w:val="single"/>
              <w:lang w:val="nl-NL"/>
            </w:rPr>
          </w:rPrChange>
        </w:rPr>
        <w:t xml:space="preserve">&lt;element name="naam" type="ztc:Naam-e" nillable="true" minOccurs="0" </w:t>
      </w:r>
      <w:r w:rsidRPr="00B711CA">
        <w:rPr>
          <w:rFonts w:ascii="Courier New" w:hAnsi="Courier New" w:cs="Courier New"/>
          <w:sz w:val="18"/>
          <w:szCs w:val="18"/>
          <w:highlight w:val="white"/>
          <w:lang w:val="nl-NL"/>
          <w:rPrChange w:id="600"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01" w:author="Henri Korver" w:date="2016-07-18T12:23:00Z">
            <w:rPr>
              <w:rFonts w:ascii="Courier New" w:hAnsi="Courier New" w:cs="Courier New"/>
              <w:sz w:val="18"/>
              <w:szCs w:val="18"/>
              <w:highlight w:val="white"/>
              <w:u w:val="single"/>
              <w:lang w:val="nl-NL"/>
            </w:rPr>
          </w:rPrChange>
        </w:rPr>
        <w:t xml:space="preserve">metadata:materieleHistorie="true" </w:t>
      </w:r>
      <w:r w:rsidRPr="00B711CA">
        <w:rPr>
          <w:rFonts w:ascii="Courier New" w:hAnsi="Courier New" w:cs="Courier New"/>
          <w:sz w:val="18"/>
          <w:szCs w:val="18"/>
          <w:highlight w:val="white"/>
          <w:lang w:val="nl-NL"/>
          <w:rPrChange w:id="602"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03" w:author="Henri Korver" w:date="2016-07-18T12:23:00Z">
            <w:rPr>
              <w:rFonts w:ascii="Courier New" w:hAnsi="Courier New" w:cs="Courier New"/>
              <w:sz w:val="18"/>
              <w:szCs w:val="18"/>
              <w:highlight w:val="white"/>
              <w:u w:val="single"/>
              <w:lang w:val="nl-NL"/>
            </w:rPr>
          </w:rPrChange>
        </w:rPr>
        <w:t>metadata:formeleHistorie="false"/&gt;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604"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ab/>
        <w:t xml:space="preserve">    </w:t>
      </w:r>
      <w:r w:rsidRPr="00B711CA">
        <w:rPr>
          <w:rFonts w:ascii="Courier New" w:hAnsi="Courier New" w:cs="Courier New"/>
          <w:sz w:val="18"/>
          <w:szCs w:val="18"/>
          <w:highlight w:val="white"/>
          <w:lang w:val="nl-NL"/>
          <w:rPrChange w:id="605" w:author="Henri Korver" w:date="2016-07-18T12:23:00Z">
            <w:rPr>
              <w:rFonts w:ascii="Courier New" w:hAnsi="Courier New" w:cs="Courier New"/>
              <w:sz w:val="18"/>
              <w:szCs w:val="18"/>
              <w:highlight w:val="white"/>
              <w:u w:val="single"/>
              <w:lang w:val="nl-NL"/>
            </w:rPr>
          </w:rPrChange>
        </w:rPr>
        <w:t xml:space="preserve">&lt;element name="vraag" type="ztc:Vraag-e" nillable="true" minOccurs="0" </w:t>
      </w:r>
      <w:r w:rsidRPr="00B711CA">
        <w:rPr>
          <w:rFonts w:ascii="Courier New" w:hAnsi="Courier New" w:cs="Courier New"/>
          <w:sz w:val="18"/>
          <w:szCs w:val="18"/>
          <w:highlight w:val="white"/>
          <w:lang w:val="nl-NL"/>
          <w:rPrChange w:id="606"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07" w:author="Henri Korver" w:date="2016-07-18T12:23:00Z">
            <w:rPr>
              <w:rFonts w:ascii="Courier New" w:hAnsi="Courier New" w:cs="Courier New"/>
              <w:sz w:val="18"/>
              <w:szCs w:val="18"/>
              <w:highlight w:val="white"/>
              <w:u w:val="single"/>
              <w:lang w:val="nl-NL"/>
            </w:rPr>
          </w:rPrChange>
        </w:rPr>
        <w:t>metadata:materieleHistorie="true"</w:t>
      </w:r>
      <w:r w:rsidRPr="00B711CA">
        <w:rPr>
          <w:rFonts w:ascii="Courier New" w:hAnsi="Courier New" w:cs="Courier New"/>
          <w:sz w:val="18"/>
          <w:szCs w:val="18"/>
          <w:highlight w:val="white"/>
          <w:lang w:val="nl-NL"/>
          <w:rPrChange w:id="608"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09" w:author="Henri Korver" w:date="2016-07-18T12:23:00Z">
            <w:rPr>
              <w:rFonts w:ascii="Courier New" w:hAnsi="Courier New" w:cs="Courier New"/>
              <w:sz w:val="18"/>
              <w:szCs w:val="18"/>
              <w:highlight w:val="white"/>
              <w:u w:val="single"/>
              <w:lang w:val="nl-NL"/>
            </w:rPr>
          </w:rPrChange>
        </w:rPr>
        <w:t>metadata:formeleHistorie="false"/&gt;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610"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ab/>
        <w:t xml:space="preserve">    </w:t>
      </w:r>
      <w:r w:rsidRPr="00B711CA">
        <w:rPr>
          <w:rFonts w:ascii="Courier New" w:hAnsi="Courier New" w:cs="Courier New"/>
          <w:sz w:val="18"/>
          <w:szCs w:val="18"/>
          <w:highlight w:val="white"/>
          <w:lang w:val="nl-NL"/>
          <w:rPrChange w:id="611" w:author="Henri Korver" w:date="2016-07-18T12:23:00Z">
            <w:rPr>
              <w:rFonts w:ascii="Courier New" w:hAnsi="Courier New" w:cs="Courier New"/>
              <w:sz w:val="18"/>
              <w:szCs w:val="18"/>
              <w:highlight w:val="white"/>
              <w:u w:val="single"/>
              <w:lang w:val="nl-NL"/>
            </w:rPr>
          </w:rPrChange>
        </w:rPr>
        <w:t xml:space="preserve">&lt;element name="verplicht" type="bg:Indicatie-e" nillable="true" </w:t>
      </w:r>
      <w:r w:rsidRPr="00B711CA">
        <w:rPr>
          <w:rFonts w:ascii="Courier New" w:hAnsi="Courier New" w:cs="Courier New"/>
          <w:sz w:val="18"/>
          <w:szCs w:val="18"/>
          <w:highlight w:val="white"/>
          <w:lang w:val="nl-NL"/>
          <w:rPrChange w:id="612"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13" w:author="Henri Korver" w:date="2016-07-18T12:23:00Z">
            <w:rPr>
              <w:rFonts w:ascii="Courier New" w:hAnsi="Courier New" w:cs="Courier New"/>
              <w:sz w:val="18"/>
              <w:szCs w:val="18"/>
              <w:highlight w:val="white"/>
              <w:u w:val="single"/>
              <w:lang w:val="nl-NL"/>
            </w:rPr>
          </w:rPrChange>
        </w:rPr>
        <w:t xml:space="preserve">minOccurs="0" metadata:materieleHistorie="true" </w:t>
      </w:r>
      <w:r w:rsidRPr="00B711CA">
        <w:rPr>
          <w:rFonts w:ascii="Courier New" w:hAnsi="Courier New" w:cs="Courier New"/>
          <w:sz w:val="18"/>
          <w:szCs w:val="18"/>
          <w:highlight w:val="white"/>
          <w:lang w:val="nl-NL"/>
          <w:rPrChange w:id="614" w:author="Henri Korver" w:date="2016-07-18T12:23:00Z">
            <w:rPr>
              <w:rFonts w:ascii="Courier New" w:hAnsi="Courier New" w:cs="Courier New"/>
              <w:sz w:val="18"/>
              <w:szCs w:val="18"/>
              <w:highlight w:val="white"/>
              <w:u w:val="single"/>
              <w:lang w:val="nl-NL"/>
            </w:rPr>
          </w:rPrChange>
        </w:rPr>
        <w:br/>
      </w: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15" w:author="Henri Korver" w:date="2016-07-18T12:23:00Z">
            <w:rPr>
              <w:rFonts w:ascii="Courier New" w:hAnsi="Courier New" w:cs="Courier New"/>
              <w:sz w:val="18"/>
              <w:szCs w:val="18"/>
              <w:highlight w:val="white"/>
              <w:u w:val="single"/>
              <w:lang w:val="nl-NL"/>
            </w:rPr>
          </w:rPrChange>
        </w:rPr>
        <w:t>metadata:formeleHistorie="false"/&gt;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616"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ab/>
        <w:t xml:space="preserve">    </w:t>
      </w:r>
      <w:r w:rsidRPr="00B711CA">
        <w:rPr>
          <w:rFonts w:ascii="Courier New" w:hAnsi="Courier New" w:cs="Courier New"/>
          <w:sz w:val="18"/>
          <w:szCs w:val="18"/>
          <w:highlight w:val="white"/>
          <w:lang w:val="nl-NL"/>
          <w:rPrChange w:id="617" w:author="Henri Korver" w:date="2016-07-18T12:23:00Z">
            <w:rPr>
              <w:rFonts w:ascii="Courier New" w:hAnsi="Courier New" w:cs="Courier New"/>
              <w:sz w:val="18"/>
              <w:szCs w:val="18"/>
              <w:highlight w:val="white"/>
              <w:u w:val="single"/>
              <w:lang w:val="nl-NL"/>
            </w:rPr>
          </w:rPrChange>
        </w:rPr>
        <w:t>&lt;element name="toelichting" type="ztc:Toelichting-e" nillable="true"</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618"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19" w:author="Henri Korver" w:date="2016-07-18T12:23:00Z">
            <w:rPr>
              <w:rFonts w:ascii="Courier New" w:hAnsi="Courier New" w:cs="Courier New"/>
              <w:sz w:val="18"/>
              <w:szCs w:val="18"/>
              <w:highlight w:val="white"/>
              <w:u w:val="single"/>
              <w:lang w:val="nl-NL"/>
            </w:rPr>
          </w:rPrChange>
        </w:rPr>
        <w:t xml:space="preserve">minOccurs="0" metadata:materieleHistorie="true" </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Change w:id="620" w:author="Henri Korver" w:date="2016-07-18T12:23:00Z">
            <w:rPr>
              <w:rFonts w:ascii="Courier New" w:hAnsi="Courier New" w:cs="Courier New"/>
              <w:sz w:val="18"/>
              <w:szCs w:val="18"/>
              <w:highlight w:val="white"/>
              <w:u w:val="single"/>
              <w:lang w:val="nl-NL"/>
            </w:rPr>
          </w:rPrChange>
        </w:rPr>
      </w:pPr>
      <w:r w:rsidRPr="00B711CA">
        <w:rPr>
          <w:rFonts w:ascii="Courier New" w:hAnsi="Courier New" w:cs="Courier New"/>
          <w:sz w:val="18"/>
          <w:szCs w:val="18"/>
          <w:highlight w:val="white"/>
          <w:lang w:val="nl-NL"/>
        </w:rPr>
        <w:t xml:space="preserve">                    </w:t>
      </w:r>
      <w:r w:rsidRPr="00B711CA">
        <w:rPr>
          <w:rFonts w:ascii="Courier New" w:hAnsi="Courier New" w:cs="Courier New"/>
          <w:sz w:val="18"/>
          <w:szCs w:val="18"/>
          <w:highlight w:val="white"/>
          <w:lang w:val="nl-NL"/>
          <w:rPrChange w:id="621" w:author="Henri Korver" w:date="2016-07-18T12:23:00Z">
            <w:rPr>
              <w:rFonts w:ascii="Courier New" w:hAnsi="Courier New" w:cs="Courier New"/>
              <w:sz w:val="18"/>
              <w:szCs w:val="18"/>
              <w:highlight w:val="white"/>
              <w:u w:val="single"/>
              <w:lang w:val="nl-NL"/>
            </w:rPr>
          </w:rPrChange>
        </w:rPr>
        <w:t>metadata:formeleHistorie="false"/&gt;</w:t>
      </w:r>
    </w:p>
    <w:p w:rsidR="00042645" w:rsidRPr="00B711CA" w:rsidRDefault="00042645" w:rsidP="00042645">
      <w:pPr>
        <w:autoSpaceDE w:val="0"/>
        <w:autoSpaceDN w:val="0"/>
        <w:adjustRightInd w:val="0"/>
        <w:spacing w:after="0" w:line="240" w:lineRule="auto"/>
        <w:rPr>
          <w:rFonts w:ascii="Courier New" w:hAnsi="Courier New" w:cs="Courier New"/>
          <w:sz w:val="18"/>
          <w:szCs w:val="18"/>
          <w:highlight w:val="white"/>
          <w:lang w:val="nl-NL"/>
        </w:rPr>
      </w:pPr>
      <w:r w:rsidRPr="00B711CA">
        <w:rPr>
          <w:rFonts w:ascii="Courier New" w:hAnsi="Courier New" w:cs="Courier New"/>
          <w:sz w:val="18"/>
          <w:szCs w:val="18"/>
          <w:highlight w:val="white"/>
          <w:lang w:val="nl-NL"/>
        </w:rPr>
        <w:t xml:space="preserve">    &lt;/sequence&gt;</w:t>
      </w:r>
    </w:p>
    <w:p w:rsidR="00042645" w:rsidRPr="00B711CA" w:rsidRDefault="00042645" w:rsidP="00042645">
      <w:pPr>
        <w:rPr>
          <w:rFonts w:ascii="Courier New" w:hAnsi="Courier New" w:cs="Courier New"/>
          <w:sz w:val="18"/>
          <w:szCs w:val="18"/>
          <w:lang w:val="nl-NL"/>
        </w:rPr>
      </w:pPr>
      <w:r w:rsidRPr="00B711CA">
        <w:rPr>
          <w:rFonts w:ascii="Courier New" w:hAnsi="Courier New" w:cs="Courier New"/>
          <w:sz w:val="18"/>
          <w:szCs w:val="18"/>
          <w:highlight w:val="white"/>
          <w:lang w:val="nl-NL"/>
        </w:rPr>
        <w:t>&lt;/complexType&gt;</w:t>
      </w:r>
    </w:p>
    <w:p w:rsidR="00A54FC2" w:rsidRDefault="00A54FC2" w:rsidP="00A54FC2">
      <w:pPr>
        <w:pStyle w:val="Kop1"/>
        <w:rPr>
          <w:lang w:val="nl-NL"/>
        </w:rPr>
      </w:pPr>
      <w:r>
        <w:rPr>
          <w:lang w:val="nl-NL"/>
        </w:rPr>
        <w:t>Relatiesoort</w:t>
      </w:r>
      <w:r w:rsidR="0057045E">
        <w:rPr>
          <w:lang w:val="nl-NL"/>
        </w:rPr>
        <w:t xml:space="preserve"> en relatieklasse</w:t>
      </w:r>
    </w:p>
    <w:p w:rsidR="009C2D12" w:rsidRDefault="009C2D12" w:rsidP="009C2D12">
      <w:pPr>
        <w:rPr>
          <w:lang w:val="nl-NL"/>
        </w:rPr>
      </w:pPr>
      <w:r>
        <w:rPr>
          <w:lang w:val="nl-NL"/>
        </w:rPr>
        <w:t>De vertaling van een relatiesoort</w:t>
      </w:r>
      <w:r w:rsidR="0057045E">
        <w:rPr>
          <w:lang w:val="nl-NL"/>
        </w:rPr>
        <w:t xml:space="preserve"> met zijn eventuele relatieklasse</w:t>
      </w:r>
      <w:r>
        <w:rPr>
          <w:lang w:val="nl-NL"/>
        </w:rPr>
        <w:t xml:space="preserve"> bestaat uit twee delen: de heen- en de terugrelatie.</w:t>
      </w:r>
    </w:p>
    <w:p w:rsidR="009C2D12" w:rsidRDefault="009C2D12" w:rsidP="009C2D12">
      <w:pPr>
        <w:pStyle w:val="Kop2"/>
        <w:rPr>
          <w:lang w:val="nl-NL"/>
        </w:rPr>
      </w:pPr>
      <w:r>
        <w:rPr>
          <w:lang w:val="nl-NL"/>
        </w:rPr>
        <w:lastRenderedPageBreak/>
        <w:t>Heenrelatie</w:t>
      </w:r>
    </w:p>
    <w:p w:rsidR="00FA079F" w:rsidRDefault="00FF401E" w:rsidP="003E214B">
      <w:pPr>
        <w:rPr>
          <w:lang w:val="nl-NL"/>
        </w:rPr>
      </w:pPr>
      <w:r>
        <w:rPr>
          <w:lang w:val="nl-NL"/>
        </w:rPr>
        <w:t>De</w:t>
      </w:r>
      <w:r w:rsidR="009C0630">
        <w:rPr>
          <w:lang w:val="nl-NL"/>
        </w:rPr>
        <w:t xml:space="preserve"> heenrelatie </w:t>
      </w:r>
      <w:r>
        <w:rPr>
          <w:lang w:val="nl-NL"/>
        </w:rPr>
        <w:t>vertale</w:t>
      </w:r>
      <w:r w:rsidR="005C0416">
        <w:rPr>
          <w:lang w:val="nl-NL"/>
        </w:rPr>
        <w:t xml:space="preserve">n we naar een element en </w:t>
      </w:r>
      <w:r w:rsidR="00F84ABA">
        <w:rPr>
          <w:lang w:val="nl-NL"/>
        </w:rPr>
        <w:t xml:space="preserve">twee </w:t>
      </w:r>
      <w:r w:rsidR="005C0416">
        <w:rPr>
          <w:lang w:val="nl-NL"/>
        </w:rPr>
        <w:t>complex</w:t>
      </w:r>
      <w:r w:rsidR="00ED68F1">
        <w:rPr>
          <w:lang w:val="nl-NL"/>
        </w:rPr>
        <w:t xml:space="preserve"> t</w:t>
      </w:r>
      <w:r w:rsidR="005C0416">
        <w:rPr>
          <w:lang w:val="nl-NL"/>
        </w:rPr>
        <w:t>ype</w:t>
      </w:r>
      <w:r w:rsidR="006D317A">
        <w:rPr>
          <w:lang w:val="nl-NL"/>
        </w:rPr>
        <w:t>s in het schema.</w:t>
      </w:r>
    </w:p>
    <w:p w:rsidR="00E51131" w:rsidRDefault="005624D2" w:rsidP="00CD42BA">
      <w:pPr>
        <w:pStyle w:val="Kop3"/>
        <w:rPr>
          <w:lang w:val="nl-NL"/>
        </w:rPr>
      </w:pPr>
      <w:bookmarkStart w:id="622" w:name="_Ref407031745"/>
      <w:r>
        <w:rPr>
          <w:lang w:val="nl-NL"/>
        </w:rPr>
        <w:t>Element</w:t>
      </w:r>
      <w:bookmarkEnd w:id="622"/>
    </w:p>
    <w:p w:rsidR="003E214B" w:rsidRPr="004D6392" w:rsidRDefault="004D6392">
      <w:pPr>
        <w:rPr>
          <w:lang w:val="nl-NL"/>
        </w:rPr>
      </w:pPr>
      <w:r>
        <w:rPr>
          <w:lang w:val="nl-NL"/>
        </w:rPr>
        <w:t>Een relatiesoort wordt als volgt vertaald naar een elementdefinitie.</w:t>
      </w:r>
    </w:p>
    <w:p w:rsidR="003B2939" w:rsidRDefault="003B2939" w:rsidP="003B2939">
      <w:pPr>
        <w:spacing w:after="0"/>
        <w:rPr>
          <w:rFonts w:ascii="Courier New" w:hAnsi="Courier New" w:cs="Courier New"/>
          <w:sz w:val="18"/>
          <w:szCs w:val="18"/>
          <w:lang w:val="nl-NL"/>
        </w:rPr>
      </w:pPr>
      <w:r w:rsidRPr="003B2939">
        <w:rPr>
          <w:rFonts w:ascii="Courier New" w:hAnsi="Courier New" w:cs="Courier New"/>
          <w:sz w:val="18"/>
          <w:szCs w:val="18"/>
          <w:lang w:val="nl-NL"/>
        </w:rPr>
        <w:t>&lt;element name="</w:t>
      </w:r>
      <w:r>
        <w:rPr>
          <w:rFonts w:ascii="Courier New" w:hAnsi="Courier New" w:cs="Courier New"/>
          <w:sz w:val="18"/>
          <w:szCs w:val="18"/>
          <w:lang w:val="nl-NL"/>
        </w:rPr>
        <w:t>[</w:t>
      </w:r>
      <w:r w:rsidRPr="003B2939">
        <w:rPr>
          <w:rFonts w:ascii="Courier New" w:hAnsi="Courier New" w:cs="Courier New"/>
          <w:sz w:val="18"/>
          <w:szCs w:val="18"/>
          <w:u w:val="single"/>
          <w:lang w:val="nl-NL"/>
        </w:rPr>
        <w:t>Xml-tag naam relatiesoort</w:t>
      </w:r>
      <w:r>
        <w:rPr>
          <w:rFonts w:ascii="Courier New" w:hAnsi="Courier New" w:cs="Courier New"/>
          <w:sz w:val="18"/>
          <w:szCs w:val="18"/>
          <w:lang w:val="nl-NL"/>
        </w:rPr>
        <w:t>]</w:t>
      </w:r>
      <w:r w:rsidRPr="003B2939">
        <w:rPr>
          <w:rFonts w:ascii="Courier New" w:hAnsi="Courier New" w:cs="Courier New"/>
          <w:sz w:val="18"/>
          <w:szCs w:val="18"/>
          <w:lang w:val="nl-NL"/>
        </w:rPr>
        <w:t xml:space="preserve">" </w:t>
      </w:r>
    </w:p>
    <w:p w:rsidR="003B2939" w:rsidRPr="00453AED" w:rsidRDefault="003B2939" w:rsidP="003B2939">
      <w:pPr>
        <w:spacing w:after="0"/>
        <w:ind w:left="720"/>
        <w:rPr>
          <w:rFonts w:ascii="Courier New" w:hAnsi="Courier New" w:cs="Courier New"/>
          <w:sz w:val="18"/>
          <w:szCs w:val="18"/>
        </w:rPr>
      </w:pPr>
      <w:r w:rsidRPr="00453AED">
        <w:rPr>
          <w:rFonts w:ascii="Courier New" w:hAnsi="Courier New" w:cs="Courier New"/>
          <w:sz w:val="18"/>
          <w:szCs w:val="18"/>
        </w:rPr>
        <w:t>type="</w:t>
      </w:r>
      <w:r w:rsidR="007A15BC">
        <w:rPr>
          <w:rFonts w:ascii="Courier New" w:hAnsi="Courier New" w:cs="Courier New"/>
          <w:sz w:val="18"/>
          <w:szCs w:val="18"/>
        </w:rPr>
        <w:t>[</w:t>
      </w:r>
      <w:r w:rsidR="007A15BC">
        <w:rPr>
          <w:rFonts w:ascii="Courier New" w:hAnsi="Courier New" w:cs="Courier New"/>
          <w:sz w:val="18"/>
          <w:szCs w:val="18"/>
          <w:u w:val="single"/>
        </w:rPr>
        <w:t>ns qualifier</w:t>
      </w:r>
      <w:r w:rsidR="007A15BC">
        <w:rPr>
          <w:rFonts w:ascii="Courier New" w:hAnsi="Courier New" w:cs="Courier New"/>
          <w:sz w:val="18"/>
          <w:szCs w:val="18"/>
        </w:rPr>
        <w:t>]</w:t>
      </w:r>
      <w:r w:rsidRPr="00453AED">
        <w:rPr>
          <w:rFonts w:ascii="Courier New" w:hAnsi="Courier New" w:cs="Courier New"/>
          <w:sz w:val="18"/>
          <w:szCs w:val="18"/>
        </w:rPr>
        <w:t>:[</w:t>
      </w:r>
      <w:r w:rsidRPr="00453AED">
        <w:rPr>
          <w:rFonts w:ascii="Courier New" w:hAnsi="Courier New" w:cs="Courier New"/>
          <w:sz w:val="18"/>
          <w:szCs w:val="18"/>
          <w:u w:val="single"/>
        </w:rPr>
        <w:t>Mnemonic relatiesoort</w:t>
      </w:r>
      <w:r w:rsidRPr="00453AED">
        <w:rPr>
          <w:rFonts w:ascii="Courier New" w:hAnsi="Courier New" w:cs="Courier New"/>
          <w:sz w:val="18"/>
          <w:szCs w:val="18"/>
        </w:rPr>
        <w:t xml:space="preserve">]-basis" </w:t>
      </w:r>
    </w:p>
    <w:p w:rsidR="003B2939" w:rsidRPr="003B2939" w:rsidDel="00DA1DA4" w:rsidRDefault="003B2939" w:rsidP="003B2939">
      <w:pPr>
        <w:spacing w:after="0"/>
        <w:ind w:left="720"/>
        <w:rPr>
          <w:del w:id="623" w:author="Henri Korver" w:date="2016-07-18T21:29:00Z"/>
          <w:rFonts w:ascii="Courier New" w:hAnsi="Courier New" w:cs="Courier New"/>
          <w:sz w:val="18"/>
          <w:szCs w:val="18"/>
        </w:rPr>
      </w:pPr>
      <w:del w:id="624" w:author="Henri Korver" w:date="2016-07-18T21:29:00Z">
        <w:r w:rsidRPr="003B2939" w:rsidDel="00DA1DA4">
          <w:rPr>
            <w:rFonts w:ascii="Courier New" w:hAnsi="Courier New" w:cs="Courier New"/>
            <w:sz w:val="18"/>
            <w:szCs w:val="18"/>
          </w:rPr>
          <w:delText xml:space="preserve">nillable="true" </w:delText>
        </w:r>
      </w:del>
    </w:p>
    <w:p w:rsidR="003B2939" w:rsidRDefault="003B2939" w:rsidP="003B2939">
      <w:pPr>
        <w:spacing w:after="0"/>
        <w:ind w:left="720"/>
        <w:rPr>
          <w:rFonts w:ascii="Courier New" w:hAnsi="Courier New" w:cs="Courier New"/>
          <w:sz w:val="18"/>
          <w:szCs w:val="18"/>
        </w:rPr>
      </w:pPr>
      <w:r w:rsidRPr="003B2939">
        <w:rPr>
          <w:rFonts w:ascii="Courier New" w:hAnsi="Courier New" w:cs="Courier New"/>
          <w:sz w:val="18"/>
          <w:szCs w:val="18"/>
        </w:rPr>
        <w:t>minOccurs="0"</w:t>
      </w:r>
    </w:p>
    <w:p w:rsidR="003B2939" w:rsidRPr="003B2939" w:rsidRDefault="009C23AF" w:rsidP="003B2939">
      <w:pPr>
        <w:spacing w:after="0"/>
        <w:ind w:left="720"/>
        <w:rPr>
          <w:rFonts w:ascii="Courier New" w:hAnsi="Courier New" w:cs="Courier New"/>
          <w:sz w:val="18"/>
          <w:szCs w:val="18"/>
        </w:rPr>
      </w:pPr>
      <w:r>
        <w:rPr>
          <w:rFonts w:ascii="Courier New" w:hAnsi="Courier New" w:cs="Courier New"/>
          <w:sz w:val="18"/>
          <w:szCs w:val="18"/>
        </w:rPr>
        <w:t>max</w:t>
      </w:r>
      <w:r w:rsidR="003B2939">
        <w:rPr>
          <w:rFonts w:ascii="Courier New" w:hAnsi="Courier New" w:cs="Courier New"/>
          <w:sz w:val="18"/>
          <w:szCs w:val="18"/>
        </w:rPr>
        <w:t>Occurs="[</w:t>
      </w:r>
      <w:r w:rsidR="00C10D3C">
        <w:rPr>
          <w:rFonts w:ascii="Courier New" w:hAnsi="Courier New" w:cs="Courier New"/>
          <w:b/>
          <w:i/>
          <w:sz w:val="18"/>
          <w:szCs w:val="18"/>
        </w:rPr>
        <w:t>max</w:t>
      </w:r>
      <w:r w:rsidR="00C10D3C" w:rsidRPr="00CD42BA">
        <w:rPr>
          <w:rFonts w:ascii="Courier New" w:hAnsi="Courier New" w:cs="Courier New"/>
          <w:b/>
          <w:i/>
          <w:sz w:val="18"/>
          <w:szCs w:val="18"/>
        </w:rPr>
        <w:t>Voorkomens</w:t>
      </w:r>
      <w:r w:rsidR="00C10D3C">
        <w:rPr>
          <w:rFonts w:ascii="Courier New" w:hAnsi="Courier New" w:cs="Courier New"/>
          <w:sz w:val="18"/>
          <w:szCs w:val="18"/>
        </w:rPr>
        <w:t>(</w:t>
      </w:r>
      <w:r w:rsidRPr="009C23AF">
        <w:rPr>
          <w:rFonts w:ascii="Courier New" w:hAnsi="Courier New" w:cs="Courier New"/>
          <w:sz w:val="18"/>
          <w:szCs w:val="18"/>
          <w:u w:val="single"/>
        </w:rPr>
        <w:t>Target role Multiplicity</w:t>
      </w:r>
      <w:r w:rsidR="00C10D3C">
        <w:rPr>
          <w:rFonts w:ascii="Courier New" w:hAnsi="Courier New" w:cs="Courier New"/>
          <w:sz w:val="18"/>
          <w:szCs w:val="18"/>
          <w:u w:val="single"/>
        </w:rPr>
        <w:t>)</w:t>
      </w:r>
      <w:r w:rsidR="003B2939">
        <w:rPr>
          <w:rFonts w:ascii="Courier New" w:hAnsi="Courier New" w:cs="Courier New"/>
          <w:sz w:val="18"/>
          <w:szCs w:val="18"/>
        </w:rPr>
        <w:t>]</w:t>
      </w:r>
      <w:r w:rsidR="003B2939" w:rsidRPr="003B2939">
        <w:rPr>
          <w:rFonts w:ascii="Courier New" w:hAnsi="Courier New" w:cs="Courier New"/>
          <w:sz w:val="18"/>
          <w:szCs w:val="18"/>
        </w:rPr>
        <w:t xml:space="preserve">"  </w:t>
      </w:r>
    </w:p>
    <w:p w:rsidR="003B2939" w:rsidRPr="00CD42BA" w:rsidRDefault="003B2939" w:rsidP="003B2939">
      <w:pPr>
        <w:spacing w:after="0"/>
        <w:ind w:left="720"/>
        <w:rPr>
          <w:rFonts w:ascii="Courier New" w:hAnsi="Courier New" w:cs="Courier New"/>
          <w:sz w:val="18"/>
          <w:szCs w:val="18"/>
        </w:rPr>
      </w:pPr>
      <w:r w:rsidRPr="00CD42BA">
        <w:rPr>
          <w:rFonts w:ascii="Courier New" w:hAnsi="Courier New" w:cs="Courier New"/>
          <w:sz w:val="18"/>
          <w:szCs w:val="18"/>
        </w:rPr>
        <w:t>metadata:materieleHistorie="[</w:t>
      </w:r>
      <w:r w:rsidR="004D6392" w:rsidRPr="00CD42BA">
        <w:rPr>
          <w:rFonts w:ascii="Courier New" w:hAnsi="Courier New" w:cs="Courier New"/>
          <w:b/>
          <w:i/>
          <w:sz w:val="18"/>
          <w:szCs w:val="18"/>
        </w:rPr>
        <w:t>Boolean</w:t>
      </w:r>
      <w:r w:rsidR="004D6392">
        <w:rPr>
          <w:rFonts w:ascii="Courier New" w:hAnsi="Courier New" w:cs="Courier New"/>
          <w:sz w:val="18"/>
          <w:szCs w:val="18"/>
        </w:rPr>
        <w:t>(</w:t>
      </w:r>
      <w:r w:rsidRPr="00CD42BA">
        <w:rPr>
          <w:rFonts w:ascii="Courier New" w:hAnsi="Courier New" w:cs="Courier New"/>
          <w:sz w:val="18"/>
          <w:szCs w:val="18"/>
          <w:u w:val="single"/>
        </w:rPr>
        <w:t>Indicatie materiele historie</w:t>
      </w:r>
      <w:r w:rsidR="004D6392">
        <w:rPr>
          <w:rFonts w:ascii="Courier New" w:hAnsi="Courier New" w:cs="Courier New"/>
          <w:sz w:val="18"/>
          <w:szCs w:val="18"/>
        </w:rPr>
        <w:t>)]</w:t>
      </w:r>
      <w:r w:rsidRPr="00CD42BA">
        <w:rPr>
          <w:rFonts w:ascii="Courier New" w:hAnsi="Courier New" w:cs="Courier New"/>
          <w:sz w:val="18"/>
          <w:szCs w:val="18"/>
        </w:rPr>
        <w:t xml:space="preserve">" </w:t>
      </w:r>
    </w:p>
    <w:p w:rsidR="009C2D12" w:rsidRPr="00CD42BA" w:rsidRDefault="003B2939" w:rsidP="009C2D12">
      <w:pPr>
        <w:spacing w:after="0"/>
        <w:ind w:left="720"/>
        <w:rPr>
          <w:rFonts w:ascii="Courier New" w:hAnsi="Courier New" w:cs="Courier New"/>
          <w:sz w:val="18"/>
          <w:szCs w:val="18"/>
        </w:rPr>
      </w:pPr>
      <w:r w:rsidRPr="00CD42BA">
        <w:rPr>
          <w:rFonts w:ascii="Courier New" w:hAnsi="Courier New" w:cs="Courier New"/>
          <w:sz w:val="18"/>
          <w:szCs w:val="18"/>
        </w:rPr>
        <w:t>metadata:formeleHistorie="[</w:t>
      </w:r>
      <w:r w:rsidR="004D6392" w:rsidRPr="00CD42BA">
        <w:rPr>
          <w:rFonts w:ascii="Courier New" w:hAnsi="Courier New" w:cs="Courier New"/>
          <w:b/>
          <w:i/>
          <w:sz w:val="18"/>
          <w:szCs w:val="18"/>
        </w:rPr>
        <w:t>Boolean</w:t>
      </w:r>
      <w:r w:rsidR="004D6392">
        <w:rPr>
          <w:rFonts w:ascii="Courier New" w:hAnsi="Courier New" w:cs="Courier New"/>
          <w:sz w:val="18"/>
          <w:szCs w:val="18"/>
        </w:rPr>
        <w:t>(</w:t>
      </w:r>
      <w:r w:rsidRPr="00CD42BA">
        <w:rPr>
          <w:rFonts w:ascii="Courier New" w:hAnsi="Courier New" w:cs="Courier New"/>
          <w:sz w:val="18"/>
          <w:szCs w:val="18"/>
          <w:u w:val="single"/>
        </w:rPr>
        <w:t>Indicatie formele historie</w:t>
      </w:r>
      <w:r w:rsidR="004D6392">
        <w:rPr>
          <w:rFonts w:ascii="Courier New" w:hAnsi="Courier New" w:cs="Courier New"/>
          <w:sz w:val="18"/>
          <w:szCs w:val="18"/>
          <w:u w:val="single"/>
        </w:rPr>
        <w:t>)</w:t>
      </w:r>
      <w:r w:rsidRPr="00CD42BA">
        <w:rPr>
          <w:rFonts w:ascii="Courier New" w:hAnsi="Courier New" w:cs="Courier New"/>
          <w:sz w:val="18"/>
          <w:szCs w:val="18"/>
        </w:rPr>
        <w:t>]</w:t>
      </w:r>
      <w:r w:rsidR="009C2D12" w:rsidRPr="00CD42BA">
        <w:rPr>
          <w:rFonts w:ascii="Courier New" w:hAnsi="Courier New" w:cs="Courier New"/>
          <w:sz w:val="18"/>
          <w:szCs w:val="18"/>
        </w:rPr>
        <w:t>"/&gt;</w:t>
      </w:r>
    </w:p>
    <w:p w:rsidR="009C2D12" w:rsidRPr="00CD42BA" w:rsidRDefault="009C2D12" w:rsidP="009C2D12">
      <w:pPr>
        <w:spacing w:after="0"/>
        <w:rPr>
          <w:rFonts w:ascii="Courier New" w:hAnsi="Courier New" w:cs="Courier New"/>
          <w:sz w:val="18"/>
          <w:szCs w:val="18"/>
        </w:rPr>
      </w:pPr>
    </w:p>
    <w:p w:rsidR="00FA079F" w:rsidRPr="00CD42BA" w:rsidRDefault="00FA079F" w:rsidP="00FA079F">
      <w:pPr>
        <w:spacing w:after="0"/>
        <w:rPr>
          <w:rFonts w:ascii="Courier New" w:hAnsi="Courier New" w:cs="Courier New"/>
          <w:sz w:val="18"/>
          <w:szCs w:val="18"/>
          <w:lang w:val="nl-NL"/>
        </w:rPr>
      </w:pPr>
      <w:r w:rsidRPr="00CF2B4B">
        <w:rPr>
          <w:b/>
          <w:lang w:val="nl-NL"/>
        </w:rPr>
        <w:t>Let op</w:t>
      </w:r>
      <w:r>
        <w:rPr>
          <w:lang w:val="nl-NL"/>
        </w:rPr>
        <w:t>: in de definitie van het bovenstaande element is de waarde van minOccurs altijd gelijk aan “0” ongeacht de kardinaliteit die gespecificeerd is in het informatiemodel. In de basisschema’s van StUF zijn alle elementen optioneel. Op die manier wordt hergebruik bevo</w:t>
      </w:r>
      <w:r w:rsidR="00367BE1">
        <w:rPr>
          <w:lang w:val="nl-NL"/>
        </w:rPr>
        <w:t>r</w:t>
      </w:r>
      <w:r>
        <w:rPr>
          <w:lang w:val="nl-NL"/>
        </w:rPr>
        <w:t xml:space="preserve">dert. Bijvoorbeeld in vraagberichten wil je eigenschappen van een object die niet relevant zijn voor </w:t>
      </w:r>
      <w:r w:rsidR="00367BE1">
        <w:rPr>
          <w:lang w:val="nl-NL"/>
        </w:rPr>
        <w:t>het stellen van de</w:t>
      </w:r>
      <w:r>
        <w:rPr>
          <w:lang w:val="nl-NL"/>
        </w:rPr>
        <w:t xml:space="preserve"> vraag kunnen weg laten.</w:t>
      </w:r>
      <w:r w:rsidR="00367BE1">
        <w:rPr>
          <w:lang w:val="nl-NL"/>
        </w:rPr>
        <w:t xml:space="preserve"> Of wil je bijvoorbeeld in een mutatiebericht</w:t>
      </w:r>
      <w:r>
        <w:rPr>
          <w:lang w:val="nl-NL"/>
        </w:rPr>
        <w:t xml:space="preserve"> </w:t>
      </w:r>
      <w:r w:rsidR="00367BE1">
        <w:rPr>
          <w:lang w:val="nl-NL"/>
        </w:rPr>
        <w:t>alleen de gegevens opnemen die gewijzigd zijn.</w:t>
      </w:r>
    </w:p>
    <w:p w:rsidR="00A420C6" w:rsidRPr="00CD42BA" w:rsidRDefault="00A420C6" w:rsidP="00FA079F">
      <w:pPr>
        <w:spacing w:after="0"/>
        <w:rPr>
          <w:lang w:val="nl-NL"/>
        </w:rPr>
      </w:pPr>
    </w:p>
    <w:p w:rsidR="00FA079F" w:rsidRDefault="00FA079F" w:rsidP="00FA079F">
      <w:pPr>
        <w:spacing w:after="0"/>
        <w:rPr>
          <w:lang w:val="nl-NL"/>
        </w:rPr>
      </w:pPr>
      <w:r w:rsidRPr="00A420C6">
        <w:rPr>
          <w:lang w:val="nl-NL"/>
        </w:rPr>
        <w:t>De</w:t>
      </w:r>
      <w:r>
        <w:rPr>
          <w:lang w:val="nl-NL"/>
        </w:rPr>
        <w:t xml:space="preserve"> functie </w:t>
      </w:r>
      <w:r w:rsidRPr="00CF2B4B">
        <w:rPr>
          <w:i/>
          <w:lang w:val="nl-NL"/>
        </w:rPr>
        <w:t>maxVoorkomens</w:t>
      </w:r>
      <w:r>
        <w:rPr>
          <w:lang w:val="nl-NL"/>
        </w:rPr>
        <w:t xml:space="preserve"> geeft het maximale aantal voorkomens terug van de kardinaliteit van de doelrol in de relatie (</w:t>
      </w:r>
      <w:r w:rsidRPr="00C10D3C">
        <w:rPr>
          <w:lang w:val="nl-NL"/>
        </w:rPr>
        <w:t>Target role Multiplicity</w:t>
      </w:r>
      <w:r>
        <w:rPr>
          <w:lang w:val="nl-NL"/>
        </w:rPr>
        <w:t xml:space="preserve">).  Op een analoge wijze geeft de functie </w:t>
      </w:r>
      <w:r w:rsidRPr="00CF2B4B">
        <w:rPr>
          <w:i/>
          <w:lang w:val="nl-NL"/>
        </w:rPr>
        <w:t>minVoorkomens</w:t>
      </w:r>
      <w:r>
        <w:rPr>
          <w:lang w:val="nl-NL"/>
        </w:rPr>
        <w:t xml:space="preserve"> het minimale aantal voorkomens terug. De twee functie zijn gedefinieerd  in onderstaande tabel.</w:t>
      </w:r>
    </w:p>
    <w:p w:rsidR="00FA079F" w:rsidRDefault="00FA079F" w:rsidP="00FA079F">
      <w:pPr>
        <w:spacing w:after="0"/>
        <w:rPr>
          <w:lang w:val="nl-NL"/>
        </w:rPr>
      </w:pPr>
    </w:p>
    <w:tbl>
      <w:tblPr>
        <w:tblStyle w:val="Tabelraster"/>
        <w:tblW w:w="0" w:type="auto"/>
        <w:tblLook w:val="04A0" w:firstRow="1" w:lastRow="0" w:firstColumn="1" w:lastColumn="0" w:noHBand="0" w:noVBand="1"/>
      </w:tblPr>
      <w:tblGrid>
        <w:gridCol w:w="2628"/>
        <w:gridCol w:w="1732"/>
        <w:gridCol w:w="2068"/>
        <w:gridCol w:w="2340"/>
      </w:tblGrid>
      <w:tr w:rsidR="00FA079F" w:rsidRPr="009B34EE" w:rsidTr="00FA079F">
        <w:tc>
          <w:tcPr>
            <w:tcW w:w="2628" w:type="dxa"/>
          </w:tcPr>
          <w:p w:rsidR="00FA079F" w:rsidRPr="00CD42BA" w:rsidRDefault="00FA079F" w:rsidP="00FA079F">
            <w:pPr>
              <w:rPr>
                <w:b/>
                <w:lang w:val="nl-NL"/>
              </w:rPr>
            </w:pPr>
            <w:r w:rsidRPr="00CD42BA">
              <w:rPr>
                <w:b/>
                <w:lang w:val="nl-NL"/>
              </w:rPr>
              <w:t>Kardinaliteit (Multiplicity)</w:t>
            </w:r>
          </w:p>
        </w:tc>
        <w:tc>
          <w:tcPr>
            <w:tcW w:w="1712" w:type="dxa"/>
          </w:tcPr>
          <w:p w:rsidR="00FA079F" w:rsidRPr="00CD42BA" w:rsidRDefault="00FA079F" w:rsidP="00FA079F">
            <w:pPr>
              <w:jc w:val="center"/>
              <w:rPr>
                <w:b/>
                <w:lang w:val="nl-NL"/>
              </w:rPr>
            </w:pPr>
            <w:r w:rsidRPr="00CD42BA">
              <w:rPr>
                <w:b/>
                <w:lang w:val="nl-NL"/>
              </w:rPr>
              <w:t>minVoorkomens</w:t>
            </w:r>
          </w:p>
        </w:tc>
        <w:tc>
          <w:tcPr>
            <w:tcW w:w="2068" w:type="dxa"/>
          </w:tcPr>
          <w:p w:rsidR="00FA079F" w:rsidRPr="00CD42BA" w:rsidRDefault="00FA079F" w:rsidP="00FA079F">
            <w:pPr>
              <w:jc w:val="center"/>
              <w:rPr>
                <w:b/>
                <w:lang w:val="nl-NL"/>
              </w:rPr>
            </w:pPr>
            <w:r w:rsidRPr="00CD42BA">
              <w:rPr>
                <w:b/>
                <w:lang w:val="nl-NL"/>
              </w:rPr>
              <w:t>maxVoorkomens (zonder historie)</w:t>
            </w:r>
          </w:p>
        </w:tc>
        <w:tc>
          <w:tcPr>
            <w:tcW w:w="2340" w:type="dxa"/>
          </w:tcPr>
          <w:p w:rsidR="00FA079F" w:rsidRPr="00CD42BA" w:rsidRDefault="00FA079F" w:rsidP="00FA079F">
            <w:pPr>
              <w:jc w:val="center"/>
              <w:rPr>
                <w:b/>
                <w:lang w:val="nl-NL"/>
              </w:rPr>
            </w:pPr>
            <w:r w:rsidRPr="00CD42BA">
              <w:rPr>
                <w:b/>
                <w:lang w:val="nl-NL"/>
              </w:rPr>
              <w:t xml:space="preserve">maxVoorkomens </w:t>
            </w:r>
            <w:r w:rsidRPr="00CD42BA">
              <w:rPr>
                <w:b/>
                <w:lang w:val="nl-NL"/>
              </w:rPr>
              <w:br/>
              <w:t>(in geval van historie)</w:t>
            </w:r>
          </w:p>
        </w:tc>
      </w:tr>
      <w:tr w:rsidR="00FA079F" w:rsidRPr="00823D2C" w:rsidTr="00FA079F">
        <w:tc>
          <w:tcPr>
            <w:tcW w:w="2628" w:type="dxa"/>
          </w:tcPr>
          <w:p w:rsidR="00FA079F" w:rsidRDefault="00FA079F" w:rsidP="00FA079F">
            <w:pPr>
              <w:rPr>
                <w:lang w:val="nl-NL"/>
              </w:rPr>
            </w:pPr>
            <w:r>
              <w:rPr>
                <w:lang w:val="nl-NL"/>
              </w:rPr>
              <w:t>*</w:t>
            </w:r>
          </w:p>
        </w:tc>
        <w:tc>
          <w:tcPr>
            <w:tcW w:w="1712" w:type="dxa"/>
          </w:tcPr>
          <w:p w:rsidR="00FA079F" w:rsidRDefault="00FA079F" w:rsidP="00FA079F">
            <w:pPr>
              <w:jc w:val="center"/>
              <w:rPr>
                <w:lang w:val="nl-NL"/>
              </w:rPr>
            </w:pPr>
            <w:r>
              <w:rPr>
                <w:lang w:val="nl-NL"/>
              </w:rPr>
              <w:t>1</w:t>
            </w:r>
          </w:p>
        </w:tc>
        <w:tc>
          <w:tcPr>
            <w:tcW w:w="2068" w:type="dxa"/>
          </w:tcPr>
          <w:p w:rsidR="00FA079F" w:rsidRDefault="00FA079F" w:rsidP="00FA079F">
            <w:pPr>
              <w:jc w:val="center"/>
              <w:rPr>
                <w:lang w:val="nl-NL"/>
              </w:rPr>
            </w:pPr>
            <w:r>
              <w:rPr>
                <w:lang w:val="nl-NL"/>
              </w:rPr>
              <w:t>unbounded</w:t>
            </w:r>
          </w:p>
        </w:tc>
        <w:tc>
          <w:tcPr>
            <w:tcW w:w="2340" w:type="dxa"/>
          </w:tcPr>
          <w:p w:rsidR="00FA079F" w:rsidRDefault="00FA079F" w:rsidP="00FA079F">
            <w:pPr>
              <w:jc w:val="center"/>
              <w:rPr>
                <w:lang w:val="nl-NL"/>
              </w:rPr>
            </w:pPr>
            <w:r>
              <w:rPr>
                <w:lang w:val="nl-NL"/>
              </w:rPr>
              <w:t>unbounded</w:t>
            </w:r>
          </w:p>
        </w:tc>
      </w:tr>
      <w:tr w:rsidR="00FA079F" w:rsidRPr="00823D2C" w:rsidTr="00FA079F">
        <w:tc>
          <w:tcPr>
            <w:tcW w:w="2628" w:type="dxa"/>
          </w:tcPr>
          <w:p w:rsidR="00FA079F" w:rsidRDefault="00FA079F" w:rsidP="00FA079F">
            <w:pPr>
              <w:rPr>
                <w:lang w:val="nl-NL"/>
              </w:rPr>
            </w:pPr>
            <w:r>
              <w:rPr>
                <w:lang w:val="nl-NL"/>
              </w:rPr>
              <w:t>0</w:t>
            </w:r>
          </w:p>
        </w:tc>
        <w:tc>
          <w:tcPr>
            <w:tcW w:w="1712" w:type="dxa"/>
          </w:tcPr>
          <w:p w:rsidR="00FA079F" w:rsidRDefault="00FA079F" w:rsidP="00FA079F">
            <w:pPr>
              <w:jc w:val="center"/>
              <w:rPr>
                <w:lang w:val="nl-NL"/>
              </w:rPr>
            </w:pPr>
            <w:r>
              <w:rPr>
                <w:lang w:val="nl-NL"/>
              </w:rPr>
              <w:t>0</w:t>
            </w:r>
          </w:p>
        </w:tc>
        <w:tc>
          <w:tcPr>
            <w:tcW w:w="2068" w:type="dxa"/>
          </w:tcPr>
          <w:p w:rsidR="00FA079F" w:rsidRDefault="00FA079F" w:rsidP="00FA079F">
            <w:pPr>
              <w:jc w:val="center"/>
              <w:rPr>
                <w:lang w:val="nl-NL"/>
              </w:rPr>
            </w:pPr>
            <w:r>
              <w:rPr>
                <w:lang w:val="nl-NL"/>
              </w:rPr>
              <w:t>1</w:t>
            </w:r>
          </w:p>
        </w:tc>
        <w:tc>
          <w:tcPr>
            <w:tcW w:w="2340" w:type="dxa"/>
          </w:tcPr>
          <w:p w:rsidR="00FA079F" w:rsidRDefault="00FA079F" w:rsidP="00FA079F">
            <w:pPr>
              <w:jc w:val="center"/>
              <w:rPr>
                <w:lang w:val="nl-NL"/>
              </w:rPr>
            </w:pPr>
            <w:r>
              <w:rPr>
                <w:lang w:val="nl-NL"/>
              </w:rPr>
              <w:t>unbounded</w:t>
            </w:r>
          </w:p>
        </w:tc>
      </w:tr>
      <w:tr w:rsidR="00FA079F" w:rsidRPr="00823D2C" w:rsidTr="00FA079F">
        <w:tc>
          <w:tcPr>
            <w:tcW w:w="2628" w:type="dxa"/>
          </w:tcPr>
          <w:p w:rsidR="00FA079F" w:rsidRDefault="00FA079F" w:rsidP="00FA079F">
            <w:pPr>
              <w:rPr>
                <w:lang w:val="nl-NL"/>
              </w:rPr>
            </w:pPr>
            <w:r>
              <w:rPr>
                <w:lang w:val="nl-NL"/>
              </w:rPr>
              <w:t>0..*</w:t>
            </w:r>
          </w:p>
        </w:tc>
        <w:tc>
          <w:tcPr>
            <w:tcW w:w="1712" w:type="dxa"/>
          </w:tcPr>
          <w:p w:rsidR="00FA079F" w:rsidRDefault="00FA079F" w:rsidP="00FA079F">
            <w:pPr>
              <w:jc w:val="center"/>
              <w:rPr>
                <w:lang w:val="nl-NL"/>
              </w:rPr>
            </w:pPr>
            <w:r>
              <w:rPr>
                <w:lang w:val="nl-NL"/>
              </w:rPr>
              <w:t>0</w:t>
            </w:r>
          </w:p>
        </w:tc>
        <w:tc>
          <w:tcPr>
            <w:tcW w:w="2068" w:type="dxa"/>
          </w:tcPr>
          <w:p w:rsidR="00FA079F" w:rsidRDefault="00FA079F" w:rsidP="00FA079F">
            <w:pPr>
              <w:jc w:val="center"/>
              <w:rPr>
                <w:lang w:val="nl-NL"/>
              </w:rPr>
            </w:pPr>
            <w:r>
              <w:rPr>
                <w:lang w:val="nl-NL"/>
              </w:rPr>
              <w:t>unbounded</w:t>
            </w:r>
          </w:p>
        </w:tc>
        <w:tc>
          <w:tcPr>
            <w:tcW w:w="2340" w:type="dxa"/>
          </w:tcPr>
          <w:p w:rsidR="00FA079F" w:rsidRDefault="00FA079F" w:rsidP="00FA079F">
            <w:pPr>
              <w:jc w:val="center"/>
              <w:rPr>
                <w:lang w:val="nl-NL"/>
              </w:rPr>
            </w:pPr>
            <w:r>
              <w:rPr>
                <w:lang w:val="nl-NL"/>
              </w:rPr>
              <w:t>unbounded</w:t>
            </w:r>
          </w:p>
        </w:tc>
      </w:tr>
      <w:tr w:rsidR="00FA079F" w:rsidRPr="00823D2C" w:rsidTr="00FA079F">
        <w:tc>
          <w:tcPr>
            <w:tcW w:w="2628" w:type="dxa"/>
          </w:tcPr>
          <w:p w:rsidR="00FA079F" w:rsidRDefault="00FA079F" w:rsidP="00FA079F">
            <w:pPr>
              <w:rPr>
                <w:lang w:val="nl-NL"/>
              </w:rPr>
            </w:pPr>
            <w:r>
              <w:rPr>
                <w:lang w:val="nl-NL"/>
              </w:rPr>
              <w:t>0..1</w:t>
            </w:r>
          </w:p>
        </w:tc>
        <w:tc>
          <w:tcPr>
            <w:tcW w:w="1712" w:type="dxa"/>
          </w:tcPr>
          <w:p w:rsidR="00FA079F" w:rsidRDefault="00FA079F" w:rsidP="00FA079F">
            <w:pPr>
              <w:jc w:val="center"/>
              <w:rPr>
                <w:lang w:val="nl-NL"/>
              </w:rPr>
            </w:pPr>
            <w:r>
              <w:rPr>
                <w:lang w:val="nl-NL"/>
              </w:rPr>
              <w:t>0</w:t>
            </w:r>
          </w:p>
        </w:tc>
        <w:tc>
          <w:tcPr>
            <w:tcW w:w="2068" w:type="dxa"/>
          </w:tcPr>
          <w:p w:rsidR="00FA079F" w:rsidRDefault="00FA079F" w:rsidP="00FA079F">
            <w:pPr>
              <w:jc w:val="center"/>
              <w:rPr>
                <w:lang w:val="nl-NL"/>
              </w:rPr>
            </w:pPr>
            <w:r>
              <w:rPr>
                <w:lang w:val="nl-NL"/>
              </w:rPr>
              <w:t>1</w:t>
            </w:r>
          </w:p>
        </w:tc>
        <w:tc>
          <w:tcPr>
            <w:tcW w:w="2340" w:type="dxa"/>
          </w:tcPr>
          <w:p w:rsidR="00FA079F" w:rsidRDefault="00FA079F" w:rsidP="00FA079F">
            <w:pPr>
              <w:jc w:val="center"/>
              <w:rPr>
                <w:lang w:val="nl-NL"/>
              </w:rPr>
            </w:pPr>
            <w:r>
              <w:rPr>
                <w:lang w:val="nl-NL"/>
              </w:rPr>
              <w:t>unbounded</w:t>
            </w:r>
          </w:p>
        </w:tc>
      </w:tr>
      <w:tr w:rsidR="00FA079F" w:rsidRPr="00823D2C" w:rsidTr="00FA079F">
        <w:tc>
          <w:tcPr>
            <w:tcW w:w="2628" w:type="dxa"/>
          </w:tcPr>
          <w:p w:rsidR="00FA079F" w:rsidRDefault="00FA079F" w:rsidP="00FA079F">
            <w:pPr>
              <w:rPr>
                <w:lang w:val="nl-NL"/>
              </w:rPr>
            </w:pPr>
            <w:r>
              <w:rPr>
                <w:lang w:val="nl-NL"/>
              </w:rPr>
              <w:t>1</w:t>
            </w:r>
          </w:p>
        </w:tc>
        <w:tc>
          <w:tcPr>
            <w:tcW w:w="1712" w:type="dxa"/>
          </w:tcPr>
          <w:p w:rsidR="00FA079F" w:rsidRDefault="00FA079F" w:rsidP="00FA079F">
            <w:pPr>
              <w:jc w:val="center"/>
              <w:rPr>
                <w:lang w:val="nl-NL"/>
              </w:rPr>
            </w:pPr>
            <w:r>
              <w:rPr>
                <w:lang w:val="nl-NL"/>
              </w:rPr>
              <w:t>1</w:t>
            </w:r>
          </w:p>
        </w:tc>
        <w:tc>
          <w:tcPr>
            <w:tcW w:w="2068" w:type="dxa"/>
          </w:tcPr>
          <w:p w:rsidR="00FA079F" w:rsidRDefault="00FA079F" w:rsidP="00FA079F">
            <w:pPr>
              <w:jc w:val="center"/>
              <w:rPr>
                <w:lang w:val="nl-NL"/>
              </w:rPr>
            </w:pPr>
            <w:r>
              <w:rPr>
                <w:lang w:val="nl-NL"/>
              </w:rPr>
              <w:t>1</w:t>
            </w:r>
          </w:p>
        </w:tc>
        <w:tc>
          <w:tcPr>
            <w:tcW w:w="2340" w:type="dxa"/>
          </w:tcPr>
          <w:p w:rsidR="00FA079F" w:rsidRDefault="00FA079F" w:rsidP="00FA079F">
            <w:pPr>
              <w:jc w:val="center"/>
              <w:rPr>
                <w:lang w:val="nl-NL"/>
              </w:rPr>
            </w:pPr>
            <w:r>
              <w:rPr>
                <w:lang w:val="nl-NL"/>
              </w:rPr>
              <w:t>unbounded</w:t>
            </w:r>
          </w:p>
        </w:tc>
      </w:tr>
      <w:tr w:rsidR="00FA079F" w:rsidRPr="00823D2C" w:rsidTr="00FA079F">
        <w:tc>
          <w:tcPr>
            <w:tcW w:w="2628" w:type="dxa"/>
          </w:tcPr>
          <w:p w:rsidR="00FA079F" w:rsidRDefault="00FA079F" w:rsidP="00FA079F">
            <w:pPr>
              <w:rPr>
                <w:lang w:val="nl-NL"/>
              </w:rPr>
            </w:pPr>
            <w:r>
              <w:rPr>
                <w:lang w:val="nl-NL"/>
              </w:rPr>
              <w:t>1..*</w:t>
            </w:r>
          </w:p>
        </w:tc>
        <w:tc>
          <w:tcPr>
            <w:tcW w:w="1712" w:type="dxa"/>
          </w:tcPr>
          <w:p w:rsidR="00FA079F" w:rsidRDefault="00FA079F" w:rsidP="00FA079F">
            <w:pPr>
              <w:jc w:val="center"/>
              <w:rPr>
                <w:lang w:val="nl-NL"/>
              </w:rPr>
            </w:pPr>
            <w:r>
              <w:rPr>
                <w:lang w:val="nl-NL"/>
              </w:rPr>
              <w:t>1</w:t>
            </w:r>
          </w:p>
        </w:tc>
        <w:tc>
          <w:tcPr>
            <w:tcW w:w="2068" w:type="dxa"/>
          </w:tcPr>
          <w:p w:rsidR="00FA079F" w:rsidRDefault="00FA079F" w:rsidP="00FA079F">
            <w:pPr>
              <w:jc w:val="center"/>
              <w:rPr>
                <w:lang w:val="nl-NL"/>
              </w:rPr>
            </w:pPr>
            <w:r>
              <w:rPr>
                <w:lang w:val="nl-NL"/>
              </w:rPr>
              <w:t>unbounded</w:t>
            </w:r>
          </w:p>
        </w:tc>
        <w:tc>
          <w:tcPr>
            <w:tcW w:w="2340" w:type="dxa"/>
          </w:tcPr>
          <w:p w:rsidR="00FA079F" w:rsidRDefault="00FA079F" w:rsidP="00FA079F">
            <w:pPr>
              <w:jc w:val="center"/>
              <w:rPr>
                <w:lang w:val="nl-NL"/>
              </w:rPr>
            </w:pPr>
            <w:r>
              <w:rPr>
                <w:lang w:val="nl-NL"/>
              </w:rPr>
              <w:t>unbounded</w:t>
            </w:r>
          </w:p>
        </w:tc>
      </w:tr>
    </w:tbl>
    <w:p w:rsidR="00FA079F" w:rsidRDefault="00FA079F" w:rsidP="00FA079F">
      <w:pPr>
        <w:spacing w:after="0"/>
        <w:rPr>
          <w:lang w:val="nl-NL"/>
        </w:rPr>
      </w:pPr>
    </w:p>
    <w:p w:rsidR="00FA079F" w:rsidRDefault="00FA079F" w:rsidP="00FA079F">
      <w:pPr>
        <w:spacing w:after="0"/>
        <w:rPr>
          <w:lang w:val="nl-NL"/>
        </w:rPr>
      </w:pPr>
      <w:r>
        <w:rPr>
          <w:lang w:val="nl-NL"/>
        </w:rPr>
        <w:t xml:space="preserve">In geval er materiële historie is gedefinieerd op de relatie (metadata:materieleHistorie=”true”) dan geeft de functie </w:t>
      </w:r>
      <w:r w:rsidRPr="00CF2B4B">
        <w:rPr>
          <w:i/>
          <w:lang w:val="nl-NL"/>
        </w:rPr>
        <w:t>maxVoorkomens</w:t>
      </w:r>
      <w:r>
        <w:rPr>
          <w:lang w:val="nl-NL"/>
        </w:rPr>
        <w:t xml:space="preserve"> altijd de waarde “unbounded” terug. Dan kan het hierboven </w:t>
      </w:r>
      <w:r w:rsidR="00ED68F1">
        <w:rPr>
          <w:lang w:val="nl-NL"/>
        </w:rPr>
        <w:t>gedefinieerde</w:t>
      </w:r>
      <w:r>
        <w:rPr>
          <w:lang w:val="nl-NL"/>
        </w:rPr>
        <w:t xml:space="preserve"> element voor de relatiesoort ook worden gebruikt voor het opnemen van (meerdere) historische voorkomens.</w:t>
      </w:r>
    </w:p>
    <w:p w:rsidR="00D86E69" w:rsidRDefault="00D816ED" w:rsidP="00CD42BA">
      <w:pPr>
        <w:pStyle w:val="Geenafstand"/>
        <w:rPr>
          <w:lang w:val="nl-NL"/>
        </w:rPr>
      </w:pPr>
      <w:r>
        <w:rPr>
          <w:lang w:val="nl-NL"/>
        </w:rPr>
        <w:t xml:space="preserve">In het informatiemodel </w:t>
      </w:r>
      <w:r w:rsidR="00D86E69">
        <w:rPr>
          <w:lang w:val="nl-NL"/>
        </w:rPr>
        <w:t>is</w:t>
      </w:r>
      <w:r>
        <w:rPr>
          <w:lang w:val="nl-NL"/>
        </w:rPr>
        <w:t xml:space="preserve"> </w:t>
      </w:r>
      <w:r w:rsidR="00D86E69">
        <w:rPr>
          <w:lang w:val="nl-NL"/>
        </w:rPr>
        <w:t xml:space="preserve">de naam van </w:t>
      </w:r>
      <w:r>
        <w:rPr>
          <w:lang w:val="nl-NL"/>
        </w:rPr>
        <w:t xml:space="preserve">een relatiesoort niet </w:t>
      </w:r>
      <w:r w:rsidR="00D86E69">
        <w:rPr>
          <w:lang w:val="nl-NL"/>
        </w:rPr>
        <w:t>altijd uniek. In de vertaling moeten (de XML-tags van) deze namen gedisambigueerd worden door de naam van het gerelateerde ob</w:t>
      </w:r>
      <w:r w:rsidR="00ED68F1">
        <w:rPr>
          <w:lang w:val="nl-NL"/>
        </w:rPr>
        <w:t xml:space="preserve">jecttype in </w:t>
      </w:r>
      <w:ins w:id="625" w:author="Henri Korver" w:date="2016-07-18T15:34:00Z">
        <w:r w:rsidR="00CC227F">
          <w:rPr>
            <w:lang w:val="nl-NL"/>
          </w:rPr>
          <w:t>c</w:t>
        </w:r>
      </w:ins>
      <w:del w:id="626" w:author="Henri Korver" w:date="2016-07-18T15:34:00Z">
        <w:r w:rsidR="00ED68F1" w:rsidDel="00CC227F">
          <w:rPr>
            <w:lang w:val="nl-NL"/>
          </w:rPr>
          <w:delText>C</w:delText>
        </w:r>
      </w:del>
      <w:r w:rsidR="00ED68F1">
        <w:rPr>
          <w:lang w:val="nl-NL"/>
        </w:rPr>
        <w:t>amelCase eraan te plakken</w:t>
      </w:r>
      <w:r w:rsidR="00D86E69">
        <w:rPr>
          <w:lang w:val="nl-NL"/>
        </w:rPr>
        <w:t>. Dit is bijvoorbeeld het geval bij de volgende relaties in het complex type STT</w:t>
      </w:r>
      <w:r w:rsidR="00D86E69" w:rsidRPr="004D6392">
        <w:rPr>
          <w:lang w:val="nl-NL"/>
        </w:rPr>
        <w:t>-</w:t>
      </w:r>
      <w:r w:rsidR="00D86E69">
        <w:rPr>
          <w:lang w:val="nl-NL"/>
        </w:rPr>
        <w:t>basis.</w:t>
      </w:r>
    </w:p>
    <w:p w:rsidR="00EB28D8" w:rsidRDefault="00EB28D8" w:rsidP="00FA079F">
      <w:pPr>
        <w:spacing w:after="0"/>
        <w:rPr>
          <w:lang w:val="nl-NL"/>
        </w:rPr>
      </w:pPr>
    </w:p>
    <w:p w:rsidR="00D816ED" w:rsidRPr="00CC227F" w:rsidRDefault="00D816ED" w:rsidP="00CD42BA">
      <w:pPr>
        <w:pStyle w:val="xml"/>
        <w:rPr>
          <w:lang w:val="nl-NL"/>
        </w:rPr>
      </w:pPr>
      <w:r w:rsidRPr="00CC227F">
        <w:rPr>
          <w:lang w:val="nl-NL"/>
        </w:rPr>
        <w:t>&lt;element name="heeftVerplichte</w:t>
      </w:r>
      <w:r w:rsidRPr="00CC227F">
        <w:rPr>
          <w:b/>
          <w:lang w:val="nl-NL"/>
          <w:rPrChange w:id="627" w:author="Henri Korver" w:date="2016-07-18T15:33:00Z">
            <w:rPr>
              <w:u w:val="single"/>
              <w:lang w:val="nl-NL"/>
            </w:rPr>
          </w:rPrChange>
        </w:rPr>
        <w:t>Informatieobjecttype</w:t>
      </w:r>
      <w:r w:rsidRPr="00CC227F">
        <w:rPr>
          <w:lang w:val="nl-NL"/>
        </w:rPr>
        <w:t xml:space="preserve">" type="ztc:STTIOT-basis" </w:t>
      </w:r>
      <w:r w:rsidRPr="00CC227F">
        <w:rPr>
          <w:lang w:val="nl-NL"/>
        </w:rPr>
        <w:br/>
        <w:t xml:space="preserve">         nillable="true" minOccurs="0" maxOccurs="unbounded"/&gt;</w:t>
      </w:r>
    </w:p>
    <w:p w:rsidR="00D816ED" w:rsidRPr="00CC227F" w:rsidRDefault="00D816ED" w:rsidP="00CD42BA">
      <w:pPr>
        <w:pStyle w:val="xml"/>
        <w:rPr>
          <w:lang w:val="nl-NL"/>
        </w:rPr>
      </w:pPr>
      <w:r w:rsidRPr="00CC227F">
        <w:rPr>
          <w:lang w:val="nl-NL"/>
        </w:rPr>
        <w:t>&lt;element name="heeft</w:t>
      </w:r>
      <w:r w:rsidRPr="00CC227F">
        <w:rPr>
          <w:lang w:val="nl-NL"/>
          <w:rPrChange w:id="628" w:author="Henri Korver" w:date="2016-07-18T15:33:00Z">
            <w:rPr>
              <w:u w:val="single"/>
              <w:lang w:val="nl-NL"/>
            </w:rPr>
          </w:rPrChange>
        </w:rPr>
        <w:t>Verplichte</w:t>
      </w:r>
      <w:r w:rsidRPr="00CC227F">
        <w:rPr>
          <w:b/>
          <w:lang w:val="nl-NL"/>
          <w:rPrChange w:id="629" w:author="Henri Korver" w:date="2016-07-18T15:33:00Z">
            <w:rPr>
              <w:u w:val="single"/>
              <w:lang w:val="nl-NL"/>
            </w:rPr>
          </w:rPrChange>
        </w:rPr>
        <w:t>Eigenschap</w:t>
      </w:r>
      <w:r w:rsidRPr="00CC227F">
        <w:rPr>
          <w:lang w:val="nl-NL"/>
        </w:rPr>
        <w:t xml:space="preserve">" type="ztc:STTEIG-basis" </w:t>
      </w:r>
      <w:r w:rsidRPr="00CC227F">
        <w:rPr>
          <w:lang w:val="nl-NL"/>
        </w:rPr>
        <w:br/>
        <w:t xml:space="preserve">         nillable="true" minOccurs="0" maxOccurs="unbounded"/&gt;</w:t>
      </w:r>
    </w:p>
    <w:p w:rsidR="00D816ED" w:rsidRPr="00CC227F" w:rsidRDefault="00D816ED" w:rsidP="00CD42BA">
      <w:pPr>
        <w:pStyle w:val="xml"/>
        <w:rPr>
          <w:lang w:val="nl-NL"/>
        </w:rPr>
      </w:pPr>
      <w:r w:rsidRPr="00CC227F">
        <w:rPr>
          <w:lang w:val="nl-NL"/>
        </w:rPr>
        <w:lastRenderedPageBreak/>
        <w:t>&lt;element name="heeftVerplichte</w:t>
      </w:r>
      <w:r w:rsidRPr="00CC227F">
        <w:rPr>
          <w:b/>
          <w:lang w:val="nl-NL"/>
          <w:rPrChange w:id="630" w:author="Henri Korver" w:date="2016-07-18T15:33:00Z">
            <w:rPr>
              <w:u w:val="single"/>
              <w:lang w:val="nl-NL"/>
            </w:rPr>
          </w:rPrChange>
        </w:rPr>
        <w:t>ZaakObjecttype</w:t>
      </w:r>
      <w:r w:rsidRPr="00CC227F">
        <w:rPr>
          <w:lang w:val="nl-NL"/>
        </w:rPr>
        <w:t xml:space="preserve">" type="ztc:STTZOT-basis" </w:t>
      </w:r>
      <w:r w:rsidRPr="00CC227F">
        <w:rPr>
          <w:lang w:val="nl-NL"/>
        </w:rPr>
        <w:br/>
        <w:t xml:space="preserve">         nillable="true" minOccurs="0" maxOccurs="unbounded"/&gt;</w:t>
      </w:r>
    </w:p>
    <w:p w:rsidR="00EB28D8" w:rsidRDefault="00EB28D8" w:rsidP="00CD42BA">
      <w:pPr>
        <w:pStyle w:val="Geenafstand"/>
        <w:rPr>
          <w:lang w:val="nl-NL"/>
        </w:rPr>
      </w:pPr>
    </w:p>
    <w:p w:rsidR="00EB28D8" w:rsidRDefault="00EB28D8" w:rsidP="00CD42BA">
      <w:pPr>
        <w:pStyle w:val="Geenafstand"/>
        <w:rPr>
          <w:lang w:val="nl-NL"/>
        </w:rPr>
      </w:pPr>
      <w:r>
        <w:rPr>
          <w:lang w:val="nl-NL"/>
        </w:rPr>
        <w:t>Een andere mogelijkheid is om</w:t>
      </w:r>
      <w:r w:rsidR="00ED68F1">
        <w:rPr>
          <w:lang w:val="nl-NL"/>
        </w:rPr>
        <w:t xml:space="preserve"> te eisen dat de XML</w:t>
      </w:r>
      <w:r>
        <w:rPr>
          <w:lang w:val="nl-NL"/>
        </w:rPr>
        <w:t xml:space="preserve">-tags van de relatienamen </w:t>
      </w:r>
      <w:r w:rsidR="0021446D">
        <w:rPr>
          <w:lang w:val="nl-NL"/>
        </w:rPr>
        <w:t>altijd op voorhand uniek zijn in het informatiemodel.</w:t>
      </w:r>
    </w:p>
    <w:p w:rsidR="00FA079F" w:rsidRPr="00CD42BA" w:rsidRDefault="00042645" w:rsidP="00CD42BA">
      <w:pPr>
        <w:pStyle w:val="Kop3"/>
      </w:pPr>
      <w:r>
        <w:t>Basistype</w:t>
      </w:r>
    </w:p>
    <w:p w:rsidR="00FA079F" w:rsidRPr="00CF2B4B" w:rsidRDefault="00FA079F" w:rsidP="00FA079F">
      <w:pPr>
        <w:spacing w:after="0"/>
        <w:rPr>
          <w:rFonts w:ascii="Courier New" w:hAnsi="Courier New" w:cs="Courier New"/>
          <w:sz w:val="18"/>
          <w:szCs w:val="18"/>
        </w:rPr>
      </w:pPr>
      <w:r w:rsidRPr="00CF2B4B">
        <w:rPr>
          <w:rFonts w:ascii="Courier New" w:hAnsi="Courier New" w:cs="Courier New"/>
          <w:sz w:val="18"/>
          <w:szCs w:val="18"/>
        </w:rPr>
        <w:t>&lt;complexType name="[</w:t>
      </w:r>
      <w:r w:rsidRPr="00CF2B4B">
        <w:rPr>
          <w:rFonts w:ascii="Courier New" w:hAnsi="Courier New" w:cs="Courier New"/>
          <w:sz w:val="18"/>
          <w:szCs w:val="18"/>
          <w:u w:val="single"/>
        </w:rPr>
        <w:t>Mnemonic relatiesoort</w:t>
      </w:r>
      <w:r w:rsidRPr="00CF2B4B">
        <w:rPr>
          <w:rFonts w:ascii="Courier New" w:hAnsi="Courier New" w:cs="Courier New"/>
          <w:sz w:val="18"/>
          <w:szCs w:val="18"/>
        </w:rPr>
        <w:t>]-basis"&gt;</w:t>
      </w:r>
    </w:p>
    <w:p w:rsidR="00FA079F" w:rsidRPr="00CF2B4B" w:rsidRDefault="00FA079F" w:rsidP="00FA079F">
      <w:pPr>
        <w:spacing w:after="0"/>
        <w:rPr>
          <w:rFonts w:ascii="Courier New" w:hAnsi="Courier New" w:cs="Courier New"/>
          <w:sz w:val="18"/>
          <w:szCs w:val="18"/>
        </w:rPr>
      </w:pPr>
      <w:r w:rsidRPr="00CF2B4B">
        <w:rPr>
          <w:rFonts w:ascii="Courier New" w:hAnsi="Courier New" w:cs="Courier New"/>
          <w:sz w:val="18"/>
          <w:szCs w:val="18"/>
        </w:rPr>
        <w:t xml:space="preserve">   &lt;annotation&gt;</w:t>
      </w:r>
    </w:p>
    <w:p w:rsidR="00FA079F" w:rsidRDefault="00FA079F" w:rsidP="00FA079F">
      <w:pPr>
        <w:spacing w:after="0"/>
        <w:rPr>
          <w:ins w:id="631" w:author="Henri Korver" w:date="2016-07-18T21:24:00Z"/>
          <w:rFonts w:ascii="Courier New" w:hAnsi="Courier New" w:cs="Courier New"/>
          <w:sz w:val="18"/>
          <w:szCs w:val="18"/>
          <w:lang w:val="nl-NL"/>
        </w:rPr>
      </w:pPr>
      <w:r w:rsidRPr="005014EA">
        <w:rPr>
          <w:rFonts w:ascii="Courier New" w:hAnsi="Courier New" w:cs="Courier New"/>
          <w:sz w:val="18"/>
          <w:szCs w:val="18"/>
        </w:rPr>
        <w:t xml:space="preserve">      </w:t>
      </w:r>
      <w:r w:rsidRPr="00CD42BA">
        <w:rPr>
          <w:rFonts w:ascii="Courier New" w:hAnsi="Courier New" w:cs="Courier New"/>
          <w:sz w:val="18"/>
          <w:szCs w:val="18"/>
          <w:lang w:val="nl-NL"/>
        </w:rPr>
        <w:t>&lt;documentation&gt;[</w:t>
      </w:r>
      <w:r w:rsidRPr="00CD42BA">
        <w:rPr>
          <w:rFonts w:ascii="Courier New" w:hAnsi="Courier New" w:cs="Courier New"/>
          <w:sz w:val="18"/>
          <w:szCs w:val="18"/>
          <w:u w:val="single"/>
          <w:lang w:val="nl-NL"/>
        </w:rPr>
        <w:t>Naam relatiesoort</w:t>
      </w:r>
      <w:r w:rsidRPr="00CD42BA">
        <w:rPr>
          <w:rFonts w:ascii="Courier New" w:hAnsi="Courier New" w:cs="Courier New"/>
          <w:sz w:val="18"/>
          <w:szCs w:val="18"/>
          <w:lang w:val="nl-NL"/>
        </w:rPr>
        <w:t>]: [</w:t>
      </w:r>
      <w:r w:rsidRPr="00CD42BA">
        <w:rPr>
          <w:rFonts w:ascii="Courier New" w:hAnsi="Courier New" w:cs="Courier New"/>
          <w:sz w:val="18"/>
          <w:szCs w:val="18"/>
          <w:u w:val="single"/>
          <w:lang w:val="nl-NL"/>
        </w:rPr>
        <w:t>Definitie relatiesoort</w:t>
      </w:r>
      <w:r w:rsidRPr="00CD42BA">
        <w:rPr>
          <w:rFonts w:ascii="Courier New" w:hAnsi="Courier New" w:cs="Courier New"/>
          <w:sz w:val="18"/>
          <w:szCs w:val="18"/>
          <w:lang w:val="nl-NL"/>
        </w:rPr>
        <w:t>]&lt;/documentation&gt;</w:t>
      </w:r>
      <w:r w:rsidRPr="00CD42BA">
        <w:rPr>
          <w:rFonts w:ascii="Courier New" w:hAnsi="Courier New" w:cs="Courier New"/>
          <w:sz w:val="18"/>
          <w:szCs w:val="18"/>
          <w:lang w:val="nl-NL"/>
        </w:rPr>
        <w:br/>
        <w:t xml:space="preserve">   &lt;/annotation&gt;</w:t>
      </w:r>
    </w:p>
    <w:p w:rsidR="003C0D78" w:rsidRPr="003C0D78" w:rsidRDefault="003C0D78" w:rsidP="003C0D78">
      <w:pPr>
        <w:spacing w:after="0"/>
        <w:rPr>
          <w:ins w:id="632" w:author="Henri Korver" w:date="2016-07-18T21:24:00Z"/>
          <w:rFonts w:ascii="Courier New" w:hAnsi="Courier New" w:cs="Courier New"/>
          <w:sz w:val="18"/>
          <w:szCs w:val="18"/>
          <w:lang w:val="nl-NL"/>
        </w:rPr>
      </w:pPr>
      <w:ins w:id="633" w:author="Henri Korver" w:date="2016-07-18T21:24:00Z">
        <w:r>
          <w:rPr>
            <w:rFonts w:ascii="Courier New" w:hAnsi="Courier New" w:cs="Courier New"/>
            <w:sz w:val="18"/>
            <w:szCs w:val="18"/>
            <w:lang w:val="nl-NL"/>
          </w:rPr>
          <w:t xml:space="preserve">   </w:t>
        </w:r>
        <w:r w:rsidRPr="003C0D78">
          <w:rPr>
            <w:rFonts w:ascii="Courier New" w:hAnsi="Courier New" w:cs="Courier New"/>
            <w:sz w:val="18"/>
            <w:szCs w:val="18"/>
            <w:lang w:val="nl-NL"/>
          </w:rPr>
          <w:t>&lt;choice&gt;</w:t>
        </w:r>
      </w:ins>
    </w:p>
    <w:p w:rsidR="003C0D78" w:rsidRPr="003C0D78" w:rsidRDefault="003C0D78" w:rsidP="00DA1DA4">
      <w:pPr>
        <w:spacing w:after="0"/>
        <w:ind w:left="720"/>
        <w:rPr>
          <w:ins w:id="634" w:author="Henri Korver" w:date="2016-07-18T21:24:00Z"/>
          <w:rFonts w:ascii="Courier New" w:hAnsi="Courier New" w:cs="Courier New"/>
          <w:sz w:val="18"/>
          <w:szCs w:val="18"/>
          <w:lang w:val="nl-NL"/>
        </w:rPr>
        <w:pPrChange w:id="635" w:author="Henri Korver" w:date="2016-07-18T21:26:00Z">
          <w:pPr>
            <w:spacing w:after="0"/>
          </w:pPr>
        </w:pPrChange>
      </w:pPr>
      <w:ins w:id="636" w:author="Henri Korver" w:date="2016-07-18T21:24:00Z">
        <w:r>
          <w:rPr>
            <w:rFonts w:ascii="Courier New" w:hAnsi="Courier New" w:cs="Courier New"/>
            <w:sz w:val="18"/>
            <w:szCs w:val="18"/>
            <w:lang w:val="nl-NL"/>
          </w:rPr>
          <w:t xml:space="preserve">   </w:t>
        </w:r>
        <w:r w:rsidRPr="003C0D78">
          <w:rPr>
            <w:rFonts w:ascii="Courier New" w:hAnsi="Courier New" w:cs="Courier New"/>
            <w:sz w:val="18"/>
            <w:szCs w:val="18"/>
            <w:lang w:val="nl-NL"/>
          </w:rPr>
          <w:t>&lt;element ref="stuf:leeg"/&gt;</w:t>
        </w:r>
      </w:ins>
    </w:p>
    <w:p w:rsidR="003C0D78" w:rsidRPr="00CD42BA" w:rsidDel="003C0D78" w:rsidRDefault="003C0D78" w:rsidP="003C0D78">
      <w:pPr>
        <w:spacing w:after="0"/>
        <w:rPr>
          <w:del w:id="637" w:author="Henri Korver" w:date="2016-07-18T21:25:00Z"/>
          <w:rFonts w:ascii="Courier New" w:hAnsi="Courier New" w:cs="Courier New"/>
          <w:sz w:val="18"/>
          <w:szCs w:val="18"/>
          <w:lang w:val="nl-NL"/>
        </w:rPr>
      </w:pPr>
    </w:p>
    <w:p w:rsidR="00FA079F" w:rsidRPr="00CF2B4B" w:rsidRDefault="00FA079F" w:rsidP="00DA1DA4">
      <w:pPr>
        <w:spacing w:after="0"/>
        <w:ind w:left="720"/>
        <w:rPr>
          <w:rFonts w:ascii="Courier New" w:hAnsi="Courier New" w:cs="Courier New"/>
          <w:sz w:val="18"/>
          <w:szCs w:val="18"/>
        </w:rPr>
        <w:pPrChange w:id="638" w:author="Henri Korver" w:date="2016-07-18T21:26:00Z">
          <w:pPr>
            <w:spacing w:after="0"/>
          </w:pPr>
        </w:pPrChange>
      </w:pPr>
      <w:r w:rsidRPr="00CD42BA">
        <w:rPr>
          <w:rFonts w:ascii="Courier New" w:hAnsi="Courier New" w:cs="Courier New"/>
          <w:sz w:val="18"/>
          <w:szCs w:val="18"/>
          <w:lang w:val="nl-NL"/>
        </w:rPr>
        <w:t xml:space="preserve">   </w:t>
      </w:r>
      <w:r w:rsidRPr="00CF2B4B">
        <w:rPr>
          <w:rFonts w:ascii="Courier New" w:hAnsi="Courier New" w:cs="Courier New"/>
          <w:sz w:val="18"/>
          <w:szCs w:val="18"/>
        </w:rPr>
        <w:t>&lt;sequence&gt;</w:t>
      </w:r>
    </w:p>
    <w:p w:rsidR="00FA079F" w:rsidRPr="00CF2B4B" w:rsidRDefault="00FA079F" w:rsidP="00DA1DA4">
      <w:pPr>
        <w:spacing w:after="0"/>
        <w:ind w:left="720"/>
        <w:rPr>
          <w:rFonts w:ascii="Courier New" w:hAnsi="Courier New" w:cs="Courier New"/>
          <w:sz w:val="18"/>
          <w:szCs w:val="18"/>
        </w:rPr>
        <w:pPrChange w:id="639" w:author="Henri Korver" w:date="2016-07-18T21:26:00Z">
          <w:pPr>
            <w:spacing w:after="0"/>
          </w:pPr>
        </w:pPrChange>
      </w:pPr>
      <w:r w:rsidRPr="00CF2B4B">
        <w:rPr>
          <w:rFonts w:ascii="Courier New" w:hAnsi="Courier New" w:cs="Courier New"/>
          <w:sz w:val="18"/>
          <w:szCs w:val="18"/>
        </w:rPr>
        <w:tab/>
        <w:t xml:space="preserve">&lt;element name="gerelateerde" </w:t>
      </w:r>
    </w:p>
    <w:p w:rsidR="00FA079F" w:rsidRPr="00524E3B" w:rsidRDefault="00FA079F" w:rsidP="00DA1DA4">
      <w:pPr>
        <w:spacing w:after="0"/>
        <w:ind w:left="720"/>
        <w:rPr>
          <w:rFonts w:ascii="Courier New" w:hAnsi="Courier New" w:cs="Courier New"/>
          <w:sz w:val="18"/>
          <w:szCs w:val="18"/>
        </w:rPr>
        <w:pPrChange w:id="640" w:author="Henri Korver" w:date="2016-07-18T21:26:00Z">
          <w:pPr>
            <w:spacing w:after="0"/>
          </w:pPr>
        </w:pPrChange>
      </w:pPr>
      <w:r w:rsidRPr="00CF2B4B">
        <w:rPr>
          <w:rFonts w:ascii="Courier New" w:hAnsi="Courier New" w:cs="Courier New"/>
          <w:sz w:val="18"/>
          <w:szCs w:val="18"/>
        </w:rPr>
        <w:t xml:space="preserve">                </w:t>
      </w:r>
      <w:r w:rsidRPr="00524E3B">
        <w:rPr>
          <w:rFonts w:ascii="Courier New" w:hAnsi="Courier New" w:cs="Courier New"/>
          <w:sz w:val="18"/>
          <w:szCs w:val="18"/>
        </w:rPr>
        <w:t>type="[</w:t>
      </w:r>
      <w:r w:rsidRPr="00524E3B">
        <w:rPr>
          <w:rFonts w:ascii="Courier New" w:hAnsi="Courier New" w:cs="Courier New"/>
          <w:sz w:val="18"/>
          <w:szCs w:val="18"/>
          <w:u w:val="single"/>
        </w:rPr>
        <w:t>ns prefix</w:t>
      </w:r>
      <w:r w:rsidRPr="00524E3B">
        <w:rPr>
          <w:rFonts w:ascii="Courier New" w:hAnsi="Courier New" w:cs="Courier New"/>
          <w:sz w:val="18"/>
          <w:szCs w:val="18"/>
        </w:rPr>
        <w:t>]:[</w:t>
      </w:r>
      <w:r w:rsidRPr="00524E3B">
        <w:rPr>
          <w:rFonts w:ascii="Courier New" w:hAnsi="Courier New" w:cs="Courier New"/>
          <w:sz w:val="18"/>
          <w:szCs w:val="18"/>
          <w:u w:val="single"/>
        </w:rPr>
        <w:t>Mnemonic target objectttype</w:t>
      </w:r>
      <w:r w:rsidRPr="00524E3B">
        <w:rPr>
          <w:rFonts w:ascii="Courier New" w:hAnsi="Courier New" w:cs="Courier New"/>
          <w:sz w:val="18"/>
          <w:szCs w:val="18"/>
        </w:rPr>
        <w:t xml:space="preserve">]-basis" </w:t>
      </w:r>
    </w:p>
    <w:p w:rsidR="00FA079F" w:rsidRDefault="00FA079F" w:rsidP="00DA1DA4">
      <w:pPr>
        <w:spacing w:after="0"/>
        <w:ind w:left="720"/>
        <w:rPr>
          <w:rFonts w:ascii="Courier New" w:hAnsi="Courier New" w:cs="Courier New"/>
          <w:sz w:val="18"/>
          <w:szCs w:val="18"/>
        </w:rPr>
        <w:pPrChange w:id="641" w:author="Henri Korver" w:date="2016-07-18T21:26:00Z">
          <w:pPr>
            <w:spacing w:after="0"/>
          </w:pPr>
        </w:pPrChange>
      </w:pPr>
      <w:r w:rsidRPr="00524E3B">
        <w:rPr>
          <w:rFonts w:ascii="Courier New" w:hAnsi="Courier New" w:cs="Courier New"/>
          <w:sz w:val="18"/>
          <w:szCs w:val="18"/>
        </w:rPr>
        <w:t xml:space="preserve">                nillable="true" </w:t>
      </w:r>
      <w:r w:rsidRPr="00524E3B">
        <w:rPr>
          <w:rFonts w:ascii="Courier New" w:hAnsi="Courier New" w:cs="Courier New"/>
          <w:sz w:val="18"/>
          <w:szCs w:val="18"/>
        </w:rPr>
        <w:br/>
        <w:t xml:space="preserve">                minOccurs="0"/&gt;</w:t>
      </w:r>
    </w:p>
    <w:p w:rsidR="000F38CD" w:rsidRPr="00524E3B" w:rsidRDefault="000F38CD" w:rsidP="00DA1DA4">
      <w:pPr>
        <w:spacing w:after="0"/>
        <w:ind w:left="720"/>
        <w:rPr>
          <w:rFonts w:ascii="Courier New" w:hAnsi="Courier New" w:cs="Courier New"/>
          <w:sz w:val="18"/>
          <w:szCs w:val="18"/>
        </w:rPr>
        <w:pPrChange w:id="642" w:author="Henri Korver" w:date="2016-07-18T21:26:00Z">
          <w:pPr>
            <w:spacing w:after="0"/>
          </w:pPr>
        </w:pPrChange>
      </w:pPr>
      <w:r>
        <w:rPr>
          <w:rFonts w:ascii="Courier New" w:hAnsi="Courier New" w:cs="Courier New"/>
          <w:sz w:val="18"/>
          <w:szCs w:val="18"/>
        </w:rPr>
        <w:tab/>
        <w:t>[(</w:t>
      </w:r>
      <w:r w:rsidR="009738A0">
        <w:rPr>
          <w:rFonts w:ascii="Courier New" w:hAnsi="Courier New" w:cs="Courier New"/>
          <w:sz w:val="18"/>
          <w:szCs w:val="18"/>
        </w:rPr>
        <w:t xml:space="preserve"> </w:t>
      </w:r>
      <w:r>
        <w:rPr>
          <w:rFonts w:ascii="Courier New" w:hAnsi="Courier New" w:cs="Courier New"/>
          <w:sz w:val="18"/>
          <w:szCs w:val="18"/>
          <w:u w:val="single"/>
        </w:rPr>
        <w:t>Attrib</w:t>
      </w:r>
      <w:r w:rsidRPr="009E658F">
        <w:rPr>
          <w:rFonts w:ascii="Courier New" w:hAnsi="Courier New" w:cs="Courier New"/>
          <w:sz w:val="18"/>
          <w:szCs w:val="18"/>
          <w:u w:val="single"/>
        </w:rPr>
        <w:t>uutsoort</w:t>
      </w:r>
      <w:r w:rsidRPr="009E658F">
        <w:rPr>
          <w:rFonts w:ascii="Courier New" w:hAnsi="Courier New" w:cs="Courier New"/>
          <w:sz w:val="18"/>
          <w:szCs w:val="18"/>
        </w:rPr>
        <w:t xml:space="preserve"> </w:t>
      </w:r>
      <w:r>
        <w:rPr>
          <w:rFonts w:ascii="Courier New" w:hAnsi="Courier New" w:cs="Courier New"/>
          <w:sz w:val="18"/>
          <w:szCs w:val="18"/>
        </w:rPr>
        <w:t xml:space="preserve">| </w:t>
      </w:r>
      <w:r w:rsidRPr="00453AED">
        <w:rPr>
          <w:rFonts w:ascii="Courier New" w:hAnsi="Courier New" w:cs="Courier New"/>
          <w:sz w:val="18"/>
          <w:szCs w:val="18"/>
          <w:u w:val="single"/>
        </w:rPr>
        <w:t>Groepsattribuutsoorten</w:t>
      </w:r>
      <w:r w:rsidR="00A420C6" w:rsidRPr="00CD42BA">
        <w:rPr>
          <w:rFonts w:ascii="Courier New" w:hAnsi="Courier New" w:cs="Courier New"/>
          <w:sz w:val="18"/>
          <w:szCs w:val="18"/>
        </w:rPr>
        <w:t xml:space="preserve"> </w:t>
      </w:r>
      <w:r>
        <w:rPr>
          <w:rFonts w:ascii="Courier New" w:hAnsi="Courier New" w:cs="Courier New"/>
          <w:sz w:val="18"/>
          <w:szCs w:val="18"/>
        </w:rPr>
        <w:t>)*]</w:t>
      </w:r>
      <w:r w:rsidR="00BB5F23">
        <w:rPr>
          <w:rFonts w:ascii="Courier New" w:hAnsi="Courier New" w:cs="Courier New"/>
          <w:sz w:val="18"/>
          <w:szCs w:val="18"/>
        </w:rPr>
        <w:t>?</w:t>
      </w:r>
    </w:p>
    <w:p w:rsidR="00095CC3" w:rsidRPr="00CD42BA" w:rsidRDefault="00095CC3" w:rsidP="00DA1DA4">
      <w:pPr>
        <w:spacing w:after="0"/>
        <w:ind w:left="720"/>
        <w:rPr>
          <w:rFonts w:ascii="Courier New" w:hAnsi="Courier New" w:cs="Courier New"/>
          <w:sz w:val="18"/>
          <w:szCs w:val="18"/>
          <w:lang w:val="nl-NL"/>
        </w:rPr>
        <w:pPrChange w:id="643" w:author="Henri Korver" w:date="2016-07-18T21:26:00Z">
          <w:pPr>
            <w:spacing w:after="0"/>
          </w:pPr>
        </w:pPrChange>
      </w:pPr>
      <w:r w:rsidRPr="00061D6A">
        <w:rPr>
          <w:rFonts w:ascii="Courier New" w:hAnsi="Courier New" w:cs="Courier New"/>
          <w:sz w:val="18"/>
          <w:szCs w:val="18"/>
        </w:rPr>
        <w:tab/>
      </w:r>
      <w:r w:rsidRPr="00095CC3">
        <w:rPr>
          <w:rFonts w:ascii="Courier New" w:hAnsi="Courier New" w:cs="Courier New"/>
          <w:sz w:val="18"/>
          <w:szCs w:val="18"/>
          <w:lang w:val="nl-NL"/>
        </w:rPr>
        <w:t>&lt;element ref="StUF:tijdvakRelatie" minOccurs="0"/&gt;</w:t>
      </w:r>
    </w:p>
    <w:p w:rsidR="000F38CD" w:rsidRPr="00CD42BA" w:rsidRDefault="000F38CD" w:rsidP="00DA1DA4">
      <w:pPr>
        <w:spacing w:after="0"/>
        <w:ind w:left="720"/>
        <w:rPr>
          <w:rFonts w:ascii="Courier New" w:hAnsi="Courier New" w:cs="Courier New"/>
          <w:sz w:val="18"/>
          <w:szCs w:val="18"/>
          <w:lang w:val="nl-NL"/>
        </w:rPr>
        <w:pPrChange w:id="644" w:author="Henri Korver" w:date="2016-07-18T21:26:00Z">
          <w:pPr>
            <w:spacing w:after="0"/>
          </w:pPr>
        </w:pPrChange>
      </w:pPr>
      <w:r w:rsidRPr="00CD42BA">
        <w:rPr>
          <w:rFonts w:ascii="Courier New" w:hAnsi="Courier New" w:cs="Courier New"/>
          <w:sz w:val="18"/>
          <w:szCs w:val="18"/>
          <w:lang w:val="nl-NL"/>
        </w:rPr>
        <w:tab/>
      </w:r>
      <w:r w:rsidR="00F06609">
        <w:rPr>
          <w:rFonts w:ascii="Courier New" w:hAnsi="Courier New" w:cs="Courier New"/>
          <w:sz w:val="18"/>
          <w:szCs w:val="18"/>
          <w:lang w:val="nl-NL"/>
        </w:rPr>
        <w:t>[</w:t>
      </w:r>
      <w:r w:rsidRPr="00CD42BA">
        <w:rPr>
          <w:rFonts w:ascii="Courier New" w:hAnsi="Courier New" w:cs="Courier New"/>
          <w:sz w:val="18"/>
          <w:szCs w:val="18"/>
          <w:lang w:val="nl-NL"/>
        </w:rPr>
        <w:t>&lt;element ref="StUF:tijdvakGeldigheid" minOccurs="0"/&gt;</w:t>
      </w:r>
      <w:r w:rsidR="00F06609">
        <w:rPr>
          <w:rFonts w:ascii="Courier New" w:hAnsi="Courier New" w:cs="Courier New"/>
          <w:sz w:val="18"/>
          <w:szCs w:val="18"/>
          <w:lang w:val="nl-NL"/>
        </w:rPr>
        <w:t>]?</w:t>
      </w:r>
    </w:p>
    <w:p w:rsidR="000F38CD" w:rsidRPr="00CD42BA" w:rsidRDefault="000F38CD" w:rsidP="00DA1DA4">
      <w:pPr>
        <w:spacing w:after="0"/>
        <w:ind w:left="720"/>
        <w:rPr>
          <w:rFonts w:ascii="Courier New" w:hAnsi="Courier New" w:cs="Courier New"/>
          <w:sz w:val="18"/>
          <w:szCs w:val="18"/>
          <w:lang w:val="nl-NL"/>
        </w:rPr>
        <w:pPrChange w:id="645" w:author="Henri Korver" w:date="2016-07-18T21:26:00Z">
          <w:pPr>
            <w:spacing w:after="0"/>
          </w:pPr>
        </w:pPrChange>
      </w:pPr>
      <w:r w:rsidRPr="00CD42BA">
        <w:rPr>
          <w:rFonts w:ascii="Courier New" w:hAnsi="Courier New" w:cs="Courier New"/>
          <w:sz w:val="18"/>
          <w:szCs w:val="18"/>
          <w:lang w:val="nl-NL"/>
        </w:rPr>
        <w:tab/>
        <w:t>&lt;element ref="StUF:tijdstipRegistratie" minOccurs="0"/&gt;</w:t>
      </w:r>
    </w:p>
    <w:p w:rsidR="000F38CD" w:rsidRDefault="000F38CD" w:rsidP="00DA1DA4">
      <w:pPr>
        <w:spacing w:after="0"/>
        <w:ind w:left="720"/>
        <w:rPr>
          <w:ins w:id="646" w:author="Henri Korver" w:date="2016-07-18T14:28:00Z"/>
          <w:rFonts w:ascii="Courier New" w:hAnsi="Courier New" w:cs="Courier New"/>
          <w:sz w:val="18"/>
          <w:szCs w:val="18"/>
          <w:lang w:val="nl-NL"/>
        </w:rPr>
        <w:pPrChange w:id="647" w:author="Henri Korver" w:date="2016-07-18T21:26:00Z">
          <w:pPr>
            <w:spacing w:after="0"/>
          </w:pPr>
        </w:pPrChange>
      </w:pPr>
      <w:r w:rsidRPr="00CD42BA">
        <w:rPr>
          <w:rFonts w:ascii="Courier New" w:hAnsi="Courier New" w:cs="Courier New"/>
          <w:sz w:val="18"/>
          <w:szCs w:val="18"/>
          <w:lang w:val="nl-NL"/>
        </w:rPr>
        <w:tab/>
        <w:t>&lt;element ref="StUF:extraElementen" minOccurs="0"/&gt;</w:t>
      </w:r>
    </w:p>
    <w:p w:rsidR="00846403" w:rsidRPr="00846403" w:rsidRDefault="00846403" w:rsidP="00DA1DA4">
      <w:pPr>
        <w:spacing w:after="0"/>
        <w:ind w:left="720"/>
        <w:rPr>
          <w:rFonts w:ascii="Courier New" w:hAnsi="Courier New" w:cs="Courier New"/>
          <w:sz w:val="18"/>
          <w:szCs w:val="18"/>
          <w:rPrChange w:id="648" w:author="Henri Korver" w:date="2016-07-18T14:28:00Z">
            <w:rPr>
              <w:rFonts w:ascii="Courier New" w:hAnsi="Courier New" w:cs="Courier New"/>
              <w:sz w:val="18"/>
              <w:szCs w:val="18"/>
              <w:lang w:val="nl-NL"/>
            </w:rPr>
          </w:rPrChange>
        </w:rPr>
        <w:pPrChange w:id="649" w:author="Henri Korver" w:date="2016-07-18T21:26:00Z">
          <w:pPr>
            <w:spacing w:after="0"/>
          </w:pPr>
        </w:pPrChange>
      </w:pPr>
      <w:ins w:id="650" w:author="Henri Korver" w:date="2016-07-18T14:28:00Z">
        <w:r>
          <w:rPr>
            <w:rFonts w:ascii="Courier New" w:hAnsi="Courier New" w:cs="Courier New"/>
            <w:sz w:val="18"/>
            <w:szCs w:val="18"/>
            <w:lang w:val="nl-NL"/>
          </w:rPr>
          <w:tab/>
        </w:r>
        <w:r w:rsidRPr="00B85EB9">
          <w:rPr>
            <w:rFonts w:ascii="Courier New" w:hAnsi="Courier New" w:cs="Courier New"/>
            <w:sz w:val="18"/>
            <w:szCs w:val="18"/>
          </w:rPr>
          <w:t xml:space="preserve">&lt;element </w:t>
        </w:r>
        <w:r>
          <w:rPr>
            <w:rFonts w:ascii="Courier New" w:hAnsi="Courier New" w:cs="Courier New"/>
            <w:sz w:val="18"/>
            <w:szCs w:val="18"/>
          </w:rPr>
          <w:t>ref</w:t>
        </w:r>
        <w:r w:rsidRPr="00B85EB9">
          <w:rPr>
            <w:rFonts w:ascii="Courier New" w:hAnsi="Courier New" w:cs="Courier New"/>
            <w:sz w:val="18"/>
            <w:szCs w:val="18"/>
          </w:rPr>
          <w:t>="aanvullendeElementen" minOccurs="0"/&gt;</w:t>
        </w:r>
      </w:ins>
    </w:p>
    <w:p w:rsidR="00FA079F" w:rsidRPr="00CD42BA" w:rsidRDefault="00FA079F" w:rsidP="00DA1DA4">
      <w:pPr>
        <w:spacing w:after="0"/>
        <w:ind w:left="720"/>
        <w:rPr>
          <w:rFonts w:ascii="Courier New" w:hAnsi="Courier New" w:cs="Courier New"/>
          <w:sz w:val="18"/>
          <w:szCs w:val="18"/>
          <w:lang w:val="nl-NL"/>
        </w:rPr>
        <w:pPrChange w:id="651" w:author="Henri Korver" w:date="2016-07-18T21:26:00Z">
          <w:pPr>
            <w:spacing w:after="0"/>
          </w:pPr>
        </w:pPrChange>
      </w:pPr>
      <w:r w:rsidRPr="00CD42BA">
        <w:rPr>
          <w:rFonts w:ascii="Courier New" w:hAnsi="Courier New" w:cs="Courier New"/>
          <w:sz w:val="18"/>
          <w:szCs w:val="18"/>
          <w:lang w:val="nl-NL"/>
        </w:rPr>
        <w:tab/>
        <w:t xml:space="preserve">[&lt;element name="historieMaterieel" </w:t>
      </w:r>
    </w:p>
    <w:p w:rsidR="00FA079F" w:rsidRPr="00CD42BA" w:rsidRDefault="00FA079F" w:rsidP="00DA1DA4">
      <w:pPr>
        <w:spacing w:after="0"/>
        <w:ind w:left="720"/>
        <w:rPr>
          <w:rFonts w:ascii="Courier New" w:hAnsi="Courier New" w:cs="Courier New"/>
          <w:sz w:val="18"/>
          <w:szCs w:val="18"/>
          <w:lang w:val="nl-NL"/>
        </w:rPr>
        <w:pPrChange w:id="652" w:author="Henri Korver" w:date="2016-07-18T21:26:00Z">
          <w:pPr>
            <w:spacing w:after="0"/>
          </w:pPr>
        </w:pPrChange>
      </w:pPr>
      <w:r w:rsidRPr="00CD42BA">
        <w:rPr>
          <w:rFonts w:ascii="Courier New" w:hAnsi="Courier New" w:cs="Courier New"/>
          <w:sz w:val="18"/>
          <w:szCs w:val="18"/>
          <w:lang w:val="nl-NL"/>
        </w:rPr>
        <w:t xml:space="preserve">                type="[</w:t>
      </w:r>
      <w:r w:rsidRPr="00CD42BA">
        <w:rPr>
          <w:rFonts w:ascii="Courier New" w:hAnsi="Courier New" w:cs="Courier New"/>
          <w:sz w:val="18"/>
          <w:szCs w:val="18"/>
          <w:u w:val="single"/>
          <w:lang w:val="nl-NL"/>
        </w:rPr>
        <w:t>ns prefix</w:t>
      </w:r>
      <w:r w:rsidRPr="00CD42BA">
        <w:rPr>
          <w:rFonts w:ascii="Courier New" w:hAnsi="Courier New" w:cs="Courier New"/>
          <w:sz w:val="18"/>
          <w:szCs w:val="18"/>
          <w:lang w:val="nl-NL"/>
        </w:rPr>
        <w:t>]:[</w:t>
      </w:r>
      <w:r w:rsidRPr="00CD42BA">
        <w:rPr>
          <w:rFonts w:ascii="Courier New" w:hAnsi="Courier New" w:cs="Courier New"/>
          <w:sz w:val="18"/>
          <w:szCs w:val="18"/>
          <w:u w:val="single"/>
          <w:lang w:val="nl-NL"/>
        </w:rPr>
        <w:t>Mnemonic relatiesoort</w:t>
      </w:r>
      <w:r w:rsidRPr="00CD42BA">
        <w:rPr>
          <w:rFonts w:ascii="Courier New" w:hAnsi="Courier New" w:cs="Courier New"/>
          <w:sz w:val="18"/>
          <w:szCs w:val="18"/>
          <w:lang w:val="nl-NL"/>
        </w:rPr>
        <w:t>]-basis" minOccurs="0"</w:t>
      </w:r>
    </w:p>
    <w:p w:rsidR="00FA079F" w:rsidRPr="00524E3B" w:rsidRDefault="00FA079F" w:rsidP="00DA1DA4">
      <w:pPr>
        <w:spacing w:after="0"/>
        <w:ind w:left="720"/>
        <w:rPr>
          <w:rFonts w:ascii="Courier New" w:hAnsi="Courier New" w:cs="Courier New"/>
          <w:sz w:val="18"/>
          <w:szCs w:val="18"/>
        </w:rPr>
        <w:pPrChange w:id="653" w:author="Henri Korver" w:date="2016-07-18T21:26:00Z">
          <w:pPr>
            <w:spacing w:after="0"/>
          </w:pPr>
        </w:pPrChange>
      </w:pPr>
      <w:r w:rsidRPr="00CD42BA">
        <w:rPr>
          <w:rFonts w:ascii="Courier New" w:hAnsi="Courier New" w:cs="Courier New"/>
          <w:sz w:val="18"/>
          <w:szCs w:val="18"/>
          <w:lang w:val="nl-NL"/>
        </w:rPr>
        <w:t xml:space="preserve">                </w:t>
      </w:r>
      <w:r w:rsidRPr="00524E3B">
        <w:rPr>
          <w:rFonts w:ascii="Courier New" w:hAnsi="Courier New" w:cs="Courier New"/>
          <w:sz w:val="18"/>
          <w:szCs w:val="18"/>
        </w:rPr>
        <w:t>maxOccurs="unbounded"/&gt;</w:t>
      </w:r>
      <w:r>
        <w:rPr>
          <w:rFonts w:ascii="Courier New" w:hAnsi="Courier New" w:cs="Courier New"/>
          <w:sz w:val="18"/>
          <w:szCs w:val="18"/>
        </w:rPr>
        <w:t>]?</w:t>
      </w:r>
    </w:p>
    <w:p w:rsidR="00FA079F" w:rsidRPr="00524E3B" w:rsidRDefault="00FA079F" w:rsidP="00DA1DA4">
      <w:pPr>
        <w:spacing w:after="0"/>
        <w:ind w:left="720"/>
        <w:rPr>
          <w:rFonts w:ascii="Courier New" w:hAnsi="Courier New" w:cs="Courier New"/>
          <w:sz w:val="18"/>
          <w:szCs w:val="18"/>
        </w:rPr>
        <w:pPrChange w:id="654" w:author="Henri Korver" w:date="2016-07-18T21:26:00Z">
          <w:pPr>
            <w:spacing w:after="0"/>
          </w:pPr>
        </w:pPrChange>
      </w:pPr>
      <w:r w:rsidRPr="00524E3B">
        <w:rPr>
          <w:rFonts w:ascii="Courier New" w:hAnsi="Courier New" w:cs="Courier New"/>
          <w:sz w:val="18"/>
          <w:szCs w:val="18"/>
        </w:rPr>
        <w:tab/>
      </w:r>
      <w:r>
        <w:rPr>
          <w:rFonts w:ascii="Courier New" w:hAnsi="Courier New" w:cs="Courier New"/>
          <w:sz w:val="18"/>
          <w:szCs w:val="18"/>
        </w:rPr>
        <w:t>[</w:t>
      </w:r>
      <w:r w:rsidRPr="00524E3B">
        <w:rPr>
          <w:rFonts w:ascii="Courier New" w:hAnsi="Courier New" w:cs="Courier New"/>
          <w:sz w:val="18"/>
          <w:szCs w:val="18"/>
        </w:rPr>
        <w:t xml:space="preserve">&lt;element name="historieFormeel" </w:t>
      </w:r>
    </w:p>
    <w:p w:rsidR="00FA079F" w:rsidRPr="00BB5342" w:rsidRDefault="00FA079F" w:rsidP="00DA1DA4">
      <w:pPr>
        <w:spacing w:after="0"/>
        <w:ind w:left="720"/>
        <w:rPr>
          <w:rFonts w:ascii="Courier New" w:hAnsi="Courier New" w:cs="Courier New"/>
          <w:sz w:val="18"/>
          <w:szCs w:val="18"/>
        </w:rPr>
        <w:pPrChange w:id="655" w:author="Henri Korver" w:date="2016-07-18T21:26:00Z">
          <w:pPr>
            <w:spacing w:after="0"/>
          </w:pPr>
        </w:pPrChange>
      </w:pPr>
      <w:r w:rsidRPr="00524E3B">
        <w:rPr>
          <w:rFonts w:ascii="Courier New" w:hAnsi="Courier New" w:cs="Courier New"/>
          <w:sz w:val="18"/>
          <w:szCs w:val="18"/>
        </w:rPr>
        <w:t xml:space="preserve">                </w:t>
      </w:r>
      <w:r w:rsidRPr="00BB5342">
        <w:rPr>
          <w:rFonts w:ascii="Courier New" w:hAnsi="Courier New" w:cs="Courier New"/>
          <w:sz w:val="18"/>
          <w:szCs w:val="18"/>
        </w:rPr>
        <w:t>type="</w:t>
      </w:r>
      <w:r>
        <w:rPr>
          <w:rFonts w:ascii="Courier New" w:hAnsi="Courier New" w:cs="Courier New"/>
          <w:sz w:val="18"/>
          <w:szCs w:val="18"/>
        </w:rPr>
        <w:t>[</w:t>
      </w:r>
      <w:r w:rsidRPr="00CF2B4B">
        <w:rPr>
          <w:rFonts w:ascii="Courier New" w:hAnsi="Courier New" w:cs="Courier New"/>
          <w:sz w:val="18"/>
          <w:szCs w:val="18"/>
          <w:u w:val="single"/>
        </w:rPr>
        <w:t>ns prefix</w:t>
      </w:r>
      <w:r>
        <w:rPr>
          <w:rFonts w:ascii="Courier New" w:hAnsi="Courier New" w:cs="Courier New"/>
          <w:sz w:val="18"/>
          <w:szCs w:val="18"/>
        </w:rPr>
        <w:t>]</w:t>
      </w:r>
      <w:r w:rsidRPr="00BB5342">
        <w:rPr>
          <w:rFonts w:ascii="Courier New" w:hAnsi="Courier New" w:cs="Courier New"/>
          <w:sz w:val="18"/>
          <w:szCs w:val="18"/>
        </w:rPr>
        <w:t>:</w:t>
      </w:r>
      <w:r>
        <w:rPr>
          <w:rFonts w:ascii="Courier New" w:hAnsi="Courier New" w:cs="Courier New"/>
          <w:sz w:val="18"/>
          <w:szCs w:val="18"/>
        </w:rPr>
        <w:t>[</w:t>
      </w:r>
      <w:r w:rsidRPr="00453AED">
        <w:rPr>
          <w:rFonts w:ascii="Courier New" w:hAnsi="Courier New" w:cs="Courier New"/>
          <w:sz w:val="18"/>
          <w:szCs w:val="18"/>
          <w:u w:val="single"/>
        </w:rPr>
        <w:t>Mnemonic relatiesoort</w:t>
      </w:r>
      <w:r>
        <w:rPr>
          <w:rFonts w:ascii="Courier New" w:hAnsi="Courier New" w:cs="Courier New"/>
          <w:sz w:val="18"/>
          <w:szCs w:val="18"/>
        </w:rPr>
        <w:t>]</w:t>
      </w:r>
      <w:r w:rsidRPr="00BB5342">
        <w:rPr>
          <w:rFonts w:ascii="Courier New" w:hAnsi="Courier New" w:cs="Courier New"/>
          <w:sz w:val="18"/>
          <w:szCs w:val="18"/>
        </w:rPr>
        <w:t>-basis" minOccurs="0"</w:t>
      </w:r>
      <w:r w:rsidR="005014EA">
        <w:rPr>
          <w:rFonts w:ascii="Courier New" w:hAnsi="Courier New" w:cs="Courier New"/>
          <w:sz w:val="18"/>
          <w:szCs w:val="18"/>
        </w:rPr>
        <w:t xml:space="preserve">    </w:t>
      </w:r>
      <w:r w:rsidR="005014EA">
        <w:rPr>
          <w:rFonts w:ascii="Courier New" w:hAnsi="Courier New" w:cs="Courier New"/>
          <w:sz w:val="18"/>
          <w:szCs w:val="18"/>
        </w:rPr>
        <w:br/>
        <w:t xml:space="preserve">                </w:t>
      </w:r>
      <w:r w:rsidR="005014EA" w:rsidRPr="00524E3B">
        <w:rPr>
          <w:rFonts w:ascii="Courier New" w:hAnsi="Courier New" w:cs="Courier New"/>
          <w:sz w:val="18"/>
          <w:szCs w:val="18"/>
        </w:rPr>
        <w:t>maxOccurs="unbounded"</w:t>
      </w:r>
      <w:r w:rsidRPr="00BB5342">
        <w:rPr>
          <w:rFonts w:ascii="Courier New" w:hAnsi="Courier New" w:cs="Courier New"/>
          <w:sz w:val="18"/>
          <w:szCs w:val="18"/>
        </w:rPr>
        <w:t>/&gt;</w:t>
      </w:r>
      <w:r>
        <w:rPr>
          <w:rFonts w:ascii="Courier New" w:hAnsi="Courier New" w:cs="Courier New"/>
          <w:sz w:val="18"/>
          <w:szCs w:val="18"/>
        </w:rPr>
        <w:t>]?</w:t>
      </w:r>
    </w:p>
    <w:p w:rsidR="00FA079F" w:rsidRDefault="00FA079F" w:rsidP="00DA1DA4">
      <w:pPr>
        <w:spacing w:after="0"/>
        <w:ind w:left="720"/>
        <w:rPr>
          <w:rFonts w:ascii="Courier New" w:hAnsi="Courier New" w:cs="Courier New"/>
          <w:sz w:val="18"/>
          <w:szCs w:val="18"/>
        </w:rPr>
        <w:pPrChange w:id="656" w:author="Henri Korver" w:date="2016-07-18T21:26:00Z">
          <w:pPr>
            <w:spacing w:after="0"/>
          </w:pPr>
        </w:pPrChange>
      </w:pPr>
      <w:r>
        <w:rPr>
          <w:rFonts w:ascii="Courier New" w:hAnsi="Courier New" w:cs="Courier New"/>
          <w:sz w:val="18"/>
          <w:szCs w:val="18"/>
        </w:rPr>
        <w:tab/>
        <w:t>[</w:t>
      </w:r>
      <w:r w:rsidRPr="00BB5342">
        <w:rPr>
          <w:rFonts w:ascii="Courier New" w:hAnsi="Courier New" w:cs="Courier New"/>
          <w:sz w:val="18"/>
          <w:szCs w:val="18"/>
        </w:rPr>
        <w:t xml:space="preserve">&lt;element name="historieFormeelRelatie" </w:t>
      </w:r>
    </w:p>
    <w:p w:rsidR="00FA079F" w:rsidRDefault="00FA079F" w:rsidP="00DA1DA4">
      <w:pPr>
        <w:spacing w:after="0"/>
        <w:ind w:left="720"/>
        <w:rPr>
          <w:rFonts w:ascii="Courier New" w:hAnsi="Courier New" w:cs="Courier New"/>
          <w:sz w:val="18"/>
          <w:szCs w:val="18"/>
        </w:rPr>
        <w:pPrChange w:id="657" w:author="Henri Korver" w:date="2016-07-18T21:26:00Z">
          <w:pPr>
            <w:spacing w:after="0"/>
          </w:pPr>
        </w:pPrChange>
      </w:pPr>
      <w:r>
        <w:rPr>
          <w:rFonts w:ascii="Courier New" w:hAnsi="Courier New" w:cs="Courier New"/>
          <w:sz w:val="18"/>
          <w:szCs w:val="18"/>
        </w:rPr>
        <w:t xml:space="preserve">                </w:t>
      </w:r>
      <w:r w:rsidRPr="00BB5342">
        <w:rPr>
          <w:rFonts w:ascii="Courier New" w:hAnsi="Courier New" w:cs="Courier New"/>
          <w:sz w:val="18"/>
          <w:szCs w:val="18"/>
        </w:rPr>
        <w:t>type="</w:t>
      </w:r>
      <w:r>
        <w:rPr>
          <w:rFonts w:ascii="Courier New" w:hAnsi="Courier New" w:cs="Courier New"/>
          <w:sz w:val="18"/>
          <w:szCs w:val="18"/>
        </w:rPr>
        <w:t>[</w:t>
      </w:r>
      <w:r w:rsidRPr="00CF2B4B">
        <w:rPr>
          <w:rFonts w:ascii="Courier New" w:hAnsi="Courier New" w:cs="Courier New"/>
          <w:sz w:val="18"/>
          <w:szCs w:val="18"/>
          <w:u w:val="single"/>
        </w:rPr>
        <w:t>ns prefix</w:t>
      </w:r>
      <w:r>
        <w:rPr>
          <w:rFonts w:ascii="Courier New" w:hAnsi="Courier New" w:cs="Courier New"/>
          <w:sz w:val="18"/>
          <w:szCs w:val="18"/>
        </w:rPr>
        <w:t>]</w:t>
      </w:r>
      <w:r w:rsidRPr="00BB5342">
        <w:rPr>
          <w:rFonts w:ascii="Courier New" w:hAnsi="Courier New" w:cs="Courier New"/>
          <w:sz w:val="18"/>
          <w:szCs w:val="18"/>
        </w:rPr>
        <w:t>:</w:t>
      </w:r>
      <w:r>
        <w:rPr>
          <w:rFonts w:ascii="Courier New" w:hAnsi="Courier New" w:cs="Courier New"/>
          <w:sz w:val="18"/>
          <w:szCs w:val="18"/>
        </w:rPr>
        <w:t>[</w:t>
      </w:r>
      <w:r w:rsidRPr="00453AED">
        <w:rPr>
          <w:rFonts w:ascii="Courier New" w:hAnsi="Courier New" w:cs="Courier New"/>
          <w:sz w:val="18"/>
          <w:szCs w:val="18"/>
          <w:u w:val="single"/>
        </w:rPr>
        <w:t>Mnemonic relatiesoort</w:t>
      </w:r>
      <w:r>
        <w:rPr>
          <w:rFonts w:ascii="Courier New" w:hAnsi="Courier New" w:cs="Courier New"/>
          <w:sz w:val="18"/>
          <w:szCs w:val="18"/>
        </w:rPr>
        <w:t>]</w:t>
      </w:r>
      <w:r w:rsidRPr="00BB5342">
        <w:rPr>
          <w:rFonts w:ascii="Courier New" w:hAnsi="Courier New" w:cs="Courier New"/>
          <w:sz w:val="18"/>
          <w:szCs w:val="18"/>
        </w:rPr>
        <w:t>-</w:t>
      </w:r>
      <w:r>
        <w:rPr>
          <w:rFonts w:ascii="Courier New" w:hAnsi="Courier New" w:cs="Courier New"/>
          <w:sz w:val="18"/>
          <w:szCs w:val="18"/>
        </w:rPr>
        <w:t>basis</w:t>
      </w:r>
      <w:r w:rsidRPr="00BB5342">
        <w:rPr>
          <w:rFonts w:ascii="Courier New" w:hAnsi="Courier New" w:cs="Courier New"/>
          <w:sz w:val="18"/>
          <w:szCs w:val="18"/>
        </w:rPr>
        <w:t>" minOccurs="0"</w:t>
      </w:r>
      <w:r w:rsidR="005014EA">
        <w:rPr>
          <w:rFonts w:ascii="Courier New" w:hAnsi="Courier New" w:cs="Courier New"/>
          <w:sz w:val="18"/>
          <w:szCs w:val="18"/>
        </w:rPr>
        <w:br/>
        <w:t xml:space="preserve">                </w:t>
      </w:r>
      <w:r w:rsidR="005014EA" w:rsidRPr="00524E3B">
        <w:rPr>
          <w:rFonts w:ascii="Courier New" w:hAnsi="Courier New" w:cs="Courier New"/>
          <w:sz w:val="18"/>
          <w:szCs w:val="18"/>
        </w:rPr>
        <w:t>maxOccurs="unbounded"</w:t>
      </w:r>
      <w:r w:rsidRPr="00BB5342">
        <w:rPr>
          <w:rFonts w:ascii="Courier New" w:hAnsi="Courier New" w:cs="Courier New"/>
          <w:sz w:val="18"/>
          <w:szCs w:val="18"/>
        </w:rPr>
        <w:t>/&gt;</w:t>
      </w:r>
      <w:r>
        <w:rPr>
          <w:rFonts w:ascii="Courier New" w:hAnsi="Courier New" w:cs="Courier New"/>
          <w:sz w:val="18"/>
          <w:szCs w:val="18"/>
        </w:rPr>
        <w:t>]?</w:t>
      </w:r>
    </w:p>
    <w:p w:rsidR="00A420C6" w:rsidRPr="00B75807" w:rsidRDefault="00A420C6" w:rsidP="00DA1DA4">
      <w:pPr>
        <w:spacing w:after="0"/>
        <w:ind w:left="720"/>
        <w:rPr>
          <w:rFonts w:ascii="Courier New" w:hAnsi="Courier New" w:cs="Courier New"/>
          <w:sz w:val="18"/>
          <w:szCs w:val="18"/>
        </w:rPr>
        <w:pPrChange w:id="658" w:author="Henri Korver" w:date="2016-07-18T21:26:00Z">
          <w:pPr>
            <w:spacing w:after="0"/>
          </w:pPr>
        </w:pPrChange>
      </w:pPr>
      <w:r>
        <w:rPr>
          <w:rFonts w:ascii="Courier New" w:hAnsi="Courier New" w:cs="Courier New"/>
          <w:sz w:val="18"/>
          <w:szCs w:val="18"/>
        </w:rPr>
        <w:tab/>
        <w:t>[</w:t>
      </w:r>
      <w:r>
        <w:rPr>
          <w:rFonts w:ascii="Courier New" w:hAnsi="Courier New" w:cs="Courier New"/>
          <w:sz w:val="18"/>
          <w:szCs w:val="18"/>
          <w:u w:val="single"/>
        </w:rPr>
        <w:t>Relatiesoort</w:t>
      </w:r>
      <w:r w:rsidRPr="00CD42BA">
        <w:rPr>
          <w:rFonts w:ascii="Courier New" w:hAnsi="Courier New" w:cs="Courier New"/>
          <w:sz w:val="18"/>
          <w:szCs w:val="18"/>
        </w:rPr>
        <w:t>*]</w:t>
      </w:r>
      <w:r w:rsidR="00BB5F23">
        <w:rPr>
          <w:rFonts w:ascii="Courier New" w:hAnsi="Courier New" w:cs="Courier New"/>
          <w:sz w:val="18"/>
          <w:szCs w:val="18"/>
        </w:rPr>
        <w:t>?</w:t>
      </w:r>
    </w:p>
    <w:p w:rsidR="00FA079F" w:rsidRDefault="00FA079F" w:rsidP="00DA1DA4">
      <w:pPr>
        <w:spacing w:after="0"/>
        <w:ind w:left="720"/>
        <w:rPr>
          <w:ins w:id="659" w:author="Henri Korver" w:date="2016-07-18T21:25:00Z"/>
          <w:rFonts w:ascii="Courier New" w:hAnsi="Courier New" w:cs="Courier New"/>
          <w:sz w:val="18"/>
          <w:szCs w:val="18"/>
        </w:rPr>
        <w:pPrChange w:id="660" w:author="Henri Korver" w:date="2016-07-18T21:26:00Z">
          <w:pPr>
            <w:spacing w:after="0"/>
          </w:pPr>
        </w:pPrChange>
      </w:pPr>
      <w:r>
        <w:rPr>
          <w:rFonts w:ascii="Courier New" w:hAnsi="Courier New" w:cs="Courier New"/>
          <w:sz w:val="18"/>
          <w:szCs w:val="18"/>
        </w:rPr>
        <w:t xml:space="preserve">   </w:t>
      </w:r>
      <w:r w:rsidRPr="00B75807">
        <w:rPr>
          <w:rFonts w:ascii="Courier New" w:hAnsi="Courier New" w:cs="Courier New"/>
          <w:sz w:val="18"/>
          <w:szCs w:val="18"/>
        </w:rPr>
        <w:t>&lt;/sequence&gt;</w:t>
      </w:r>
    </w:p>
    <w:p w:rsidR="003C0D78" w:rsidRPr="00B75807" w:rsidRDefault="003C0D78" w:rsidP="00FA079F">
      <w:pPr>
        <w:spacing w:after="0"/>
        <w:rPr>
          <w:rFonts w:ascii="Courier New" w:hAnsi="Courier New" w:cs="Courier New"/>
          <w:sz w:val="18"/>
          <w:szCs w:val="18"/>
        </w:rPr>
      </w:pPr>
      <w:ins w:id="661" w:author="Henri Korver" w:date="2016-07-18T21:25:00Z">
        <w:r>
          <w:rPr>
            <w:rFonts w:ascii="Courier New" w:hAnsi="Courier New" w:cs="Courier New"/>
            <w:sz w:val="18"/>
            <w:szCs w:val="18"/>
          </w:rPr>
          <w:t xml:space="preserve">   </w:t>
        </w:r>
        <w:r w:rsidRPr="003C0D78">
          <w:rPr>
            <w:rFonts w:ascii="Courier New" w:hAnsi="Courier New" w:cs="Courier New"/>
            <w:sz w:val="18"/>
            <w:szCs w:val="18"/>
            <w:lang w:val="nl-NL"/>
          </w:rPr>
          <w:t>&lt;choice&gt;</w:t>
        </w:r>
      </w:ins>
    </w:p>
    <w:p w:rsidR="0094353D" w:rsidRDefault="00FA079F" w:rsidP="0094353D">
      <w:pPr>
        <w:spacing w:after="0"/>
        <w:rPr>
          <w:ins w:id="662" w:author="Henri Korver" w:date="2016-07-18T14:34:00Z"/>
          <w:rFonts w:ascii="Courier New" w:hAnsi="Courier New" w:cs="Courier New"/>
          <w:sz w:val="18"/>
          <w:szCs w:val="18"/>
        </w:rPr>
      </w:pPr>
      <w:del w:id="663" w:author="Henri Korver" w:date="2016-07-18T14:35:00Z">
        <w:r w:rsidDel="0094353D">
          <w:rPr>
            <w:rFonts w:ascii="Courier New" w:hAnsi="Courier New" w:cs="Courier New"/>
            <w:sz w:val="18"/>
            <w:szCs w:val="18"/>
          </w:rPr>
          <w:delText xml:space="preserve">   </w:delText>
        </w:r>
        <w:r w:rsidRPr="00B75807" w:rsidDel="0094353D">
          <w:rPr>
            <w:rFonts w:ascii="Courier New" w:hAnsi="Courier New" w:cs="Courier New"/>
            <w:sz w:val="18"/>
            <w:szCs w:val="18"/>
          </w:rPr>
          <w:delText>&lt;attribute ref="StUF:entiteittype" fixed="</w:delText>
        </w:r>
        <w:r w:rsidRPr="00453AED" w:rsidDel="0094353D">
          <w:rPr>
            <w:rFonts w:ascii="Courier New" w:hAnsi="Courier New" w:cs="Courier New"/>
            <w:sz w:val="18"/>
            <w:szCs w:val="18"/>
          </w:rPr>
          <w:delText>[</w:delText>
        </w:r>
        <w:r w:rsidRPr="00453AED" w:rsidDel="0094353D">
          <w:rPr>
            <w:rFonts w:ascii="Courier New" w:hAnsi="Courier New" w:cs="Courier New"/>
            <w:sz w:val="18"/>
            <w:szCs w:val="18"/>
            <w:u w:val="single"/>
          </w:rPr>
          <w:delText>Mnemonic relatiesoort</w:delText>
        </w:r>
        <w:r w:rsidRPr="00453AED" w:rsidDel="0094353D">
          <w:rPr>
            <w:rFonts w:ascii="Courier New" w:hAnsi="Courier New" w:cs="Courier New"/>
            <w:sz w:val="18"/>
            <w:szCs w:val="18"/>
          </w:rPr>
          <w:delText>]</w:delText>
        </w:r>
        <w:r w:rsidRPr="00B75807" w:rsidDel="0094353D">
          <w:rPr>
            <w:rFonts w:ascii="Courier New" w:hAnsi="Courier New" w:cs="Courier New"/>
            <w:sz w:val="18"/>
            <w:szCs w:val="18"/>
          </w:rPr>
          <w:delText>"/&gt;</w:delText>
        </w:r>
      </w:del>
      <w:ins w:id="664" w:author="Henri Korver" w:date="2016-07-18T14:34:00Z">
        <w:r w:rsidR="0094353D">
          <w:rPr>
            <w:rFonts w:ascii="Courier New" w:hAnsi="Courier New" w:cs="Courier New"/>
            <w:sz w:val="18"/>
            <w:szCs w:val="18"/>
          </w:rPr>
          <w:t xml:space="preserve">   </w:t>
        </w:r>
        <w:r w:rsidR="0094353D" w:rsidRPr="006A37CE">
          <w:rPr>
            <w:rFonts w:ascii="Courier New" w:hAnsi="Courier New" w:cs="Courier New"/>
            <w:sz w:val="18"/>
            <w:szCs w:val="18"/>
          </w:rPr>
          <w:t xml:space="preserve">&lt;attribute </w:t>
        </w:r>
        <w:r w:rsidR="0094353D">
          <w:rPr>
            <w:rFonts w:ascii="Courier New" w:hAnsi="Courier New" w:cs="Courier New"/>
            <w:sz w:val="18"/>
            <w:szCs w:val="18"/>
          </w:rPr>
          <w:t>name</w:t>
        </w:r>
        <w:r w:rsidR="0094353D" w:rsidRPr="006A37CE">
          <w:rPr>
            <w:rFonts w:ascii="Courier New" w:hAnsi="Courier New" w:cs="Courier New"/>
            <w:sz w:val="18"/>
            <w:szCs w:val="18"/>
          </w:rPr>
          <w:t>="entiteittype"</w:t>
        </w:r>
        <w:r w:rsidR="0094353D">
          <w:rPr>
            <w:rFonts w:ascii="Courier New" w:hAnsi="Courier New" w:cs="Courier New"/>
            <w:sz w:val="18"/>
            <w:szCs w:val="18"/>
          </w:rPr>
          <w:t xml:space="preserve"> </w:t>
        </w:r>
      </w:ins>
    </w:p>
    <w:p w:rsidR="0094353D" w:rsidRPr="00B75807" w:rsidRDefault="0094353D" w:rsidP="00FA079F">
      <w:pPr>
        <w:spacing w:after="0"/>
        <w:rPr>
          <w:rFonts w:ascii="Courier New" w:hAnsi="Courier New" w:cs="Courier New"/>
          <w:sz w:val="18"/>
          <w:szCs w:val="18"/>
        </w:rPr>
      </w:pPr>
      <w:ins w:id="665" w:author="Henri Korver" w:date="2016-07-18T14:34:00Z">
        <w:r>
          <w:rPr>
            <w:rFonts w:ascii="Courier New" w:hAnsi="Courier New" w:cs="Courier New"/>
            <w:sz w:val="18"/>
            <w:szCs w:val="18"/>
          </w:rPr>
          <w:t xml:space="preserve">              type="[</w:t>
        </w:r>
        <w:r>
          <w:rPr>
            <w:rFonts w:ascii="Courier New" w:hAnsi="Courier New" w:cs="Courier New"/>
            <w:sz w:val="18"/>
            <w:szCs w:val="18"/>
            <w:u w:val="single"/>
          </w:rPr>
          <w:t>ns prefix</w:t>
        </w:r>
        <w:r>
          <w:rPr>
            <w:rFonts w:ascii="Courier New" w:hAnsi="Courier New" w:cs="Courier New"/>
            <w:sz w:val="18"/>
            <w:szCs w:val="18"/>
          </w:rPr>
          <w:t>]:Entiteittype</w:t>
        </w:r>
        <w:r w:rsidRPr="006A37CE">
          <w:rPr>
            <w:rFonts w:ascii="Courier New" w:hAnsi="Courier New" w:cs="Courier New"/>
            <w:sz w:val="18"/>
            <w:szCs w:val="18"/>
          </w:rPr>
          <w:t>[</w:t>
        </w:r>
        <w:r w:rsidRPr="006A37CE">
          <w:rPr>
            <w:rFonts w:ascii="Courier New" w:hAnsi="Courier New" w:cs="Courier New"/>
            <w:sz w:val="18"/>
            <w:szCs w:val="18"/>
            <w:u w:val="single"/>
          </w:rPr>
          <w:t xml:space="preserve">Mnemonic </w:t>
        </w:r>
        <w:r>
          <w:rPr>
            <w:rFonts w:ascii="Courier New" w:hAnsi="Courier New" w:cs="Courier New"/>
            <w:sz w:val="18"/>
            <w:szCs w:val="18"/>
            <w:u w:val="single"/>
          </w:rPr>
          <w:t>re</w:t>
        </w:r>
      </w:ins>
      <w:ins w:id="666" w:author="Henri Korver" w:date="2016-07-18T14:36:00Z">
        <w:r>
          <w:rPr>
            <w:rFonts w:ascii="Courier New" w:hAnsi="Courier New" w:cs="Courier New"/>
            <w:sz w:val="18"/>
            <w:szCs w:val="18"/>
            <w:u w:val="single"/>
          </w:rPr>
          <w:t>latie</w:t>
        </w:r>
      </w:ins>
      <w:ins w:id="667" w:author="Henri Korver" w:date="2016-07-18T14:34:00Z">
        <w:r>
          <w:rPr>
            <w:rFonts w:ascii="Courier New" w:hAnsi="Courier New" w:cs="Courier New"/>
            <w:sz w:val="18"/>
            <w:szCs w:val="18"/>
            <w:u w:val="single"/>
          </w:rPr>
          <w:t>soort</w:t>
        </w:r>
        <w:r w:rsidRPr="006A37CE">
          <w:rPr>
            <w:rFonts w:ascii="Courier New" w:hAnsi="Courier New" w:cs="Courier New"/>
            <w:sz w:val="18"/>
            <w:szCs w:val="18"/>
          </w:rPr>
          <w:t>]</w:t>
        </w:r>
        <w:r w:rsidRPr="0051508F">
          <w:rPr>
            <w:rFonts w:ascii="Courier New" w:hAnsi="Courier New" w:cs="Courier New"/>
            <w:sz w:val="18"/>
            <w:szCs w:val="18"/>
          </w:rPr>
          <w:t>"</w:t>
        </w:r>
        <w:r w:rsidRPr="006A37CE">
          <w:rPr>
            <w:rFonts w:ascii="Courier New" w:hAnsi="Courier New" w:cs="Courier New"/>
            <w:sz w:val="18"/>
            <w:szCs w:val="18"/>
          </w:rPr>
          <w:t>/&gt;</w:t>
        </w:r>
      </w:ins>
    </w:p>
    <w:p w:rsidR="00FA079F" w:rsidRPr="00B75807" w:rsidRDefault="00FA079F" w:rsidP="00FA079F">
      <w:pPr>
        <w:spacing w:after="0"/>
        <w:rPr>
          <w:rFonts w:ascii="Courier New" w:hAnsi="Courier New" w:cs="Courier New"/>
          <w:sz w:val="18"/>
          <w:szCs w:val="18"/>
        </w:rPr>
      </w:pPr>
      <w:r>
        <w:rPr>
          <w:rFonts w:ascii="Courier New" w:hAnsi="Courier New" w:cs="Courier New"/>
          <w:sz w:val="18"/>
          <w:szCs w:val="18"/>
        </w:rPr>
        <w:t xml:space="preserve">   </w:t>
      </w:r>
      <w:r w:rsidRPr="00B75807">
        <w:rPr>
          <w:rFonts w:ascii="Courier New" w:hAnsi="Courier New" w:cs="Courier New"/>
          <w:sz w:val="18"/>
          <w:szCs w:val="18"/>
        </w:rPr>
        <w:t>&lt;attributeGroup ref="StUF:entiteit"/&gt;</w:t>
      </w:r>
    </w:p>
    <w:p w:rsidR="00FA079F" w:rsidRDefault="00FA079F" w:rsidP="00FA079F">
      <w:pPr>
        <w:spacing w:after="0"/>
        <w:rPr>
          <w:ins w:id="668" w:author="Henri Korver" w:date="2016-07-18T14:36:00Z"/>
          <w:rFonts w:ascii="Courier New" w:hAnsi="Courier New" w:cs="Courier New"/>
          <w:sz w:val="18"/>
          <w:szCs w:val="18"/>
        </w:rPr>
      </w:pPr>
      <w:r w:rsidRPr="00B75807">
        <w:rPr>
          <w:rFonts w:ascii="Courier New" w:hAnsi="Courier New" w:cs="Courier New"/>
          <w:sz w:val="18"/>
          <w:szCs w:val="18"/>
        </w:rPr>
        <w:t>&lt;/complexType&gt;</w:t>
      </w:r>
    </w:p>
    <w:p w:rsidR="0094353D" w:rsidRDefault="0094353D" w:rsidP="00FA079F">
      <w:pPr>
        <w:spacing w:after="0"/>
        <w:rPr>
          <w:ins w:id="669" w:author="Henri Korver" w:date="2016-07-18T14:36:00Z"/>
          <w:rFonts w:ascii="Courier New" w:hAnsi="Courier New" w:cs="Courier New"/>
          <w:sz w:val="18"/>
          <w:szCs w:val="18"/>
        </w:rPr>
      </w:pPr>
    </w:p>
    <w:p w:rsidR="0094353D" w:rsidRPr="0051508F" w:rsidRDefault="0094353D" w:rsidP="0094353D">
      <w:pPr>
        <w:spacing w:after="0"/>
        <w:rPr>
          <w:ins w:id="670" w:author="Henri Korver" w:date="2016-07-18T14:36:00Z"/>
          <w:rFonts w:ascii="Courier New" w:hAnsi="Courier New" w:cs="Courier New"/>
          <w:sz w:val="18"/>
          <w:szCs w:val="18"/>
        </w:rPr>
      </w:pPr>
      <w:ins w:id="671" w:author="Henri Korver" w:date="2016-07-18T14:36:00Z">
        <w:r w:rsidRPr="0051508F">
          <w:rPr>
            <w:rFonts w:ascii="Courier New" w:hAnsi="Courier New" w:cs="Courier New"/>
            <w:sz w:val="18"/>
            <w:szCs w:val="18"/>
          </w:rPr>
          <w:t>&lt;</w:t>
        </w:r>
        <w:r>
          <w:rPr>
            <w:rFonts w:ascii="Courier New" w:hAnsi="Courier New" w:cs="Courier New"/>
            <w:sz w:val="18"/>
            <w:szCs w:val="18"/>
          </w:rPr>
          <w:t>simpleType name="Entiteittype</w:t>
        </w:r>
        <w:r w:rsidRPr="006A37CE">
          <w:rPr>
            <w:rFonts w:ascii="Courier New" w:hAnsi="Courier New" w:cs="Courier New"/>
            <w:sz w:val="18"/>
            <w:szCs w:val="18"/>
          </w:rPr>
          <w:t>[</w:t>
        </w:r>
        <w:r w:rsidRPr="006A37CE">
          <w:rPr>
            <w:rFonts w:ascii="Courier New" w:hAnsi="Courier New" w:cs="Courier New"/>
            <w:sz w:val="18"/>
            <w:szCs w:val="18"/>
            <w:u w:val="single"/>
          </w:rPr>
          <w:t xml:space="preserve">Mnemonic </w:t>
        </w:r>
        <w:r>
          <w:rPr>
            <w:rFonts w:ascii="Courier New" w:hAnsi="Courier New" w:cs="Courier New"/>
            <w:sz w:val="18"/>
            <w:szCs w:val="18"/>
            <w:u w:val="single"/>
          </w:rPr>
          <w:t>relatiesoort</w:t>
        </w:r>
        <w:r w:rsidRPr="006A37CE">
          <w:rPr>
            <w:rFonts w:ascii="Courier New" w:hAnsi="Courier New" w:cs="Courier New"/>
            <w:sz w:val="18"/>
            <w:szCs w:val="18"/>
          </w:rPr>
          <w:t>]</w:t>
        </w:r>
        <w:r w:rsidRPr="0051508F">
          <w:rPr>
            <w:rFonts w:ascii="Courier New" w:hAnsi="Courier New" w:cs="Courier New"/>
            <w:sz w:val="18"/>
            <w:szCs w:val="18"/>
          </w:rPr>
          <w:t>"&gt;</w:t>
        </w:r>
      </w:ins>
    </w:p>
    <w:p w:rsidR="0094353D" w:rsidRPr="0051508F" w:rsidRDefault="0094353D" w:rsidP="0094353D">
      <w:pPr>
        <w:spacing w:after="0"/>
        <w:rPr>
          <w:ins w:id="672" w:author="Henri Korver" w:date="2016-07-18T14:36:00Z"/>
          <w:rFonts w:ascii="Courier New" w:hAnsi="Courier New" w:cs="Courier New"/>
          <w:sz w:val="18"/>
          <w:szCs w:val="18"/>
        </w:rPr>
      </w:pPr>
      <w:ins w:id="673" w:author="Henri Korver" w:date="2016-07-18T14:36: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94353D" w:rsidRPr="0051508F" w:rsidRDefault="0094353D" w:rsidP="0094353D">
      <w:pPr>
        <w:spacing w:after="0"/>
        <w:rPr>
          <w:ins w:id="674" w:author="Henri Korver" w:date="2016-07-18T14:36:00Z"/>
          <w:rFonts w:ascii="Courier New" w:hAnsi="Courier New" w:cs="Courier New"/>
          <w:sz w:val="18"/>
          <w:szCs w:val="18"/>
        </w:rPr>
      </w:pPr>
      <w:ins w:id="675" w:author="Henri Korver" w:date="2016-07-18T14:36:00Z">
        <w:r>
          <w:rPr>
            <w:rFonts w:ascii="Courier New" w:hAnsi="Courier New" w:cs="Courier New"/>
            <w:sz w:val="18"/>
            <w:szCs w:val="18"/>
          </w:rPr>
          <w:t xml:space="preserve">        </w:t>
        </w:r>
        <w:r w:rsidRPr="0051508F">
          <w:rPr>
            <w:rFonts w:ascii="Courier New" w:hAnsi="Courier New" w:cs="Courier New"/>
            <w:sz w:val="18"/>
            <w:szCs w:val="18"/>
          </w:rPr>
          <w:t>&lt;enumeration value="</w:t>
        </w:r>
        <w:r w:rsidRPr="006A37CE">
          <w:rPr>
            <w:rFonts w:ascii="Courier New" w:hAnsi="Courier New" w:cs="Courier New"/>
            <w:sz w:val="18"/>
            <w:szCs w:val="18"/>
          </w:rPr>
          <w:t>[</w:t>
        </w:r>
        <w:r w:rsidRPr="006A37CE">
          <w:rPr>
            <w:rFonts w:ascii="Courier New" w:hAnsi="Courier New" w:cs="Courier New"/>
            <w:sz w:val="18"/>
            <w:szCs w:val="18"/>
            <w:u w:val="single"/>
          </w:rPr>
          <w:t xml:space="preserve">Mnemonic </w:t>
        </w:r>
        <w:r>
          <w:rPr>
            <w:rFonts w:ascii="Courier New" w:hAnsi="Courier New" w:cs="Courier New"/>
            <w:sz w:val="18"/>
            <w:szCs w:val="18"/>
            <w:u w:val="single"/>
          </w:rPr>
          <w:t>relatiesoort</w:t>
        </w:r>
        <w:r w:rsidRPr="006A37CE">
          <w:rPr>
            <w:rFonts w:ascii="Courier New" w:hAnsi="Courier New" w:cs="Courier New"/>
            <w:sz w:val="18"/>
            <w:szCs w:val="18"/>
          </w:rPr>
          <w:t>]</w:t>
        </w:r>
        <w:r w:rsidRPr="0051508F">
          <w:rPr>
            <w:rFonts w:ascii="Courier New" w:hAnsi="Courier New" w:cs="Courier New"/>
            <w:sz w:val="18"/>
            <w:szCs w:val="18"/>
          </w:rPr>
          <w:t>"/&gt;</w:t>
        </w:r>
      </w:ins>
    </w:p>
    <w:p w:rsidR="0094353D" w:rsidRPr="0051508F" w:rsidRDefault="0094353D" w:rsidP="0094353D">
      <w:pPr>
        <w:spacing w:after="0"/>
        <w:rPr>
          <w:ins w:id="676" w:author="Henri Korver" w:date="2016-07-18T14:36:00Z"/>
          <w:rFonts w:ascii="Courier New" w:hAnsi="Courier New" w:cs="Courier New"/>
          <w:sz w:val="18"/>
          <w:szCs w:val="18"/>
        </w:rPr>
      </w:pPr>
      <w:ins w:id="677" w:author="Henri Korver" w:date="2016-07-18T14:36:00Z">
        <w:r>
          <w:rPr>
            <w:rFonts w:ascii="Courier New" w:hAnsi="Courier New" w:cs="Courier New"/>
            <w:sz w:val="18"/>
            <w:szCs w:val="18"/>
          </w:rPr>
          <w:t xml:space="preserve">    </w:t>
        </w:r>
        <w:r w:rsidRPr="0051508F">
          <w:rPr>
            <w:rFonts w:ascii="Courier New" w:hAnsi="Courier New" w:cs="Courier New"/>
            <w:sz w:val="18"/>
            <w:szCs w:val="18"/>
          </w:rPr>
          <w:t>&lt;/restriction&gt;</w:t>
        </w:r>
      </w:ins>
    </w:p>
    <w:p w:rsidR="0094353D" w:rsidRDefault="0094353D" w:rsidP="0094353D">
      <w:pPr>
        <w:spacing w:after="0"/>
        <w:rPr>
          <w:ins w:id="678" w:author="Henri Korver" w:date="2016-07-18T14:36:00Z"/>
          <w:rFonts w:ascii="Courier New" w:hAnsi="Courier New" w:cs="Courier New"/>
          <w:sz w:val="18"/>
          <w:szCs w:val="18"/>
        </w:rPr>
      </w:pPr>
      <w:ins w:id="679" w:author="Henri Korver" w:date="2016-07-18T14:36:00Z">
        <w:r w:rsidRPr="0051508F">
          <w:rPr>
            <w:rFonts w:ascii="Courier New" w:hAnsi="Courier New" w:cs="Courier New"/>
            <w:sz w:val="18"/>
            <w:szCs w:val="18"/>
          </w:rPr>
          <w:t>&lt;/simpleType&gt;</w:t>
        </w:r>
      </w:ins>
    </w:p>
    <w:p w:rsidR="0094353D" w:rsidRPr="00CD42BA" w:rsidRDefault="0094353D" w:rsidP="00FA079F">
      <w:pPr>
        <w:spacing w:after="0"/>
      </w:pPr>
    </w:p>
    <w:p w:rsidR="00FA079F" w:rsidRPr="00CD42BA" w:rsidRDefault="00FA079F" w:rsidP="00FA079F">
      <w:pPr>
        <w:spacing w:after="0"/>
        <w:rPr>
          <w:rFonts w:ascii="Courier New" w:hAnsi="Courier New" w:cs="Courier New"/>
          <w:sz w:val="18"/>
          <w:szCs w:val="18"/>
        </w:rPr>
      </w:pPr>
    </w:p>
    <w:p w:rsidR="00AA3AD6" w:rsidRDefault="00BB5F23" w:rsidP="00CD42BA">
      <w:pPr>
        <w:rPr>
          <w:lang w:val="nl-NL"/>
        </w:rPr>
      </w:pPr>
      <w:r>
        <w:rPr>
          <w:lang w:val="nl-NL"/>
        </w:rPr>
        <w:t xml:space="preserve">Een complex type voor een relatiesoort kan ook vertalingen van (groeps)attribuut- en relatiesoorten bevatten als de relatiesoort een relatieklasse is. </w:t>
      </w:r>
      <w:r w:rsidR="006624FA">
        <w:rPr>
          <w:lang w:val="nl-NL"/>
        </w:rPr>
        <w:t xml:space="preserve">Sommige </w:t>
      </w:r>
      <w:r>
        <w:rPr>
          <w:lang w:val="nl-NL"/>
        </w:rPr>
        <w:t>elementen</w:t>
      </w:r>
      <w:r w:rsidR="00AA3AD6">
        <w:rPr>
          <w:lang w:val="nl-NL"/>
        </w:rPr>
        <w:t xml:space="preserve"> zijn niet altijd </w:t>
      </w:r>
      <w:r w:rsidR="006624FA">
        <w:rPr>
          <w:lang w:val="nl-NL"/>
        </w:rPr>
        <w:t xml:space="preserve">aanwezig </w:t>
      </w:r>
      <w:r w:rsidR="00AA3AD6">
        <w:rPr>
          <w:lang w:val="nl-NL"/>
        </w:rPr>
        <w:t xml:space="preserve">zoals </w:t>
      </w:r>
      <w:r w:rsidR="00AA3AD6">
        <w:rPr>
          <w:lang w:val="nl-NL"/>
        </w:rPr>
        <w:lastRenderedPageBreak/>
        <w:t xml:space="preserve">wordt aangegeven door de […]? notatie. </w:t>
      </w:r>
      <w:r w:rsidR="006C3128">
        <w:rPr>
          <w:lang w:val="nl-NL"/>
        </w:rPr>
        <w:t>Deze</w:t>
      </w:r>
      <w:r w:rsidR="00AA3AD6">
        <w:rPr>
          <w:lang w:val="nl-NL"/>
        </w:rPr>
        <w:t xml:space="preserve"> elementen worden alleen </w:t>
      </w:r>
      <w:r w:rsidR="006624FA">
        <w:rPr>
          <w:lang w:val="nl-NL"/>
        </w:rPr>
        <w:t xml:space="preserve">opgenomen </w:t>
      </w:r>
      <w:r w:rsidR="00AA3AD6">
        <w:rPr>
          <w:lang w:val="nl-NL"/>
        </w:rPr>
        <w:t xml:space="preserve">als er aan </w:t>
      </w:r>
      <w:r w:rsidR="000F38CD">
        <w:rPr>
          <w:lang w:val="nl-NL"/>
        </w:rPr>
        <w:t>de volgende condities</w:t>
      </w:r>
      <w:r w:rsidR="00AA3AD6">
        <w:rPr>
          <w:lang w:val="nl-NL"/>
        </w:rPr>
        <w:t xml:space="preserve"> wordt voldaan</w:t>
      </w:r>
      <w:r w:rsidR="006C3128">
        <w:rPr>
          <w:lang w:val="nl-NL"/>
        </w:rPr>
        <w:t>:</w:t>
      </w:r>
    </w:p>
    <w:tbl>
      <w:tblPr>
        <w:tblStyle w:val="Tabelraster"/>
        <w:tblW w:w="0" w:type="auto"/>
        <w:tblLook w:val="04A0" w:firstRow="1" w:lastRow="0" w:firstColumn="1" w:lastColumn="0" w:noHBand="0" w:noVBand="1"/>
      </w:tblPr>
      <w:tblGrid>
        <w:gridCol w:w="2808"/>
        <w:gridCol w:w="6768"/>
      </w:tblGrid>
      <w:tr w:rsidR="00AA3AD6" w:rsidRPr="009B34EE" w:rsidTr="00061D6A">
        <w:tc>
          <w:tcPr>
            <w:tcW w:w="2808" w:type="dxa"/>
          </w:tcPr>
          <w:p w:rsidR="00AA3AD6" w:rsidRPr="00CD42BA" w:rsidRDefault="009738A0" w:rsidP="00C92CAB">
            <w:pPr>
              <w:rPr>
                <w:b/>
                <w:lang w:val="nl-NL"/>
              </w:rPr>
            </w:pPr>
            <w:r w:rsidRPr="00AA3AD6">
              <w:rPr>
                <w:b/>
                <w:lang w:val="nl-NL"/>
              </w:rPr>
              <w:t>E</w:t>
            </w:r>
            <w:r w:rsidR="00AA3AD6" w:rsidRPr="00CD42BA">
              <w:rPr>
                <w:b/>
                <w:lang w:val="nl-NL"/>
              </w:rPr>
              <w:t>lement</w:t>
            </w:r>
            <w:r w:rsidR="00BB5F23">
              <w:rPr>
                <w:b/>
                <w:lang w:val="nl-NL"/>
              </w:rPr>
              <w:t xml:space="preserve"> </w:t>
            </w:r>
          </w:p>
        </w:tc>
        <w:tc>
          <w:tcPr>
            <w:tcW w:w="6768" w:type="dxa"/>
          </w:tcPr>
          <w:p w:rsidR="00AA3AD6" w:rsidRPr="00CD42BA" w:rsidRDefault="006624FA" w:rsidP="00AA3AD6">
            <w:pPr>
              <w:rPr>
                <w:b/>
                <w:lang w:val="nl-NL"/>
              </w:rPr>
            </w:pPr>
            <w:r>
              <w:rPr>
                <w:b/>
                <w:lang w:val="nl-NL"/>
              </w:rPr>
              <w:t>V</w:t>
            </w:r>
            <w:r w:rsidR="00F578D4">
              <w:rPr>
                <w:b/>
                <w:lang w:val="nl-NL"/>
              </w:rPr>
              <w:t xml:space="preserve">oorwaarde voor opname in complex </w:t>
            </w:r>
            <w:r>
              <w:rPr>
                <w:b/>
                <w:lang w:val="nl-NL"/>
              </w:rPr>
              <w:t>type</w:t>
            </w:r>
            <w:r w:rsidR="00F578D4">
              <w:rPr>
                <w:b/>
                <w:lang w:val="nl-NL"/>
              </w:rPr>
              <w:t xml:space="preserve"> voor relatiesoort</w:t>
            </w:r>
          </w:p>
        </w:tc>
      </w:tr>
      <w:tr w:rsidR="006624FA" w:rsidRPr="009B34EE" w:rsidTr="00C92CAB">
        <w:tc>
          <w:tcPr>
            <w:tcW w:w="2808" w:type="dxa"/>
          </w:tcPr>
          <w:p w:rsidR="006624FA" w:rsidRDefault="00260BDE" w:rsidP="00AA3AD6">
            <w:pPr>
              <w:rPr>
                <w:lang w:val="nl-NL"/>
              </w:rPr>
            </w:pPr>
            <w:r>
              <w:rPr>
                <w:lang w:val="nl-NL"/>
              </w:rPr>
              <w:t>StUF:tijdvakG</w:t>
            </w:r>
            <w:r w:rsidR="006624FA">
              <w:rPr>
                <w:lang w:val="nl-NL"/>
              </w:rPr>
              <w:t>eldigheid</w:t>
            </w:r>
          </w:p>
        </w:tc>
        <w:tc>
          <w:tcPr>
            <w:tcW w:w="6768" w:type="dxa"/>
          </w:tcPr>
          <w:p w:rsidR="006624FA" w:rsidRDefault="006624FA">
            <w:pPr>
              <w:rPr>
                <w:lang w:val="nl-NL"/>
              </w:rPr>
            </w:pPr>
            <w:r>
              <w:rPr>
                <w:lang w:val="nl-NL"/>
              </w:rPr>
              <w:t>De relatiesoort bevat (groeps)attribuutsoorten.</w:t>
            </w:r>
          </w:p>
        </w:tc>
      </w:tr>
      <w:tr w:rsidR="00AA3AD6" w:rsidRPr="009B34EE" w:rsidTr="00061D6A">
        <w:tc>
          <w:tcPr>
            <w:tcW w:w="2808" w:type="dxa"/>
          </w:tcPr>
          <w:p w:rsidR="00AA3AD6" w:rsidRDefault="00AA3AD6" w:rsidP="00AA3AD6">
            <w:pPr>
              <w:rPr>
                <w:lang w:val="nl-NL"/>
              </w:rPr>
            </w:pPr>
            <w:r>
              <w:rPr>
                <w:lang w:val="nl-NL"/>
              </w:rPr>
              <w:t>historieMaterieel</w:t>
            </w:r>
          </w:p>
        </w:tc>
        <w:tc>
          <w:tcPr>
            <w:tcW w:w="6768" w:type="dxa"/>
          </w:tcPr>
          <w:p w:rsidR="00AA3AD6" w:rsidRPr="00AA3AD6" w:rsidRDefault="006624FA">
            <w:pPr>
              <w:rPr>
                <w:lang w:val="nl-NL"/>
              </w:rPr>
            </w:pPr>
            <w:r>
              <w:rPr>
                <w:lang w:val="nl-NL"/>
              </w:rPr>
              <w:t>V</w:t>
            </w:r>
            <w:r w:rsidR="00BB5F23">
              <w:rPr>
                <w:lang w:val="nl-NL"/>
              </w:rPr>
              <w:t>oor</w:t>
            </w:r>
            <w:r>
              <w:rPr>
                <w:lang w:val="nl-NL"/>
              </w:rPr>
              <w:t xml:space="preserve"> minimaal</w:t>
            </w:r>
            <w:r w:rsidR="00BB5F23">
              <w:rPr>
                <w:lang w:val="nl-NL"/>
              </w:rPr>
              <w:t xml:space="preserve"> één van de (groeps)attribuutsoorten geldt dat </w:t>
            </w:r>
            <w:r w:rsidR="00AA3AD6">
              <w:rPr>
                <w:lang w:val="nl-NL"/>
              </w:rPr>
              <w:t>metadata:materieleHistorie="true”</w:t>
            </w:r>
            <w:r w:rsidR="00BB5F23">
              <w:rPr>
                <w:lang w:val="nl-NL"/>
              </w:rPr>
              <w:t>.</w:t>
            </w:r>
          </w:p>
        </w:tc>
      </w:tr>
      <w:tr w:rsidR="00AA3AD6" w:rsidRPr="009B34EE" w:rsidTr="00061D6A">
        <w:tc>
          <w:tcPr>
            <w:tcW w:w="2808" w:type="dxa"/>
          </w:tcPr>
          <w:p w:rsidR="00AA3AD6" w:rsidRDefault="00AA3AD6" w:rsidP="00AA3AD6">
            <w:pPr>
              <w:rPr>
                <w:lang w:val="nl-NL"/>
              </w:rPr>
            </w:pPr>
            <w:r w:rsidRPr="00AA3AD6">
              <w:rPr>
                <w:lang w:val="nl-NL"/>
              </w:rPr>
              <w:t>historieFormeel</w:t>
            </w:r>
          </w:p>
        </w:tc>
        <w:tc>
          <w:tcPr>
            <w:tcW w:w="6768" w:type="dxa"/>
          </w:tcPr>
          <w:p w:rsidR="00AA3AD6" w:rsidRDefault="00F578D4">
            <w:pPr>
              <w:rPr>
                <w:lang w:val="nl-NL"/>
              </w:rPr>
            </w:pPr>
            <w:r>
              <w:rPr>
                <w:lang w:val="nl-NL"/>
              </w:rPr>
              <w:t>V</w:t>
            </w:r>
            <w:r w:rsidR="00BB5F23">
              <w:rPr>
                <w:lang w:val="nl-NL"/>
              </w:rPr>
              <w:t xml:space="preserve">oor </w:t>
            </w:r>
            <w:r>
              <w:rPr>
                <w:lang w:val="nl-NL"/>
              </w:rPr>
              <w:t xml:space="preserve">minimaal </w:t>
            </w:r>
            <w:r w:rsidR="00BB5F23">
              <w:rPr>
                <w:lang w:val="nl-NL"/>
              </w:rPr>
              <w:t xml:space="preserve">één van de (groeps)attribuutsoorten geldt dat </w:t>
            </w:r>
            <w:r w:rsidR="00AA3AD6">
              <w:rPr>
                <w:lang w:val="nl-NL"/>
              </w:rPr>
              <w:t>metadata:formele</w:t>
            </w:r>
            <w:r w:rsidR="00AA3AD6" w:rsidRPr="00CF2B4B">
              <w:rPr>
                <w:lang w:val="nl-NL"/>
              </w:rPr>
              <w:t>Historie="</w:t>
            </w:r>
            <w:r w:rsidR="00AA3AD6">
              <w:rPr>
                <w:lang w:val="nl-NL"/>
              </w:rPr>
              <w:t>true”</w:t>
            </w:r>
            <w:r w:rsidR="00BB5F23">
              <w:rPr>
                <w:lang w:val="nl-NL"/>
              </w:rPr>
              <w:t>.</w:t>
            </w:r>
            <w:r w:rsidR="009738A0">
              <w:rPr>
                <w:lang w:val="nl-NL"/>
              </w:rPr>
              <w:t xml:space="preserve"> </w:t>
            </w:r>
          </w:p>
        </w:tc>
      </w:tr>
      <w:tr w:rsidR="00AA3AD6" w:rsidRPr="009B34EE" w:rsidTr="00061D6A">
        <w:tc>
          <w:tcPr>
            <w:tcW w:w="2808" w:type="dxa"/>
          </w:tcPr>
          <w:p w:rsidR="00AA3AD6" w:rsidRDefault="00AA3AD6">
            <w:pPr>
              <w:rPr>
                <w:lang w:val="nl-NL"/>
              </w:rPr>
            </w:pPr>
            <w:r w:rsidRPr="00CD42BA">
              <w:rPr>
                <w:lang w:val="nl-NL"/>
              </w:rPr>
              <w:t>historieFormeelRelatie</w:t>
            </w:r>
          </w:p>
        </w:tc>
        <w:tc>
          <w:tcPr>
            <w:tcW w:w="6768" w:type="dxa"/>
          </w:tcPr>
          <w:p w:rsidR="00AA3AD6" w:rsidRDefault="00354C3E" w:rsidP="008B108B">
            <w:pPr>
              <w:rPr>
                <w:lang w:val="nl-NL"/>
              </w:rPr>
            </w:pPr>
            <w:r>
              <w:rPr>
                <w:lang w:val="nl-NL"/>
              </w:rPr>
              <w:t>metadata:formele</w:t>
            </w:r>
            <w:r w:rsidRPr="00CF2B4B">
              <w:rPr>
                <w:lang w:val="nl-NL"/>
              </w:rPr>
              <w:t>Historie="</w:t>
            </w:r>
            <w:r>
              <w:rPr>
                <w:lang w:val="nl-NL"/>
              </w:rPr>
              <w:t>true”</w:t>
            </w:r>
            <w:r w:rsidR="000F38CD">
              <w:rPr>
                <w:lang w:val="nl-NL"/>
              </w:rPr>
              <w:t xml:space="preserve"> in het element</w:t>
            </w:r>
            <w:r w:rsidR="00BB5F23">
              <w:rPr>
                <w:lang w:val="nl-NL"/>
              </w:rPr>
              <w:t xml:space="preserve"> </w:t>
            </w:r>
            <w:r w:rsidR="00F578D4">
              <w:rPr>
                <w:lang w:val="nl-NL"/>
              </w:rPr>
              <w:t xml:space="preserve">voor </w:t>
            </w:r>
            <w:r w:rsidR="00BB5F23">
              <w:rPr>
                <w:lang w:val="nl-NL"/>
              </w:rPr>
              <w:t>de relatiesoort</w:t>
            </w:r>
            <w:r w:rsidR="00F578D4">
              <w:rPr>
                <w:lang w:val="nl-NL"/>
              </w:rPr>
              <w:t xml:space="preserve"> (zie sectie </w:t>
            </w:r>
            <w:r w:rsidR="00F578D4">
              <w:rPr>
                <w:lang w:val="nl-NL"/>
              </w:rPr>
              <w:fldChar w:fldCharType="begin"/>
            </w:r>
            <w:r w:rsidR="00F578D4">
              <w:rPr>
                <w:lang w:val="nl-NL"/>
              </w:rPr>
              <w:instrText xml:space="preserve"> REF _Ref407031745 \h </w:instrText>
            </w:r>
            <w:r w:rsidR="00F578D4">
              <w:rPr>
                <w:lang w:val="nl-NL"/>
              </w:rPr>
            </w:r>
            <w:r w:rsidR="00F578D4">
              <w:rPr>
                <w:lang w:val="nl-NL"/>
              </w:rPr>
              <w:fldChar w:fldCharType="separate"/>
            </w:r>
            <w:r w:rsidR="00F578D4">
              <w:rPr>
                <w:lang w:val="nl-NL"/>
              </w:rPr>
              <w:t>Element</w:t>
            </w:r>
            <w:r w:rsidR="00F578D4">
              <w:rPr>
                <w:lang w:val="nl-NL"/>
              </w:rPr>
              <w:fldChar w:fldCharType="end"/>
            </w:r>
            <w:r w:rsidR="00F578D4">
              <w:rPr>
                <w:lang w:val="nl-NL"/>
              </w:rPr>
              <w:t>)</w:t>
            </w:r>
            <w:r w:rsidR="00E03E21">
              <w:rPr>
                <w:lang w:val="nl-NL"/>
              </w:rPr>
              <w:t>.</w:t>
            </w:r>
          </w:p>
        </w:tc>
      </w:tr>
    </w:tbl>
    <w:p w:rsidR="00AA3AD6" w:rsidRPr="00CD42BA" w:rsidRDefault="00AA3AD6" w:rsidP="00CD42BA">
      <w:pPr>
        <w:tabs>
          <w:tab w:val="left" w:pos="1014"/>
        </w:tabs>
        <w:rPr>
          <w:lang w:val="nl-NL"/>
        </w:rPr>
      </w:pPr>
      <w:r>
        <w:rPr>
          <w:lang w:val="nl-NL"/>
        </w:rPr>
        <w:tab/>
      </w:r>
    </w:p>
    <w:p w:rsidR="00891FDF" w:rsidRPr="00CD42BA" w:rsidRDefault="00042645" w:rsidP="00CD42BA">
      <w:pPr>
        <w:pStyle w:val="Kop3"/>
        <w:rPr>
          <w:lang w:val="nl-NL"/>
        </w:rPr>
      </w:pPr>
      <w:r>
        <w:rPr>
          <w:lang w:val="nl-NL"/>
        </w:rPr>
        <w:t>Kerngegevens</w:t>
      </w:r>
    </w:p>
    <w:p w:rsidR="00891FDF" w:rsidRPr="00CF2B4B" w:rsidRDefault="00891FDF" w:rsidP="00891FDF">
      <w:pPr>
        <w:pStyle w:val="xml"/>
        <w:rPr>
          <w:lang w:val="nl-NL"/>
        </w:rPr>
      </w:pPr>
      <w:r w:rsidRPr="00CF2B4B">
        <w:rPr>
          <w:lang w:val="nl-NL"/>
        </w:rPr>
        <w:t>&lt;complexType name="</w:t>
      </w:r>
      <w:r w:rsidRPr="00FF401E">
        <w:rPr>
          <w:lang w:val="nl-NL"/>
        </w:rPr>
        <w:t>[</w:t>
      </w:r>
      <w:r w:rsidRPr="00FF401E">
        <w:rPr>
          <w:u w:val="single"/>
          <w:lang w:val="nl-NL"/>
        </w:rPr>
        <w:t>Mnemonic relatiesoort</w:t>
      </w:r>
      <w:r w:rsidRPr="00FF401E">
        <w:rPr>
          <w:lang w:val="nl-NL"/>
        </w:rPr>
        <w:t>]</w:t>
      </w:r>
      <w:r w:rsidRPr="00CF2B4B">
        <w:rPr>
          <w:lang w:val="nl-NL"/>
        </w:rPr>
        <w:t>-kerngegevens"&gt;</w:t>
      </w:r>
    </w:p>
    <w:p w:rsidR="00891FDF" w:rsidRPr="00CF2B4B" w:rsidRDefault="00891FDF" w:rsidP="00891FDF">
      <w:pPr>
        <w:pStyle w:val="xml"/>
        <w:rPr>
          <w:lang w:val="nl-NL"/>
        </w:rPr>
      </w:pPr>
      <w:r w:rsidRPr="00CF2B4B">
        <w:rPr>
          <w:lang w:val="nl-NL"/>
        </w:rPr>
        <w:t xml:space="preserve">   </w:t>
      </w:r>
      <w:r>
        <w:rPr>
          <w:lang w:val="nl-NL"/>
        </w:rPr>
        <w:t xml:space="preserve"> </w:t>
      </w:r>
      <w:r w:rsidRPr="00CF2B4B">
        <w:rPr>
          <w:lang w:val="nl-NL"/>
        </w:rPr>
        <w:t>&lt;annotation&gt;</w:t>
      </w:r>
    </w:p>
    <w:p w:rsidR="00891FDF" w:rsidRPr="00CF2B4B" w:rsidRDefault="00891FDF" w:rsidP="00891FDF">
      <w:pPr>
        <w:pStyle w:val="xml"/>
        <w:rPr>
          <w:lang w:val="nl-NL"/>
        </w:rPr>
      </w:pPr>
      <w:r w:rsidRPr="00CF2B4B">
        <w:rPr>
          <w:lang w:val="nl-NL"/>
        </w:rPr>
        <w:t xml:space="preserve">       </w:t>
      </w:r>
      <w:r>
        <w:rPr>
          <w:lang w:val="nl-NL"/>
        </w:rPr>
        <w:t xml:space="preserve"> </w:t>
      </w:r>
      <w:r w:rsidRPr="00CF2B4B">
        <w:rPr>
          <w:lang w:val="nl-NL"/>
        </w:rPr>
        <w:t>&lt;documentation&gt;Kerngegevens van de relati</w:t>
      </w:r>
      <w:r>
        <w:rPr>
          <w:lang w:val="nl-NL"/>
        </w:rPr>
        <w:t>e</w:t>
      </w:r>
      <w:r w:rsidRPr="00CF2B4B">
        <w:rPr>
          <w:lang w:val="nl-NL"/>
        </w:rPr>
        <w:t>&lt;/documentation&gt;</w:t>
      </w:r>
    </w:p>
    <w:p w:rsidR="00891FDF" w:rsidRPr="00CF2B4B" w:rsidRDefault="00891FDF" w:rsidP="00891FDF">
      <w:pPr>
        <w:pStyle w:val="xml"/>
      </w:pPr>
      <w:r w:rsidRPr="00CF2B4B">
        <w:rPr>
          <w:lang w:val="nl-NL"/>
        </w:rPr>
        <w:t xml:space="preserve">    </w:t>
      </w:r>
      <w:r w:rsidRPr="00CF2B4B">
        <w:t>&lt;/annotation&gt;</w:t>
      </w:r>
    </w:p>
    <w:p w:rsidR="00891FDF" w:rsidRPr="00CF2B4B" w:rsidRDefault="00891FDF" w:rsidP="00891FDF">
      <w:pPr>
        <w:pStyle w:val="xml"/>
      </w:pPr>
      <w:r>
        <w:t xml:space="preserve">    </w:t>
      </w:r>
      <w:r w:rsidRPr="00CF2B4B">
        <w:t>&lt;complexContent&gt;</w:t>
      </w:r>
    </w:p>
    <w:p w:rsidR="00891FDF" w:rsidRPr="00CF2B4B" w:rsidRDefault="00891FDF" w:rsidP="00891FDF">
      <w:pPr>
        <w:pStyle w:val="xml"/>
      </w:pPr>
      <w:r>
        <w:t xml:space="preserve">        </w:t>
      </w:r>
      <w:r w:rsidRPr="00CF2B4B">
        <w:t>&lt;restriction base="</w:t>
      </w:r>
      <w:r w:rsidRPr="00C7314A">
        <w:t>[</w:t>
      </w:r>
      <w:r w:rsidRPr="00C7314A">
        <w:rPr>
          <w:u w:val="single"/>
        </w:rPr>
        <w:t>ns prefix</w:t>
      </w:r>
      <w:r w:rsidRPr="00C7314A">
        <w:t>]</w:t>
      </w:r>
      <w:r>
        <w:t>:</w:t>
      </w:r>
      <w:r w:rsidRPr="00CF2B4B">
        <w:t>[</w:t>
      </w:r>
      <w:r w:rsidRPr="00CF2B4B">
        <w:rPr>
          <w:u w:val="single"/>
        </w:rPr>
        <w:t>Mnemonic relatiesoort</w:t>
      </w:r>
      <w:r w:rsidRPr="00CF2B4B">
        <w:t>]-basis"&gt;</w:t>
      </w:r>
    </w:p>
    <w:p w:rsidR="00891FDF" w:rsidRPr="00CF2B4B" w:rsidRDefault="00891FDF" w:rsidP="00891FDF">
      <w:pPr>
        <w:pStyle w:val="xml"/>
      </w:pPr>
      <w:r>
        <w:t xml:space="preserve">            </w:t>
      </w:r>
      <w:r w:rsidRPr="00CF2B4B">
        <w:t>&lt;sequence&gt;</w:t>
      </w:r>
    </w:p>
    <w:p w:rsidR="00891FDF" w:rsidRPr="00CD42BA" w:rsidRDefault="00891FDF" w:rsidP="00891FDF">
      <w:pPr>
        <w:pStyle w:val="xml"/>
      </w:pPr>
      <w:r>
        <w:t xml:space="preserve">                </w:t>
      </w:r>
      <w:r w:rsidRPr="00CD42BA">
        <w:t xml:space="preserve">&lt;element name="gerelateerde" </w:t>
      </w:r>
    </w:p>
    <w:p w:rsidR="00891FDF" w:rsidRPr="00CD42BA" w:rsidRDefault="00891FDF" w:rsidP="00891FDF">
      <w:pPr>
        <w:pStyle w:val="xml"/>
      </w:pPr>
      <w:r w:rsidRPr="00CD42BA">
        <w:t xml:space="preserve">                         type="</w:t>
      </w:r>
      <w:r w:rsidR="00A472C4">
        <w:t>[</w:t>
      </w:r>
      <w:r w:rsidR="00A472C4" w:rsidRPr="00D64412">
        <w:rPr>
          <w:u w:val="single"/>
          <w:rPrChange w:id="680" w:author="Henri Korver" w:date="2016-07-18T15:52:00Z">
            <w:rPr/>
          </w:rPrChange>
        </w:rPr>
        <w:t>ns prefix</w:t>
      </w:r>
      <w:r w:rsidR="00A472C4">
        <w:t>]:</w:t>
      </w:r>
      <w:r w:rsidRPr="00524E3B">
        <w:t>[</w:t>
      </w:r>
      <w:r w:rsidRPr="00524E3B">
        <w:rPr>
          <w:u w:val="single"/>
        </w:rPr>
        <w:t>Mnemonic target objectttype</w:t>
      </w:r>
      <w:r w:rsidRPr="00524E3B">
        <w:t>]</w:t>
      </w:r>
      <w:r w:rsidRPr="00CD42BA">
        <w:t xml:space="preserve">-kerngegevens" </w:t>
      </w:r>
      <w:r w:rsidRPr="00CD42BA">
        <w:br/>
        <w:t xml:space="preserve">                         nillable="true" minOccurs="0"/&gt;</w:t>
      </w:r>
    </w:p>
    <w:p w:rsidR="00891FDF" w:rsidRPr="00CF2B4B" w:rsidRDefault="00891FDF" w:rsidP="00891FDF">
      <w:pPr>
        <w:pStyle w:val="xml"/>
      </w:pPr>
      <w:r w:rsidRPr="00CD42BA">
        <w:t xml:space="preserve">            </w:t>
      </w:r>
      <w:r w:rsidRPr="00CF2B4B">
        <w:t>&lt;/sequence&gt;</w:t>
      </w:r>
    </w:p>
    <w:p w:rsidR="00CC227F" w:rsidRPr="00CF2B4B" w:rsidRDefault="00891FDF" w:rsidP="00891FDF">
      <w:pPr>
        <w:pStyle w:val="xml"/>
      </w:pPr>
      <w:del w:id="681" w:author="Henri Korver" w:date="2016-07-18T15:38:00Z">
        <w:r w:rsidDel="00CC227F">
          <w:delText xml:space="preserve">            </w:delText>
        </w:r>
        <w:r w:rsidRPr="00CF2B4B" w:rsidDel="00CC227F">
          <w:delText xml:space="preserve">&lt;attribute ref="stuf:entiteittype" use="required" </w:delText>
        </w:r>
        <w:r w:rsidDel="00CC227F">
          <w:br/>
          <w:delText xml:space="preserve">                       </w:delText>
        </w:r>
        <w:r w:rsidRPr="00CF2B4B" w:rsidDel="00CC227F">
          <w:delText>fixed="[</w:delText>
        </w:r>
        <w:r w:rsidRPr="00CF2B4B" w:rsidDel="00CC227F">
          <w:rPr>
            <w:u w:val="single"/>
          </w:rPr>
          <w:delText>Mnemonic relatiesoort</w:delText>
        </w:r>
        <w:r w:rsidRPr="00CF2B4B" w:rsidDel="00CC227F">
          <w:delText>]"/&gt;</w:delText>
        </w:r>
      </w:del>
      <w:ins w:id="682" w:author="Henri Korver" w:date="2016-07-18T15:37:00Z">
        <w:r w:rsidR="00CC227F">
          <w:tab/>
          <w:t xml:space="preserve">     </w:t>
        </w:r>
        <w:r w:rsidR="00CC227F" w:rsidRPr="00A136EC">
          <w:t xml:space="preserve">&lt;attribute </w:t>
        </w:r>
        <w:r w:rsidR="00CC227F">
          <w:t>name</w:t>
        </w:r>
        <w:r w:rsidR="00CC227F" w:rsidRPr="006A37CE">
          <w:t>="entiteittype"</w:t>
        </w:r>
        <w:r w:rsidR="00CC227F">
          <w:t xml:space="preserve"> </w:t>
        </w:r>
        <w:r w:rsidR="00CC227F">
          <w:br/>
          <w:t xml:space="preserve">                       type="</w:t>
        </w:r>
      </w:ins>
      <w:ins w:id="683" w:author="Henri Korver" w:date="2016-07-18T15:52:00Z">
        <w:r w:rsidR="00D64412" w:rsidRPr="00D64412">
          <w:t>[</w:t>
        </w:r>
        <w:r w:rsidR="00D64412" w:rsidRPr="00D64412">
          <w:rPr>
            <w:u w:val="single"/>
            <w:rPrChange w:id="684" w:author="Henri Korver" w:date="2016-07-18T15:52:00Z">
              <w:rPr/>
            </w:rPrChange>
          </w:rPr>
          <w:t>ns prefix</w:t>
        </w:r>
        <w:r w:rsidR="00D64412" w:rsidRPr="00D64412">
          <w:t>]</w:t>
        </w:r>
      </w:ins>
      <w:ins w:id="685" w:author="Henri Korver" w:date="2016-07-18T15:37:00Z">
        <w:r w:rsidR="00CC227F">
          <w:t>:Entiteittype</w:t>
        </w:r>
        <w:r w:rsidR="00CC227F" w:rsidRPr="006A37CE">
          <w:t>[</w:t>
        </w:r>
        <w:r w:rsidR="00CC227F" w:rsidRPr="006A37CE">
          <w:rPr>
            <w:u w:val="single"/>
          </w:rPr>
          <w:t xml:space="preserve">Mnemonic </w:t>
        </w:r>
        <w:r w:rsidR="00CC227F">
          <w:rPr>
            <w:u w:val="single"/>
          </w:rPr>
          <w:t>relatiesoort</w:t>
        </w:r>
        <w:r w:rsidR="00CC227F" w:rsidRPr="006A37CE">
          <w:t>]</w:t>
        </w:r>
        <w:r w:rsidR="00CC227F" w:rsidRPr="0051508F">
          <w:t>"</w:t>
        </w:r>
        <w:r w:rsidR="00CC227F">
          <w:t xml:space="preserve"> </w:t>
        </w:r>
        <w:r w:rsidR="00CC227F">
          <w:br/>
          <w:t xml:space="preserve">                       </w:t>
        </w:r>
        <w:r w:rsidR="00CC227F" w:rsidRPr="00A136EC">
          <w:t>use="required"/&gt;</w:t>
        </w:r>
      </w:ins>
    </w:p>
    <w:p w:rsidR="00891FDF" w:rsidRPr="00CF2B4B" w:rsidRDefault="00891FDF" w:rsidP="00891FDF">
      <w:pPr>
        <w:pStyle w:val="xml"/>
      </w:pPr>
      <w:r>
        <w:t xml:space="preserve">            </w:t>
      </w:r>
      <w:r w:rsidRPr="00CF2B4B">
        <w:t>&lt;attribute ref="stuf:sleutelVerzendend"/&gt;</w:t>
      </w:r>
    </w:p>
    <w:p w:rsidR="00891FDF" w:rsidRPr="00CF2B4B" w:rsidRDefault="00891FDF" w:rsidP="00891FDF">
      <w:pPr>
        <w:pStyle w:val="xml"/>
      </w:pPr>
      <w:r>
        <w:t xml:space="preserve">            </w:t>
      </w:r>
      <w:r w:rsidRPr="00CF2B4B">
        <w:t>&lt;attribute ref="stuf:sleutelOntvangend"/&gt;</w:t>
      </w:r>
    </w:p>
    <w:p w:rsidR="00891FDF" w:rsidRPr="00CF2B4B" w:rsidRDefault="00891FDF" w:rsidP="00891FDF">
      <w:pPr>
        <w:pStyle w:val="xml"/>
      </w:pPr>
      <w:r>
        <w:t xml:space="preserve">            </w:t>
      </w:r>
      <w:r w:rsidRPr="00CF2B4B">
        <w:t>&lt;attribute ref="stuf:sleutelGegevensbeheer"/&gt;</w:t>
      </w:r>
    </w:p>
    <w:p w:rsidR="00891FDF" w:rsidRPr="00CF2B4B" w:rsidRDefault="00891FDF" w:rsidP="00891FDF">
      <w:pPr>
        <w:pStyle w:val="xml"/>
      </w:pPr>
      <w:r>
        <w:t xml:space="preserve">            </w:t>
      </w:r>
      <w:r w:rsidRPr="00CF2B4B">
        <w:t>&lt;attribute ref="stuf:noValue" use="prohibited"/&gt;</w:t>
      </w:r>
    </w:p>
    <w:p w:rsidR="00891FDF" w:rsidRPr="00CF2B4B" w:rsidRDefault="00891FDF" w:rsidP="00891FDF">
      <w:pPr>
        <w:pStyle w:val="xml"/>
      </w:pPr>
      <w:r>
        <w:t xml:space="preserve">            </w:t>
      </w:r>
      <w:r w:rsidRPr="00CF2B4B">
        <w:t>&lt;attribute ref="stuf:scope" use="prohibited"/&gt;</w:t>
      </w:r>
    </w:p>
    <w:p w:rsidR="00891FDF" w:rsidRPr="00CF2B4B" w:rsidRDefault="00891FDF" w:rsidP="00891FDF">
      <w:pPr>
        <w:pStyle w:val="xml"/>
      </w:pPr>
      <w:r>
        <w:t xml:space="preserve">            </w:t>
      </w:r>
      <w:r w:rsidRPr="00CF2B4B">
        <w:t>&lt;attribute ref="stuf:verwerkingssoort"/&gt;</w:t>
      </w:r>
    </w:p>
    <w:p w:rsidR="00891FDF" w:rsidRPr="00CF2B4B" w:rsidRDefault="00891FDF" w:rsidP="00891FDF">
      <w:pPr>
        <w:pStyle w:val="xml"/>
      </w:pPr>
      <w:r>
        <w:t xml:space="preserve">        </w:t>
      </w:r>
      <w:r w:rsidRPr="00CF2B4B">
        <w:t>&lt;/restriction&gt;</w:t>
      </w:r>
    </w:p>
    <w:p w:rsidR="00891FDF" w:rsidRPr="00CD42BA" w:rsidRDefault="00891FDF" w:rsidP="00891FDF">
      <w:pPr>
        <w:pStyle w:val="xml"/>
        <w:rPr>
          <w:lang w:val="nl-NL"/>
        </w:rPr>
      </w:pPr>
      <w:r>
        <w:t xml:space="preserve">    </w:t>
      </w:r>
      <w:r w:rsidRPr="00CD42BA">
        <w:rPr>
          <w:lang w:val="nl-NL"/>
        </w:rPr>
        <w:t>&lt;/complexContent&gt;</w:t>
      </w:r>
    </w:p>
    <w:p w:rsidR="00D64412" w:rsidRPr="00CD42BA" w:rsidRDefault="00891FDF" w:rsidP="00891FDF">
      <w:pPr>
        <w:pStyle w:val="xml"/>
        <w:rPr>
          <w:lang w:val="nl-NL"/>
        </w:rPr>
      </w:pPr>
      <w:r w:rsidRPr="00CD42BA">
        <w:rPr>
          <w:lang w:val="nl-NL"/>
        </w:rPr>
        <w:t>&lt;/complexType&gt;</w:t>
      </w:r>
    </w:p>
    <w:p w:rsidR="00881993" w:rsidRDefault="005624D2" w:rsidP="00CD42BA">
      <w:pPr>
        <w:pStyle w:val="Kop3"/>
        <w:rPr>
          <w:lang w:val="nl-NL"/>
        </w:rPr>
      </w:pPr>
      <w:r>
        <w:rPr>
          <w:lang w:val="nl-NL"/>
        </w:rPr>
        <w:t>Voorbeeld</w:t>
      </w:r>
    </w:p>
    <w:p w:rsidR="009C2D12" w:rsidRPr="005C0416" w:rsidRDefault="005C0416" w:rsidP="009C2D12">
      <w:pPr>
        <w:spacing w:after="0"/>
        <w:rPr>
          <w:rFonts w:ascii="Courier New" w:hAnsi="Courier New" w:cs="Courier New"/>
          <w:sz w:val="18"/>
          <w:szCs w:val="18"/>
          <w:lang w:val="nl-NL"/>
        </w:rPr>
      </w:pPr>
      <w:r>
        <w:rPr>
          <w:lang w:val="nl-NL"/>
        </w:rPr>
        <w:t>Hieronder een voorbeeld van de vertaling van de relatiesoort “maakt deel uit van” die gebruikt wordt om relaties te leggen tussen objecten van het type Besluit (BSL) en Catalogus (CAT).</w:t>
      </w:r>
    </w:p>
    <w:p w:rsidR="005C0416" w:rsidRDefault="005C0416" w:rsidP="009C2D12">
      <w:pPr>
        <w:spacing w:after="0"/>
        <w:rPr>
          <w:rFonts w:ascii="Courier New" w:hAnsi="Courier New" w:cs="Courier New"/>
          <w:sz w:val="18"/>
          <w:szCs w:val="18"/>
          <w:lang w:val="nl-NL"/>
        </w:rPr>
      </w:pPr>
    </w:p>
    <w:p w:rsidR="009C2D12" w:rsidRDefault="009C2D12" w:rsidP="009C2D12">
      <w:pPr>
        <w:spacing w:after="0"/>
        <w:rPr>
          <w:rFonts w:ascii="Courier New" w:hAnsi="Courier New" w:cs="Courier New"/>
          <w:sz w:val="18"/>
          <w:szCs w:val="18"/>
          <w:lang w:val="nl-NL"/>
        </w:rPr>
      </w:pPr>
      <w:r w:rsidRPr="003B2939">
        <w:rPr>
          <w:rFonts w:ascii="Courier New" w:hAnsi="Courier New" w:cs="Courier New"/>
          <w:sz w:val="18"/>
          <w:szCs w:val="18"/>
          <w:lang w:val="nl-NL"/>
        </w:rPr>
        <w:t>&lt;element name="</w:t>
      </w:r>
      <w:r w:rsidRPr="00CD42BA">
        <w:rPr>
          <w:rFonts w:ascii="Courier New" w:hAnsi="Courier New" w:cs="Courier New"/>
          <w:sz w:val="18"/>
          <w:szCs w:val="18"/>
          <w:u w:val="single"/>
          <w:lang w:val="nl-NL"/>
        </w:rPr>
        <w:t>maaktDeelUitVan</w:t>
      </w:r>
      <w:r w:rsidRPr="003B2939">
        <w:rPr>
          <w:rFonts w:ascii="Courier New" w:hAnsi="Courier New" w:cs="Courier New"/>
          <w:sz w:val="18"/>
          <w:szCs w:val="18"/>
          <w:lang w:val="nl-NL"/>
        </w:rPr>
        <w:t xml:space="preserve">" </w:t>
      </w:r>
    </w:p>
    <w:p w:rsidR="009C2D12" w:rsidRPr="00525551" w:rsidRDefault="009C2D12" w:rsidP="009C2D12">
      <w:pPr>
        <w:spacing w:after="0"/>
        <w:ind w:left="720"/>
        <w:rPr>
          <w:rFonts w:ascii="Courier New" w:hAnsi="Courier New" w:cs="Courier New"/>
          <w:sz w:val="18"/>
          <w:szCs w:val="18"/>
          <w:lang w:val="nl-NL"/>
        </w:rPr>
      </w:pPr>
      <w:r w:rsidRPr="00525551">
        <w:rPr>
          <w:rFonts w:ascii="Courier New" w:hAnsi="Courier New" w:cs="Courier New"/>
          <w:sz w:val="18"/>
          <w:szCs w:val="18"/>
          <w:lang w:val="nl-NL"/>
        </w:rPr>
        <w:t xml:space="preserve">  type="</w:t>
      </w:r>
      <w:r w:rsidR="007A15BC">
        <w:rPr>
          <w:rFonts w:ascii="Courier New" w:hAnsi="Courier New" w:cs="Courier New"/>
          <w:sz w:val="18"/>
          <w:szCs w:val="18"/>
          <w:lang w:val="nl-NL"/>
        </w:rPr>
        <w:t>ztc:</w:t>
      </w:r>
      <w:r w:rsidRPr="00CD42BA">
        <w:rPr>
          <w:rFonts w:ascii="Courier New" w:hAnsi="Courier New" w:cs="Courier New"/>
          <w:sz w:val="18"/>
          <w:szCs w:val="18"/>
          <w:u w:val="single"/>
          <w:lang w:val="nl-NL"/>
        </w:rPr>
        <w:t>BSTCAT</w:t>
      </w:r>
      <w:r w:rsidRPr="00525551">
        <w:rPr>
          <w:rFonts w:ascii="Courier New" w:hAnsi="Courier New" w:cs="Courier New"/>
          <w:sz w:val="18"/>
          <w:szCs w:val="18"/>
          <w:lang w:val="nl-NL"/>
        </w:rPr>
        <w:t xml:space="preserve">-basis" </w:t>
      </w:r>
    </w:p>
    <w:p w:rsidR="009C2D12" w:rsidRPr="003B2D41" w:rsidDel="00DA1DA4" w:rsidRDefault="009C2D12" w:rsidP="009C2D12">
      <w:pPr>
        <w:spacing w:after="0"/>
        <w:ind w:left="720"/>
        <w:rPr>
          <w:del w:id="686" w:author="Henri Korver" w:date="2016-07-18T21:28:00Z"/>
          <w:rFonts w:ascii="Courier New" w:hAnsi="Courier New" w:cs="Courier New"/>
          <w:sz w:val="18"/>
          <w:szCs w:val="18"/>
        </w:rPr>
      </w:pPr>
      <w:del w:id="687" w:author="Henri Korver" w:date="2016-07-18T21:28:00Z">
        <w:r w:rsidRPr="00453AED" w:rsidDel="00DA1DA4">
          <w:rPr>
            <w:rFonts w:ascii="Courier New" w:hAnsi="Courier New" w:cs="Courier New"/>
            <w:sz w:val="18"/>
            <w:szCs w:val="18"/>
            <w:lang w:val="nl-NL"/>
          </w:rPr>
          <w:delText xml:space="preserve">  </w:delText>
        </w:r>
        <w:r w:rsidRPr="003B2D41" w:rsidDel="00DA1DA4">
          <w:rPr>
            <w:rFonts w:ascii="Courier New" w:hAnsi="Courier New" w:cs="Courier New"/>
            <w:sz w:val="18"/>
            <w:szCs w:val="18"/>
          </w:rPr>
          <w:delText xml:space="preserve">nillable="true" </w:delText>
        </w:r>
      </w:del>
    </w:p>
    <w:p w:rsidR="009C2D12" w:rsidRPr="00CD42BA" w:rsidRDefault="009C2D12" w:rsidP="009C2D12">
      <w:pPr>
        <w:spacing w:after="0"/>
        <w:ind w:left="720"/>
        <w:rPr>
          <w:rFonts w:ascii="Courier New" w:hAnsi="Courier New" w:cs="Courier New"/>
          <w:sz w:val="18"/>
          <w:szCs w:val="18"/>
        </w:rPr>
      </w:pPr>
      <w:r w:rsidRPr="003B2D41">
        <w:rPr>
          <w:rFonts w:ascii="Courier New" w:hAnsi="Courier New" w:cs="Courier New"/>
          <w:sz w:val="18"/>
          <w:szCs w:val="18"/>
        </w:rPr>
        <w:t xml:space="preserve">  minOccurs="0" </w:t>
      </w:r>
    </w:p>
    <w:p w:rsidR="009D5697" w:rsidRPr="003B2D41" w:rsidRDefault="009D5697" w:rsidP="009C2D12">
      <w:pPr>
        <w:spacing w:after="0"/>
        <w:ind w:left="720"/>
        <w:rPr>
          <w:rFonts w:ascii="Courier New" w:hAnsi="Courier New" w:cs="Courier New"/>
          <w:sz w:val="18"/>
          <w:szCs w:val="18"/>
        </w:rPr>
      </w:pPr>
      <w:r w:rsidRPr="00CD42BA">
        <w:rPr>
          <w:rFonts w:ascii="Courier New" w:hAnsi="Courier New" w:cs="Courier New"/>
          <w:sz w:val="18"/>
          <w:szCs w:val="18"/>
        </w:rPr>
        <w:t xml:space="preserve">  maxOccurs="</w:t>
      </w:r>
      <w:r w:rsidRPr="00CD42BA">
        <w:rPr>
          <w:rFonts w:ascii="Courier New" w:hAnsi="Courier New" w:cs="Courier New"/>
          <w:sz w:val="18"/>
          <w:szCs w:val="18"/>
          <w:u w:val="single"/>
        </w:rPr>
        <w:t>1</w:t>
      </w:r>
      <w:r w:rsidRPr="00CD42BA">
        <w:rPr>
          <w:rFonts w:ascii="Courier New" w:hAnsi="Courier New" w:cs="Courier New"/>
          <w:sz w:val="18"/>
          <w:szCs w:val="18"/>
        </w:rPr>
        <w:t>"</w:t>
      </w:r>
    </w:p>
    <w:p w:rsidR="009C2D12" w:rsidRPr="00525551" w:rsidRDefault="009C2D12" w:rsidP="009C2D12">
      <w:pPr>
        <w:spacing w:after="0"/>
        <w:ind w:left="720"/>
        <w:rPr>
          <w:rFonts w:ascii="Courier New" w:hAnsi="Courier New" w:cs="Courier New"/>
          <w:sz w:val="18"/>
          <w:szCs w:val="18"/>
        </w:rPr>
      </w:pPr>
      <w:r w:rsidRPr="003B2D41">
        <w:rPr>
          <w:rFonts w:ascii="Courier New" w:hAnsi="Courier New" w:cs="Courier New"/>
          <w:sz w:val="18"/>
          <w:szCs w:val="18"/>
        </w:rPr>
        <w:t xml:space="preserve">  metadata:materieleHistorie="</w:t>
      </w:r>
      <w:r w:rsidRPr="00CD42BA">
        <w:rPr>
          <w:rFonts w:ascii="Courier New" w:hAnsi="Courier New" w:cs="Courier New"/>
          <w:sz w:val="18"/>
          <w:szCs w:val="18"/>
          <w:u w:val="single"/>
        </w:rPr>
        <w:t>false</w:t>
      </w:r>
      <w:r w:rsidRPr="00525551">
        <w:rPr>
          <w:rFonts w:ascii="Courier New" w:hAnsi="Courier New" w:cs="Courier New"/>
          <w:sz w:val="18"/>
          <w:szCs w:val="18"/>
        </w:rPr>
        <w:t xml:space="preserve">" </w:t>
      </w:r>
    </w:p>
    <w:p w:rsidR="009C2D12" w:rsidRPr="005C0416" w:rsidRDefault="009C2D12" w:rsidP="009C2D12">
      <w:pPr>
        <w:spacing w:after="0"/>
        <w:ind w:left="720"/>
        <w:rPr>
          <w:rFonts w:ascii="Courier New" w:hAnsi="Courier New" w:cs="Courier New"/>
          <w:sz w:val="18"/>
          <w:szCs w:val="18"/>
        </w:rPr>
      </w:pPr>
      <w:r w:rsidRPr="00453AED">
        <w:rPr>
          <w:rFonts w:ascii="Courier New" w:hAnsi="Courier New" w:cs="Courier New"/>
          <w:sz w:val="18"/>
          <w:szCs w:val="18"/>
        </w:rPr>
        <w:t xml:space="preserve">  </w:t>
      </w:r>
      <w:r w:rsidRPr="005C0416">
        <w:rPr>
          <w:rFonts w:ascii="Courier New" w:hAnsi="Courier New" w:cs="Courier New"/>
          <w:sz w:val="18"/>
          <w:szCs w:val="18"/>
        </w:rPr>
        <w:t>metadata:formeleHistorie="</w:t>
      </w:r>
      <w:r w:rsidRPr="00CD42BA">
        <w:rPr>
          <w:rFonts w:ascii="Courier New" w:hAnsi="Courier New" w:cs="Courier New"/>
          <w:sz w:val="18"/>
          <w:szCs w:val="18"/>
          <w:u w:val="single"/>
        </w:rPr>
        <w:t>false</w:t>
      </w:r>
      <w:r w:rsidRPr="005C0416">
        <w:rPr>
          <w:rFonts w:ascii="Courier New" w:hAnsi="Courier New" w:cs="Courier New"/>
          <w:sz w:val="18"/>
          <w:szCs w:val="18"/>
        </w:rPr>
        <w:t>"/&gt;</w:t>
      </w:r>
    </w:p>
    <w:p w:rsidR="009C2D12" w:rsidRPr="005C0416" w:rsidRDefault="009C2D12" w:rsidP="009C2D12">
      <w:pPr>
        <w:spacing w:after="0"/>
        <w:rPr>
          <w:rFonts w:ascii="Courier New" w:hAnsi="Courier New" w:cs="Courier New"/>
          <w:sz w:val="18"/>
          <w:szCs w:val="18"/>
        </w:rPr>
      </w:pPr>
    </w:p>
    <w:p w:rsidR="009C2D12" w:rsidRPr="00453AED" w:rsidRDefault="009C2D12" w:rsidP="009C2D12">
      <w:pPr>
        <w:spacing w:after="0"/>
        <w:rPr>
          <w:rFonts w:ascii="Courier New" w:hAnsi="Courier New" w:cs="Courier New"/>
          <w:sz w:val="18"/>
          <w:szCs w:val="18"/>
        </w:rPr>
      </w:pPr>
      <w:r w:rsidRPr="00453AED">
        <w:rPr>
          <w:rFonts w:ascii="Courier New" w:hAnsi="Courier New" w:cs="Courier New"/>
          <w:sz w:val="18"/>
          <w:szCs w:val="18"/>
        </w:rPr>
        <w:lastRenderedPageBreak/>
        <w:t>&lt;complexType name="</w:t>
      </w:r>
      <w:r w:rsidRPr="00CD42BA">
        <w:rPr>
          <w:rFonts w:ascii="Courier New" w:hAnsi="Courier New" w:cs="Courier New"/>
          <w:sz w:val="18"/>
          <w:szCs w:val="18"/>
          <w:u w:val="single"/>
        </w:rPr>
        <w:t>BSTCAT</w:t>
      </w:r>
      <w:r w:rsidRPr="00453AED">
        <w:rPr>
          <w:rFonts w:ascii="Courier New" w:hAnsi="Courier New" w:cs="Courier New"/>
          <w:sz w:val="18"/>
          <w:szCs w:val="18"/>
        </w:rPr>
        <w:t>-basis"&gt;</w:t>
      </w:r>
    </w:p>
    <w:p w:rsidR="009C2D12" w:rsidRPr="00453AED" w:rsidRDefault="009C2D12" w:rsidP="009C2D12">
      <w:pPr>
        <w:spacing w:after="0"/>
        <w:rPr>
          <w:rFonts w:ascii="Courier New" w:hAnsi="Courier New" w:cs="Courier New"/>
          <w:sz w:val="18"/>
          <w:szCs w:val="18"/>
        </w:rPr>
      </w:pPr>
      <w:r w:rsidRPr="00453AED">
        <w:rPr>
          <w:rFonts w:ascii="Courier New" w:hAnsi="Courier New" w:cs="Courier New"/>
          <w:sz w:val="18"/>
          <w:szCs w:val="18"/>
        </w:rPr>
        <w:t xml:space="preserve">   &lt;annotation&gt;</w:t>
      </w:r>
    </w:p>
    <w:p w:rsidR="009C2D12" w:rsidRDefault="009C2D12" w:rsidP="009C2D12">
      <w:pPr>
        <w:spacing w:after="0"/>
        <w:rPr>
          <w:ins w:id="688" w:author="Henri Korver" w:date="2016-07-18T21:28:00Z"/>
          <w:rFonts w:ascii="Courier New" w:hAnsi="Courier New" w:cs="Courier New"/>
          <w:sz w:val="18"/>
          <w:szCs w:val="18"/>
        </w:rPr>
      </w:pPr>
      <w:r w:rsidRPr="00453AED">
        <w:rPr>
          <w:rFonts w:ascii="Courier New" w:hAnsi="Courier New" w:cs="Courier New"/>
          <w:sz w:val="18"/>
          <w:szCs w:val="18"/>
        </w:rPr>
        <w:t xml:space="preserve">      </w:t>
      </w:r>
      <w:r w:rsidRPr="00B75807">
        <w:rPr>
          <w:rFonts w:ascii="Courier New" w:hAnsi="Courier New" w:cs="Courier New"/>
          <w:sz w:val="18"/>
          <w:szCs w:val="18"/>
          <w:lang w:val="nl-NL"/>
        </w:rPr>
        <w:t>&lt;documentation&gt;</w:t>
      </w:r>
      <w:r w:rsidRPr="00CD42BA">
        <w:rPr>
          <w:rFonts w:ascii="Courier New" w:hAnsi="Courier New" w:cs="Courier New"/>
          <w:sz w:val="18"/>
          <w:szCs w:val="18"/>
          <w:u w:val="single"/>
          <w:lang w:val="nl-NL"/>
        </w:rPr>
        <w:t xml:space="preserve">Relatie naar de catalogus waarvan het besluittype deel uit    </w:t>
      </w:r>
      <w:r w:rsidRPr="00CD42BA">
        <w:rPr>
          <w:rFonts w:ascii="Courier New" w:hAnsi="Courier New" w:cs="Courier New"/>
          <w:sz w:val="18"/>
          <w:szCs w:val="18"/>
          <w:u w:val="single"/>
          <w:lang w:val="nl-NL"/>
        </w:rPr>
        <w:br/>
      </w:r>
      <w:r w:rsidRPr="00F530CB">
        <w:rPr>
          <w:rFonts w:ascii="Courier New" w:hAnsi="Courier New" w:cs="Courier New"/>
          <w:sz w:val="18"/>
          <w:szCs w:val="18"/>
          <w:lang w:val="nl-NL"/>
        </w:rPr>
        <w:t xml:space="preserve">         </w:t>
      </w:r>
      <w:r w:rsidRPr="00CD42BA">
        <w:rPr>
          <w:rFonts w:ascii="Courier New" w:hAnsi="Courier New" w:cs="Courier New"/>
          <w:sz w:val="18"/>
          <w:szCs w:val="18"/>
          <w:u w:val="single"/>
          <w:lang w:val="nl-NL"/>
        </w:rPr>
        <w:t>maakt.</w:t>
      </w:r>
      <w:r w:rsidRPr="00CD42BA">
        <w:rPr>
          <w:rFonts w:ascii="Courier New" w:hAnsi="Courier New" w:cs="Courier New"/>
          <w:sz w:val="18"/>
          <w:szCs w:val="18"/>
          <w:u w:val="single"/>
          <w:lang w:val="nl-NL"/>
        </w:rPr>
        <w:br/>
      </w:r>
      <w:r>
        <w:rPr>
          <w:rFonts w:ascii="Courier New" w:hAnsi="Courier New" w:cs="Courier New"/>
          <w:sz w:val="18"/>
          <w:szCs w:val="18"/>
          <w:lang w:val="nl-NL"/>
        </w:rPr>
        <w:t xml:space="preserve">      </w:t>
      </w:r>
      <w:r w:rsidRPr="00453AED">
        <w:rPr>
          <w:rFonts w:ascii="Courier New" w:hAnsi="Courier New" w:cs="Courier New"/>
          <w:sz w:val="18"/>
          <w:szCs w:val="18"/>
        </w:rPr>
        <w:t>&lt;/documentation&gt;</w:t>
      </w:r>
      <w:r w:rsidRPr="00453AED">
        <w:rPr>
          <w:rFonts w:ascii="Courier New" w:hAnsi="Courier New" w:cs="Courier New"/>
          <w:sz w:val="18"/>
          <w:szCs w:val="18"/>
        </w:rPr>
        <w:br/>
        <w:t xml:space="preserve">   &lt;/annotation&gt;</w:t>
      </w:r>
    </w:p>
    <w:p w:rsidR="00DA1DA4" w:rsidRPr="003C0D78" w:rsidRDefault="00DA1DA4" w:rsidP="00DA1DA4">
      <w:pPr>
        <w:spacing w:after="0"/>
        <w:rPr>
          <w:ins w:id="689" w:author="Henri Korver" w:date="2016-07-18T21:28:00Z"/>
          <w:rFonts w:ascii="Courier New" w:hAnsi="Courier New" w:cs="Courier New"/>
          <w:sz w:val="18"/>
          <w:szCs w:val="18"/>
          <w:lang w:val="nl-NL"/>
        </w:rPr>
      </w:pPr>
      <w:ins w:id="690" w:author="Henri Korver" w:date="2016-07-18T21:28:00Z">
        <w:r>
          <w:rPr>
            <w:rFonts w:ascii="Courier New" w:hAnsi="Courier New" w:cs="Courier New"/>
            <w:sz w:val="18"/>
            <w:szCs w:val="18"/>
          </w:rPr>
          <w:t xml:space="preserve">   </w:t>
        </w:r>
        <w:r w:rsidRPr="003C0D78">
          <w:rPr>
            <w:rFonts w:ascii="Courier New" w:hAnsi="Courier New" w:cs="Courier New"/>
            <w:sz w:val="18"/>
            <w:szCs w:val="18"/>
            <w:lang w:val="nl-NL"/>
          </w:rPr>
          <w:t>&lt;choice&gt;</w:t>
        </w:r>
      </w:ins>
    </w:p>
    <w:p w:rsidR="00DA1DA4" w:rsidRPr="00DA1DA4" w:rsidRDefault="00DA1DA4" w:rsidP="00DA1DA4">
      <w:pPr>
        <w:spacing w:after="0"/>
        <w:ind w:left="720"/>
        <w:rPr>
          <w:rFonts w:ascii="Courier New" w:hAnsi="Courier New" w:cs="Courier New"/>
          <w:sz w:val="18"/>
          <w:szCs w:val="18"/>
          <w:lang w:val="nl-NL"/>
          <w:rPrChange w:id="691" w:author="Henri Korver" w:date="2016-07-18T21:28:00Z">
            <w:rPr>
              <w:rFonts w:ascii="Courier New" w:hAnsi="Courier New" w:cs="Courier New"/>
              <w:sz w:val="18"/>
              <w:szCs w:val="18"/>
            </w:rPr>
          </w:rPrChange>
        </w:rPr>
        <w:pPrChange w:id="692" w:author="Henri Korver" w:date="2016-07-18T21:28:00Z">
          <w:pPr>
            <w:spacing w:after="0"/>
          </w:pPr>
        </w:pPrChange>
      </w:pPr>
      <w:ins w:id="693" w:author="Henri Korver" w:date="2016-07-18T21:28:00Z">
        <w:r>
          <w:rPr>
            <w:rFonts w:ascii="Courier New" w:hAnsi="Courier New" w:cs="Courier New"/>
            <w:sz w:val="18"/>
            <w:szCs w:val="18"/>
            <w:lang w:val="nl-NL"/>
          </w:rPr>
          <w:t xml:space="preserve">   </w:t>
        </w:r>
        <w:r w:rsidRPr="003C0D78">
          <w:rPr>
            <w:rFonts w:ascii="Courier New" w:hAnsi="Courier New" w:cs="Courier New"/>
            <w:sz w:val="18"/>
            <w:szCs w:val="18"/>
            <w:lang w:val="nl-NL"/>
          </w:rPr>
          <w:t>&lt;element ref="stuf:leeg"/&gt;</w:t>
        </w:r>
      </w:ins>
    </w:p>
    <w:p w:rsidR="009C2D12" w:rsidRPr="00453AED" w:rsidRDefault="009C2D12" w:rsidP="00DA1DA4">
      <w:pPr>
        <w:spacing w:after="0"/>
        <w:ind w:left="720"/>
        <w:rPr>
          <w:rFonts w:ascii="Courier New" w:hAnsi="Courier New" w:cs="Courier New"/>
          <w:sz w:val="18"/>
          <w:szCs w:val="18"/>
        </w:rPr>
        <w:pPrChange w:id="694" w:author="Henri Korver" w:date="2016-07-18T21:28:00Z">
          <w:pPr>
            <w:spacing w:after="0"/>
          </w:pPr>
        </w:pPrChange>
      </w:pPr>
      <w:r w:rsidRPr="00453AED">
        <w:rPr>
          <w:rFonts w:ascii="Courier New" w:hAnsi="Courier New" w:cs="Courier New"/>
          <w:sz w:val="18"/>
          <w:szCs w:val="18"/>
        </w:rPr>
        <w:t xml:space="preserve">   &lt;sequence&gt;</w:t>
      </w:r>
    </w:p>
    <w:p w:rsidR="009C2D12" w:rsidRPr="00B75807" w:rsidRDefault="009C2D12" w:rsidP="00DA1DA4">
      <w:pPr>
        <w:spacing w:after="0"/>
        <w:ind w:left="720"/>
        <w:rPr>
          <w:rFonts w:ascii="Courier New" w:hAnsi="Courier New" w:cs="Courier New"/>
          <w:sz w:val="18"/>
          <w:szCs w:val="18"/>
        </w:rPr>
        <w:pPrChange w:id="695" w:author="Henri Korver" w:date="2016-07-18T21:28:00Z">
          <w:pPr>
            <w:spacing w:after="0"/>
          </w:pPr>
        </w:pPrChange>
      </w:pPr>
      <w:r w:rsidRPr="00453AED">
        <w:rPr>
          <w:rFonts w:ascii="Courier New" w:hAnsi="Courier New" w:cs="Courier New"/>
          <w:sz w:val="18"/>
          <w:szCs w:val="18"/>
        </w:rPr>
        <w:tab/>
      </w:r>
      <w:r w:rsidRPr="00B75807">
        <w:rPr>
          <w:rFonts w:ascii="Courier New" w:hAnsi="Courier New" w:cs="Courier New"/>
          <w:sz w:val="18"/>
          <w:szCs w:val="18"/>
        </w:rPr>
        <w:t>&lt;element name="gerelateerde" type="ztc:</w:t>
      </w:r>
      <w:r w:rsidRPr="00CD42BA">
        <w:rPr>
          <w:rFonts w:ascii="Courier New" w:hAnsi="Courier New" w:cs="Courier New"/>
          <w:sz w:val="18"/>
          <w:szCs w:val="18"/>
          <w:u w:val="single"/>
        </w:rPr>
        <w:t>CAT</w:t>
      </w:r>
      <w:r w:rsidRPr="00B75807">
        <w:rPr>
          <w:rFonts w:ascii="Courier New" w:hAnsi="Courier New" w:cs="Courier New"/>
          <w:sz w:val="18"/>
          <w:szCs w:val="18"/>
        </w:rPr>
        <w:t xml:space="preserve">-basis" nillable="true" </w:t>
      </w:r>
      <w:r w:rsidRPr="00B75807">
        <w:rPr>
          <w:rFonts w:ascii="Courier New" w:hAnsi="Courier New" w:cs="Courier New"/>
          <w:sz w:val="18"/>
          <w:szCs w:val="18"/>
        </w:rPr>
        <w:br/>
      </w:r>
      <w:r>
        <w:rPr>
          <w:rFonts w:ascii="Courier New" w:hAnsi="Courier New" w:cs="Courier New"/>
          <w:sz w:val="18"/>
          <w:szCs w:val="18"/>
        </w:rPr>
        <w:t xml:space="preserve">                </w:t>
      </w:r>
      <w:r w:rsidRPr="00B75807">
        <w:rPr>
          <w:rFonts w:ascii="Courier New" w:hAnsi="Courier New" w:cs="Courier New"/>
          <w:sz w:val="18"/>
          <w:szCs w:val="18"/>
        </w:rPr>
        <w:t>minOccurs="0"/&gt;</w:t>
      </w:r>
    </w:p>
    <w:p w:rsidR="009C2D12" w:rsidRDefault="009C2D12" w:rsidP="00DA1DA4">
      <w:pPr>
        <w:spacing w:after="0"/>
        <w:ind w:left="720"/>
        <w:rPr>
          <w:ins w:id="696" w:author="Henri Korver" w:date="2016-07-18T15:46:00Z"/>
          <w:rFonts w:ascii="Courier New" w:hAnsi="Courier New" w:cs="Courier New"/>
          <w:sz w:val="18"/>
          <w:szCs w:val="18"/>
        </w:rPr>
        <w:pPrChange w:id="697" w:author="Henri Korver" w:date="2016-07-18T21:28:00Z">
          <w:pPr>
            <w:spacing w:after="0"/>
          </w:pPr>
        </w:pPrChange>
      </w:pPr>
      <w:r>
        <w:rPr>
          <w:rFonts w:ascii="Courier New" w:hAnsi="Courier New" w:cs="Courier New"/>
          <w:sz w:val="18"/>
          <w:szCs w:val="18"/>
        </w:rPr>
        <w:tab/>
      </w:r>
      <w:r w:rsidRPr="00B75807">
        <w:rPr>
          <w:rFonts w:ascii="Courier New" w:hAnsi="Courier New" w:cs="Courier New"/>
          <w:sz w:val="18"/>
          <w:szCs w:val="18"/>
        </w:rPr>
        <w:t>&lt;element ref="</w:t>
      </w:r>
      <w:ins w:id="698" w:author="Henri Korver" w:date="2016-07-18T15:53:00Z">
        <w:r w:rsidR="00D64412">
          <w:rPr>
            <w:rFonts w:ascii="Courier New" w:hAnsi="Courier New" w:cs="Courier New"/>
            <w:sz w:val="18"/>
            <w:szCs w:val="18"/>
          </w:rPr>
          <w:t>stuf</w:t>
        </w:r>
      </w:ins>
      <w:del w:id="699" w:author="Henri Korver" w:date="2016-07-18T15:53:00Z">
        <w:r w:rsidRPr="00B75807" w:rsidDel="00D64412">
          <w:rPr>
            <w:rFonts w:ascii="Courier New" w:hAnsi="Courier New" w:cs="Courier New"/>
            <w:sz w:val="18"/>
            <w:szCs w:val="18"/>
          </w:rPr>
          <w:delText>StUF</w:delText>
        </w:r>
      </w:del>
      <w:r w:rsidRPr="00B75807">
        <w:rPr>
          <w:rFonts w:ascii="Courier New" w:hAnsi="Courier New" w:cs="Courier New"/>
          <w:sz w:val="18"/>
          <w:szCs w:val="18"/>
        </w:rPr>
        <w:t>:extraElementen" minOccurs="0"/&gt;</w:t>
      </w:r>
    </w:p>
    <w:p w:rsidR="007877E6" w:rsidRPr="00B75807" w:rsidRDefault="007877E6" w:rsidP="00DA1DA4">
      <w:pPr>
        <w:spacing w:after="0"/>
        <w:ind w:left="720" w:firstLine="720"/>
        <w:rPr>
          <w:rFonts w:ascii="Courier New" w:hAnsi="Courier New" w:cs="Courier New"/>
          <w:sz w:val="18"/>
          <w:szCs w:val="18"/>
        </w:rPr>
        <w:pPrChange w:id="700" w:author="Henri Korver" w:date="2016-07-18T21:28:00Z">
          <w:pPr>
            <w:spacing w:after="0"/>
          </w:pPr>
        </w:pPrChange>
      </w:pPr>
      <w:ins w:id="701" w:author="Henri Korver" w:date="2016-07-18T15:46:00Z">
        <w:r w:rsidRPr="00B85EB9">
          <w:rPr>
            <w:rFonts w:ascii="Courier New" w:hAnsi="Courier New" w:cs="Courier New"/>
            <w:sz w:val="18"/>
            <w:szCs w:val="18"/>
          </w:rPr>
          <w:t xml:space="preserve">&lt;element </w:t>
        </w:r>
        <w:r>
          <w:rPr>
            <w:rFonts w:ascii="Courier New" w:hAnsi="Courier New" w:cs="Courier New"/>
            <w:sz w:val="18"/>
            <w:szCs w:val="18"/>
          </w:rPr>
          <w:t>ref</w:t>
        </w:r>
        <w:r w:rsidRPr="00B85EB9">
          <w:rPr>
            <w:rFonts w:ascii="Courier New" w:hAnsi="Courier New" w:cs="Courier New"/>
            <w:sz w:val="18"/>
            <w:szCs w:val="18"/>
          </w:rPr>
          <w:t>="</w:t>
        </w:r>
      </w:ins>
      <w:ins w:id="702" w:author="Henri Korver" w:date="2016-07-18T15:53:00Z">
        <w:r w:rsidR="00D64412">
          <w:rPr>
            <w:rFonts w:ascii="Courier New" w:hAnsi="Courier New" w:cs="Courier New"/>
            <w:sz w:val="18"/>
            <w:szCs w:val="18"/>
          </w:rPr>
          <w:t>stuf:</w:t>
        </w:r>
      </w:ins>
      <w:ins w:id="703" w:author="Henri Korver" w:date="2016-07-18T15:46:00Z">
        <w:r w:rsidRPr="00B85EB9">
          <w:rPr>
            <w:rFonts w:ascii="Courier New" w:hAnsi="Courier New" w:cs="Courier New"/>
            <w:sz w:val="18"/>
            <w:szCs w:val="18"/>
          </w:rPr>
          <w:t>aanvullendeElementen" minOccurs="0"/&gt;</w:t>
        </w:r>
      </w:ins>
    </w:p>
    <w:p w:rsidR="009C2D12" w:rsidRDefault="009C2D12" w:rsidP="00DA1DA4">
      <w:pPr>
        <w:spacing w:after="0"/>
        <w:ind w:left="720"/>
        <w:rPr>
          <w:ins w:id="704" w:author="Henri Korver" w:date="2016-07-18T21:28:00Z"/>
          <w:rFonts w:ascii="Courier New" w:hAnsi="Courier New" w:cs="Courier New"/>
          <w:sz w:val="18"/>
          <w:szCs w:val="18"/>
        </w:rPr>
        <w:pPrChange w:id="705" w:author="Henri Korver" w:date="2016-07-18T21:28:00Z">
          <w:pPr>
            <w:spacing w:after="0"/>
          </w:pPr>
        </w:pPrChange>
      </w:pPr>
      <w:r>
        <w:rPr>
          <w:rFonts w:ascii="Courier New" w:hAnsi="Courier New" w:cs="Courier New"/>
          <w:sz w:val="18"/>
          <w:szCs w:val="18"/>
        </w:rPr>
        <w:t xml:space="preserve">   </w:t>
      </w:r>
      <w:r w:rsidRPr="00B75807">
        <w:rPr>
          <w:rFonts w:ascii="Courier New" w:hAnsi="Courier New" w:cs="Courier New"/>
          <w:sz w:val="18"/>
          <w:szCs w:val="18"/>
        </w:rPr>
        <w:t>&lt;/sequence&gt;</w:t>
      </w:r>
    </w:p>
    <w:p w:rsidR="00DA1DA4" w:rsidRPr="00B75807" w:rsidRDefault="00DA1DA4" w:rsidP="005C0B32">
      <w:pPr>
        <w:spacing w:after="0"/>
        <w:rPr>
          <w:rFonts w:ascii="Courier New" w:hAnsi="Courier New" w:cs="Courier New"/>
          <w:sz w:val="18"/>
          <w:szCs w:val="18"/>
        </w:rPr>
      </w:pPr>
      <w:ins w:id="706" w:author="Henri Korver" w:date="2016-07-18T21:28:00Z">
        <w:r>
          <w:rPr>
            <w:rFonts w:ascii="Courier New" w:hAnsi="Courier New" w:cs="Courier New"/>
            <w:sz w:val="18"/>
            <w:szCs w:val="18"/>
          </w:rPr>
          <w:t xml:space="preserve">   &lt;/choice&gt;</w:t>
        </w:r>
      </w:ins>
    </w:p>
    <w:p w:rsidR="009C2D12" w:rsidRPr="00B75807" w:rsidRDefault="009C2D12" w:rsidP="009C2D12">
      <w:pPr>
        <w:spacing w:after="0"/>
        <w:rPr>
          <w:rFonts w:ascii="Courier New" w:hAnsi="Courier New" w:cs="Courier New"/>
          <w:sz w:val="18"/>
          <w:szCs w:val="18"/>
        </w:rPr>
      </w:pPr>
      <w:r>
        <w:rPr>
          <w:rFonts w:ascii="Courier New" w:hAnsi="Courier New" w:cs="Courier New"/>
          <w:sz w:val="18"/>
          <w:szCs w:val="18"/>
        </w:rPr>
        <w:t xml:space="preserve">   </w:t>
      </w:r>
      <w:r w:rsidRPr="00B75807">
        <w:rPr>
          <w:rFonts w:ascii="Courier New" w:hAnsi="Courier New" w:cs="Courier New"/>
          <w:sz w:val="18"/>
          <w:szCs w:val="18"/>
        </w:rPr>
        <w:t xml:space="preserve">&lt;attribute </w:t>
      </w:r>
      <w:del w:id="707" w:author="Henri Korver" w:date="2016-07-18T15:43:00Z">
        <w:r w:rsidRPr="00B75807" w:rsidDel="007877E6">
          <w:rPr>
            <w:rFonts w:ascii="Courier New" w:hAnsi="Courier New" w:cs="Courier New"/>
            <w:sz w:val="18"/>
            <w:szCs w:val="18"/>
          </w:rPr>
          <w:delText>ref</w:delText>
        </w:r>
      </w:del>
      <w:ins w:id="708" w:author="Henri Korver" w:date="2016-07-18T15:43:00Z">
        <w:r w:rsidR="007877E6">
          <w:rPr>
            <w:rFonts w:ascii="Courier New" w:hAnsi="Courier New" w:cs="Courier New"/>
            <w:sz w:val="18"/>
            <w:szCs w:val="18"/>
          </w:rPr>
          <w:t>name</w:t>
        </w:r>
      </w:ins>
      <w:r w:rsidRPr="00B75807">
        <w:rPr>
          <w:rFonts w:ascii="Courier New" w:hAnsi="Courier New" w:cs="Courier New"/>
          <w:sz w:val="18"/>
          <w:szCs w:val="18"/>
        </w:rPr>
        <w:t>="</w:t>
      </w:r>
      <w:ins w:id="709" w:author="Henri Korver" w:date="2016-07-18T15:43:00Z">
        <w:r w:rsidR="007877E6" w:rsidRPr="007877E6">
          <w:rPr>
            <w:rFonts w:ascii="Courier New" w:hAnsi="Courier New" w:cs="Courier New"/>
            <w:sz w:val="18"/>
            <w:szCs w:val="18"/>
            <w:u w:val="single"/>
            <w:rPrChange w:id="710" w:author="Henri Korver" w:date="2016-07-18T15:45:00Z">
              <w:rPr>
                <w:rFonts w:ascii="Courier New" w:hAnsi="Courier New" w:cs="Courier New"/>
                <w:sz w:val="18"/>
                <w:szCs w:val="18"/>
              </w:rPr>
            </w:rPrChange>
          </w:rPr>
          <w:t>ztc</w:t>
        </w:r>
      </w:ins>
      <w:del w:id="711" w:author="Henri Korver" w:date="2016-07-18T15:43:00Z">
        <w:r w:rsidRPr="00B75807" w:rsidDel="007877E6">
          <w:rPr>
            <w:rFonts w:ascii="Courier New" w:hAnsi="Courier New" w:cs="Courier New"/>
            <w:sz w:val="18"/>
            <w:szCs w:val="18"/>
          </w:rPr>
          <w:delText>StUF</w:delText>
        </w:r>
      </w:del>
      <w:r w:rsidRPr="00B75807">
        <w:rPr>
          <w:rFonts w:ascii="Courier New" w:hAnsi="Courier New" w:cs="Courier New"/>
          <w:sz w:val="18"/>
          <w:szCs w:val="18"/>
        </w:rPr>
        <w:t>:</w:t>
      </w:r>
      <w:ins w:id="712" w:author="Henri Korver" w:date="2016-07-18T15:56:00Z">
        <w:r w:rsidR="00D64412" w:rsidRPr="00D64412">
          <w:rPr>
            <w:rFonts w:ascii="Courier New" w:hAnsi="Courier New" w:cs="Courier New"/>
            <w:sz w:val="18"/>
            <w:szCs w:val="18"/>
            <w:rPrChange w:id="713" w:author="Henri Korver" w:date="2016-07-18T15:56:00Z">
              <w:rPr>
                <w:rFonts w:ascii="Courier New" w:hAnsi="Courier New" w:cs="Courier New"/>
                <w:sz w:val="18"/>
                <w:szCs w:val="18"/>
                <w:u w:val="single"/>
              </w:rPr>
            </w:rPrChange>
          </w:rPr>
          <w:t>E</w:t>
        </w:r>
      </w:ins>
      <w:del w:id="714" w:author="Henri Korver" w:date="2016-07-18T15:56:00Z">
        <w:r w:rsidRPr="00D64412" w:rsidDel="00D64412">
          <w:rPr>
            <w:rFonts w:ascii="Courier New" w:hAnsi="Courier New" w:cs="Courier New"/>
            <w:sz w:val="18"/>
            <w:szCs w:val="18"/>
          </w:rPr>
          <w:delText>e</w:delText>
        </w:r>
      </w:del>
      <w:r w:rsidRPr="00D64412">
        <w:rPr>
          <w:rFonts w:ascii="Courier New" w:hAnsi="Courier New" w:cs="Courier New"/>
          <w:sz w:val="18"/>
          <w:szCs w:val="18"/>
        </w:rPr>
        <w:t>ntiteittype</w:t>
      </w:r>
      <w:ins w:id="715" w:author="Henri Korver" w:date="2016-07-18T15:44:00Z">
        <w:r w:rsidR="007877E6" w:rsidRPr="00D64412">
          <w:rPr>
            <w:rFonts w:ascii="Courier New" w:hAnsi="Courier New" w:cs="Courier New"/>
            <w:sz w:val="18"/>
            <w:szCs w:val="18"/>
            <w:u w:val="single"/>
            <w:rPrChange w:id="716" w:author="Henri Korver" w:date="2016-07-18T15:56:00Z">
              <w:rPr>
                <w:rFonts w:ascii="Courier New" w:hAnsi="Courier New" w:cs="Courier New"/>
                <w:sz w:val="18"/>
                <w:szCs w:val="18"/>
              </w:rPr>
            </w:rPrChange>
          </w:rPr>
          <w:t>BSTCAT</w:t>
        </w:r>
      </w:ins>
      <w:r w:rsidRPr="00B75807">
        <w:rPr>
          <w:rFonts w:ascii="Courier New" w:hAnsi="Courier New" w:cs="Courier New"/>
          <w:sz w:val="18"/>
          <w:szCs w:val="18"/>
        </w:rPr>
        <w:t>"</w:t>
      </w:r>
      <w:del w:id="717" w:author="Henri Korver" w:date="2016-07-18T15:43:00Z">
        <w:r w:rsidRPr="00B75807" w:rsidDel="007877E6">
          <w:rPr>
            <w:rFonts w:ascii="Courier New" w:hAnsi="Courier New" w:cs="Courier New"/>
            <w:sz w:val="18"/>
            <w:szCs w:val="18"/>
          </w:rPr>
          <w:delText xml:space="preserve"> fixed="</w:delText>
        </w:r>
        <w:r w:rsidRPr="00CD42BA" w:rsidDel="007877E6">
          <w:rPr>
            <w:rFonts w:ascii="Courier New" w:hAnsi="Courier New" w:cs="Courier New"/>
            <w:sz w:val="18"/>
            <w:szCs w:val="18"/>
            <w:u w:val="single"/>
          </w:rPr>
          <w:delText>BSTCAT</w:delText>
        </w:r>
        <w:r w:rsidRPr="00B75807" w:rsidDel="007877E6">
          <w:rPr>
            <w:rFonts w:ascii="Courier New" w:hAnsi="Courier New" w:cs="Courier New"/>
            <w:sz w:val="18"/>
            <w:szCs w:val="18"/>
          </w:rPr>
          <w:delText>"</w:delText>
        </w:r>
      </w:del>
      <w:r w:rsidRPr="00B75807">
        <w:rPr>
          <w:rFonts w:ascii="Courier New" w:hAnsi="Courier New" w:cs="Courier New"/>
          <w:sz w:val="18"/>
          <w:szCs w:val="18"/>
        </w:rPr>
        <w:t>/&gt;</w:t>
      </w:r>
    </w:p>
    <w:p w:rsidR="009C2D12" w:rsidRPr="00B75807" w:rsidRDefault="009C2D12" w:rsidP="009C2D12">
      <w:pPr>
        <w:spacing w:after="0"/>
        <w:rPr>
          <w:rFonts w:ascii="Courier New" w:hAnsi="Courier New" w:cs="Courier New"/>
          <w:sz w:val="18"/>
          <w:szCs w:val="18"/>
        </w:rPr>
      </w:pPr>
      <w:r>
        <w:rPr>
          <w:rFonts w:ascii="Courier New" w:hAnsi="Courier New" w:cs="Courier New"/>
          <w:sz w:val="18"/>
          <w:szCs w:val="18"/>
        </w:rPr>
        <w:t xml:space="preserve">   </w:t>
      </w:r>
      <w:r w:rsidRPr="00B75807">
        <w:rPr>
          <w:rFonts w:ascii="Courier New" w:hAnsi="Courier New" w:cs="Courier New"/>
          <w:sz w:val="18"/>
          <w:szCs w:val="18"/>
        </w:rPr>
        <w:t>&lt;attributeGroup ref="</w:t>
      </w:r>
      <w:ins w:id="718" w:author="Henri Korver" w:date="2016-07-18T15:54:00Z">
        <w:r w:rsidR="00D64412">
          <w:rPr>
            <w:rFonts w:ascii="Courier New" w:hAnsi="Courier New" w:cs="Courier New"/>
            <w:sz w:val="18"/>
            <w:szCs w:val="18"/>
          </w:rPr>
          <w:t>stuf</w:t>
        </w:r>
      </w:ins>
      <w:del w:id="719" w:author="Henri Korver" w:date="2016-07-18T15:54:00Z">
        <w:r w:rsidRPr="00B75807" w:rsidDel="00D64412">
          <w:rPr>
            <w:rFonts w:ascii="Courier New" w:hAnsi="Courier New" w:cs="Courier New"/>
            <w:sz w:val="18"/>
            <w:szCs w:val="18"/>
          </w:rPr>
          <w:delText>StUF</w:delText>
        </w:r>
      </w:del>
      <w:r w:rsidRPr="00B75807">
        <w:rPr>
          <w:rFonts w:ascii="Courier New" w:hAnsi="Courier New" w:cs="Courier New"/>
          <w:sz w:val="18"/>
          <w:szCs w:val="18"/>
        </w:rPr>
        <w:t>:entiteit"/&gt;</w:t>
      </w:r>
    </w:p>
    <w:p w:rsidR="009C2D12" w:rsidRDefault="009C2D12" w:rsidP="009C2D12">
      <w:pPr>
        <w:spacing w:after="0"/>
        <w:rPr>
          <w:ins w:id="720" w:author="Henri Korver" w:date="2016-07-18T15:44:00Z"/>
          <w:rFonts w:ascii="Courier New" w:hAnsi="Courier New" w:cs="Courier New"/>
          <w:sz w:val="18"/>
          <w:szCs w:val="18"/>
        </w:rPr>
      </w:pPr>
      <w:r w:rsidRPr="00B75807">
        <w:rPr>
          <w:rFonts w:ascii="Courier New" w:hAnsi="Courier New" w:cs="Courier New"/>
          <w:sz w:val="18"/>
          <w:szCs w:val="18"/>
        </w:rPr>
        <w:t>&lt;/complexType&gt;</w:t>
      </w:r>
    </w:p>
    <w:p w:rsidR="007877E6" w:rsidRDefault="007877E6" w:rsidP="009C2D12">
      <w:pPr>
        <w:spacing w:after="0"/>
        <w:rPr>
          <w:ins w:id="721" w:author="Henri Korver" w:date="2016-07-18T15:44:00Z"/>
          <w:rFonts w:ascii="Courier New" w:hAnsi="Courier New" w:cs="Courier New"/>
          <w:sz w:val="18"/>
          <w:szCs w:val="18"/>
        </w:rPr>
      </w:pPr>
    </w:p>
    <w:p w:rsidR="007877E6" w:rsidRPr="0051508F" w:rsidRDefault="007877E6" w:rsidP="007877E6">
      <w:pPr>
        <w:spacing w:after="0"/>
        <w:rPr>
          <w:ins w:id="722" w:author="Henri Korver" w:date="2016-07-18T15:44:00Z"/>
          <w:rFonts w:ascii="Courier New" w:hAnsi="Courier New" w:cs="Courier New"/>
          <w:sz w:val="18"/>
          <w:szCs w:val="18"/>
        </w:rPr>
      </w:pPr>
      <w:ins w:id="723" w:author="Henri Korver" w:date="2016-07-18T15:44:00Z">
        <w:r w:rsidRPr="0051508F">
          <w:rPr>
            <w:rFonts w:ascii="Courier New" w:hAnsi="Courier New" w:cs="Courier New"/>
            <w:sz w:val="18"/>
            <w:szCs w:val="18"/>
          </w:rPr>
          <w:t>&lt;</w:t>
        </w:r>
        <w:r>
          <w:rPr>
            <w:rFonts w:ascii="Courier New" w:hAnsi="Courier New" w:cs="Courier New"/>
            <w:sz w:val="18"/>
            <w:szCs w:val="18"/>
          </w:rPr>
          <w:t>simpleType name="</w:t>
        </w:r>
        <w:r w:rsidRPr="00D64412">
          <w:rPr>
            <w:rFonts w:ascii="Courier New" w:hAnsi="Courier New" w:cs="Courier New"/>
            <w:sz w:val="18"/>
            <w:szCs w:val="18"/>
          </w:rPr>
          <w:t>Entiteittype</w:t>
        </w:r>
        <w:r w:rsidRPr="007877E6">
          <w:rPr>
            <w:rFonts w:ascii="Courier New" w:hAnsi="Courier New" w:cs="Courier New"/>
            <w:sz w:val="18"/>
            <w:szCs w:val="18"/>
            <w:u w:val="single"/>
            <w:rPrChange w:id="724" w:author="Henri Korver" w:date="2016-07-18T15:45:00Z">
              <w:rPr>
                <w:rFonts w:ascii="Courier New" w:hAnsi="Courier New" w:cs="Courier New"/>
                <w:sz w:val="18"/>
                <w:szCs w:val="18"/>
              </w:rPr>
            </w:rPrChange>
          </w:rPr>
          <w:t>BSTCAT</w:t>
        </w:r>
        <w:r w:rsidRPr="0051508F">
          <w:rPr>
            <w:rFonts w:ascii="Courier New" w:hAnsi="Courier New" w:cs="Courier New"/>
            <w:sz w:val="18"/>
            <w:szCs w:val="18"/>
          </w:rPr>
          <w:t>"&gt;</w:t>
        </w:r>
      </w:ins>
    </w:p>
    <w:p w:rsidR="007877E6" w:rsidRPr="0051508F" w:rsidRDefault="007877E6" w:rsidP="007877E6">
      <w:pPr>
        <w:spacing w:after="0"/>
        <w:rPr>
          <w:ins w:id="725" w:author="Henri Korver" w:date="2016-07-18T15:44:00Z"/>
          <w:rFonts w:ascii="Courier New" w:hAnsi="Courier New" w:cs="Courier New"/>
          <w:sz w:val="18"/>
          <w:szCs w:val="18"/>
        </w:rPr>
      </w:pPr>
      <w:ins w:id="726" w:author="Henri Korver" w:date="2016-07-18T15:44: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7877E6" w:rsidRPr="0051508F" w:rsidRDefault="007877E6" w:rsidP="007877E6">
      <w:pPr>
        <w:spacing w:after="0"/>
        <w:rPr>
          <w:ins w:id="727" w:author="Henri Korver" w:date="2016-07-18T15:44:00Z"/>
          <w:rFonts w:ascii="Courier New" w:hAnsi="Courier New" w:cs="Courier New"/>
          <w:sz w:val="18"/>
          <w:szCs w:val="18"/>
        </w:rPr>
      </w:pPr>
      <w:ins w:id="728" w:author="Henri Korver" w:date="2016-07-18T15:44:00Z">
        <w:r>
          <w:rPr>
            <w:rFonts w:ascii="Courier New" w:hAnsi="Courier New" w:cs="Courier New"/>
            <w:sz w:val="18"/>
            <w:szCs w:val="18"/>
          </w:rPr>
          <w:t xml:space="preserve">        </w:t>
        </w:r>
        <w:r w:rsidRPr="0051508F">
          <w:rPr>
            <w:rFonts w:ascii="Courier New" w:hAnsi="Courier New" w:cs="Courier New"/>
            <w:sz w:val="18"/>
            <w:szCs w:val="18"/>
          </w:rPr>
          <w:t>&lt;enumeration value="</w:t>
        </w:r>
      </w:ins>
      <w:ins w:id="729" w:author="Henri Korver" w:date="2016-07-18T15:45:00Z">
        <w:r w:rsidRPr="007877E6">
          <w:rPr>
            <w:rFonts w:ascii="Courier New" w:hAnsi="Courier New" w:cs="Courier New"/>
            <w:sz w:val="18"/>
            <w:szCs w:val="18"/>
            <w:u w:val="single"/>
            <w:rPrChange w:id="730" w:author="Henri Korver" w:date="2016-07-18T15:45:00Z">
              <w:rPr>
                <w:rFonts w:ascii="Courier New" w:hAnsi="Courier New" w:cs="Courier New"/>
                <w:sz w:val="18"/>
                <w:szCs w:val="18"/>
              </w:rPr>
            </w:rPrChange>
          </w:rPr>
          <w:t>BSTCAT</w:t>
        </w:r>
      </w:ins>
      <w:ins w:id="731" w:author="Henri Korver" w:date="2016-07-18T15:44:00Z">
        <w:r w:rsidRPr="0051508F">
          <w:rPr>
            <w:rFonts w:ascii="Courier New" w:hAnsi="Courier New" w:cs="Courier New"/>
            <w:sz w:val="18"/>
            <w:szCs w:val="18"/>
          </w:rPr>
          <w:t>"/&gt;</w:t>
        </w:r>
      </w:ins>
    </w:p>
    <w:p w:rsidR="007877E6" w:rsidRPr="0051508F" w:rsidRDefault="007877E6" w:rsidP="007877E6">
      <w:pPr>
        <w:spacing w:after="0"/>
        <w:rPr>
          <w:ins w:id="732" w:author="Henri Korver" w:date="2016-07-18T15:44:00Z"/>
          <w:rFonts w:ascii="Courier New" w:hAnsi="Courier New" w:cs="Courier New"/>
          <w:sz w:val="18"/>
          <w:szCs w:val="18"/>
        </w:rPr>
      </w:pPr>
      <w:ins w:id="733" w:author="Henri Korver" w:date="2016-07-18T15:44:00Z">
        <w:r>
          <w:rPr>
            <w:rFonts w:ascii="Courier New" w:hAnsi="Courier New" w:cs="Courier New"/>
            <w:sz w:val="18"/>
            <w:szCs w:val="18"/>
          </w:rPr>
          <w:t xml:space="preserve">    </w:t>
        </w:r>
        <w:r w:rsidRPr="0051508F">
          <w:rPr>
            <w:rFonts w:ascii="Courier New" w:hAnsi="Courier New" w:cs="Courier New"/>
            <w:sz w:val="18"/>
            <w:szCs w:val="18"/>
          </w:rPr>
          <w:t>&lt;/restriction&gt;</w:t>
        </w:r>
      </w:ins>
    </w:p>
    <w:p w:rsidR="007877E6" w:rsidRDefault="007877E6" w:rsidP="007877E6">
      <w:pPr>
        <w:spacing w:after="0"/>
        <w:rPr>
          <w:ins w:id="734" w:author="Henri Korver" w:date="2016-07-18T15:44:00Z"/>
          <w:rFonts w:ascii="Courier New" w:hAnsi="Courier New" w:cs="Courier New"/>
          <w:sz w:val="18"/>
          <w:szCs w:val="18"/>
        </w:rPr>
      </w:pPr>
      <w:ins w:id="735" w:author="Henri Korver" w:date="2016-07-18T15:44:00Z">
        <w:r w:rsidRPr="0051508F">
          <w:rPr>
            <w:rFonts w:ascii="Courier New" w:hAnsi="Courier New" w:cs="Courier New"/>
            <w:sz w:val="18"/>
            <w:szCs w:val="18"/>
          </w:rPr>
          <w:t>&lt;/simpleType&gt;</w:t>
        </w:r>
      </w:ins>
    </w:p>
    <w:p w:rsidR="007877E6" w:rsidRDefault="007877E6" w:rsidP="009C2D12">
      <w:pPr>
        <w:spacing w:after="0"/>
        <w:rPr>
          <w:rFonts w:ascii="Courier New" w:hAnsi="Courier New" w:cs="Courier New"/>
          <w:sz w:val="18"/>
          <w:szCs w:val="18"/>
        </w:rPr>
      </w:pPr>
    </w:p>
    <w:p w:rsidR="002F381B" w:rsidRDefault="002F381B" w:rsidP="009C2D12">
      <w:pPr>
        <w:spacing w:after="0"/>
        <w:rPr>
          <w:rFonts w:ascii="Courier New" w:hAnsi="Courier New" w:cs="Courier New"/>
          <w:sz w:val="18"/>
          <w:szCs w:val="18"/>
        </w:rPr>
      </w:pPr>
    </w:p>
    <w:p w:rsidR="002F381B" w:rsidRPr="00CD42BA" w:rsidRDefault="002F381B" w:rsidP="002F381B">
      <w:pPr>
        <w:spacing w:after="0"/>
        <w:rPr>
          <w:rFonts w:ascii="Courier New" w:hAnsi="Courier New" w:cs="Courier New"/>
          <w:sz w:val="18"/>
          <w:szCs w:val="18"/>
          <w:lang w:val="nl-NL"/>
        </w:rPr>
      </w:pPr>
      <w:r w:rsidRPr="00CD42BA">
        <w:rPr>
          <w:rFonts w:ascii="Courier New" w:hAnsi="Courier New" w:cs="Courier New"/>
          <w:sz w:val="18"/>
          <w:szCs w:val="18"/>
          <w:lang w:val="nl-NL"/>
        </w:rPr>
        <w:t>&lt;complexType name="</w:t>
      </w:r>
      <w:r w:rsidRPr="00CD42BA">
        <w:rPr>
          <w:rFonts w:ascii="Courier New" w:hAnsi="Courier New" w:cs="Courier New"/>
          <w:sz w:val="18"/>
          <w:szCs w:val="18"/>
          <w:u w:val="single"/>
          <w:lang w:val="nl-NL"/>
        </w:rPr>
        <w:t>BSTCAT</w:t>
      </w:r>
      <w:r w:rsidRPr="00CD42BA">
        <w:rPr>
          <w:rFonts w:ascii="Courier New" w:hAnsi="Courier New" w:cs="Courier New"/>
          <w:sz w:val="18"/>
          <w:szCs w:val="18"/>
          <w:lang w:val="nl-NL"/>
        </w:rPr>
        <w:t>-kerngegevens"&gt;</w:t>
      </w:r>
    </w:p>
    <w:p w:rsidR="002F381B" w:rsidRPr="00CD42BA" w:rsidRDefault="009D5697" w:rsidP="002F381B">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002F381B" w:rsidRPr="00CD42BA">
        <w:rPr>
          <w:rFonts w:ascii="Courier New" w:hAnsi="Courier New" w:cs="Courier New"/>
          <w:sz w:val="18"/>
          <w:szCs w:val="18"/>
          <w:lang w:val="nl-NL"/>
        </w:rPr>
        <w:t>&lt;annotation&gt;</w:t>
      </w:r>
    </w:p>
    <w:p w:rsidR="002F381B" w:rsidRPr="00CD42BA" w:rsidRDefault="009D5697" w:rsidP="002F381B">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002F381B" w:rsidRPr="00CD42BA">
        <w:rPr>
          <w:rFonts w:ascii="Courier New" w:hAnsi="Courier New" w:cs="Courier New"/>
          <w:sz w:val="18"/>
          <w:szCs w:val="18"/>
          <w:lang w:val="nl-NL"/>
        </w:rPr>
        <w:t>&lt;documentation&gt;Kerngegevens van de relatie&lt;/documentation&gt;</w:t>
      </w:r>
    </w:p>
    <w:p w:rsidR="002F381B" w:rsidRPr="009D5697" w:rsidRDefault="009D5697" w:rsidP="002F381B">
      <w:pPr>
        <w:spacing w:after="0"/>
        <w:rPr>
          <w:rFonts w:ascii="Courier New" w:hAnsi="Courier New" w:cs="Courier New"/>
          <w:sz w:val="18"/>
          <w:szCs w:val="18"/>
        </w:rPr>
      </w:pPr>
      <w:r w:rsidRPr="00CD42BA">
        <w:rPr>
          <w:rFonts w:ascii="Courier New" w:hAnsi="Courier New" w:cs="Courier New"/>
          <w:sz w:val="18"/>
          <w:szCs w:val="18"/>
          <w:lang w:val="nl-NL"/>
        </w:rPr>
        <w:t xml:space="preserve">    </w:t>
      </w:r>
      <w:r w:rsidR="002F381B" w:rsidRPr="009D5697">
        <w:rPr>
          <w:rFonts w:ascii="Courier New" w:hAnsi="Courier New" w:cs="Courier New"/>
          <w:sz w:val="18"/>
          <w:szCs w:val="18"/>
        </w:rPr>
        <w:t>&lt;/annotation&gt;</w:t>
      </w:r>
    </w:p>
    <w:p w:rsidR="002F381B" w:rsidRPr="009D5697" w:rsidRDefault="009D5697" w:rsidP="002F381B">
      <w:pPr>
        <w:spacing w:after="0"/>
        <w:rPr>
          <w:rFonts w:ascii="Courier New" w:hAnsi="Courier New" w:cs="Courier New"/>
          <w:sz w:val="18"/>
          <w:szCs w:val="18"/>
        </w:rPr>
      </w:pPr>
      <w:r w:rsidRPr="00CD42BA">
        <w:rPr>
          <w:rFonts w:ascii="Courier New" w:hAnsi="Courier New" w:cs="Courier New"/>
          <w:sz w:val="18"/>
          <w:szCs w:val="18"/>
        </w:rPr>
        <w:t xml:space="preserve">    </w:t>
      </w:r>
      <w:r w:rsidR="002F381B" w:rsidRPr="009D5697">
        <w:rPr>
          <w:rFonts w:ascii="Courier New" w:hAnsi="Courier New" w:cs="Courier New"/>
          <w:sz w:val="18"/>
          <w:szCs w:val="18"/>
        </w:rPr>
        <w:t>&lt;complexContent&gt;</w:t>
      </w:r>
    </w:p>
    <w:p w:rsidR="002F381B" w:rsidRPr="009D5697" w:rsidRDefault="009D5697" w:rsidP="002F381B">
      <w:pPr>
        <w:spacing w:after="0"/>
        <w:rPr>
          <w:rFonts w:ascii="Courier New" w:hAnsi="Courier New" w:cs="Courier New"/>
          <w:sz w:val="18"/>
          <w:szCs w:val="18"/>
        </w:rPr>
      </w:pPr>
      <w:r w:rsidRPr="00CD42BA">
        <w:rPr>
          <w:rFonts w:ascii="Courier New" w:hAnsi="Courier New" w:cs="Courier New"/>
          <w:sz w:val="18"/>
          <w:szCs w:val="18"/>
        </w:rPr>
        <w:t xml:space="preserve">        </w:t>
      </w:r>
      <w:r w:rsidR="002F381B" w:rsidRPr="009D5697">
        <w:rPr>
          <w:rFonts w:ascii="Courier New" w:hAnsi="Courier New" w:cs="Courier New"/>
          <w:sz w:val="18"/>
          <w:szCs w:val="18"/>
        </w:rPr>
        <w:t>&lt;restriction base="</w:t>
      </w:r>
      <w:r w:rsidR="002F381B" w:rsidRPr="00CD42BA">
        <w:rPr>
          <w:rFonts w:ascii="Courier New" w:hAnsi="Courier New" w:cs="Courier New"/>
          <w:sz w:val="18"/>
          <w:szCs w:val="18"/>
          <w:u w:val="single"/>
        </w:rPr>
        <w:t>ztc</w:t>
      </w:r>
      <w:r w:rsidR="002F381B" w:rsidRPr="009D5697">
        <w:rPr>
          <w:rFonts w:ascii="Courier New" w:hAnsi="Courier New" w:cs="Courier New"/>
          <w:sz w:val="18"/>
          <w:szCs w:val="18"/>
        </w:rPr>
        <w:t>:</w:t>
      </w:r>
      <w:r w:rsidR="002F381B" w:rsidRPr="00CD42BA">
        <w:rPr>
          <w:rFonts w:ascii="Courier New" w:hAnsi="Courier New" w:cs="Courier New"/>
          <w:sz w:val="18"/>
          <w:szCs w:val="18"/>
          <w:u w:val="single"/>
        </w:rPr>
        <w:t>BSTCAT</w:t>
      </w:r>
      <w:r w:rsidR="002F381B" w:rsidRPr="009D5697">
        <w:rPr>
          <w:rFonts w:ascii="Courier New" w:hAnsi="Courier New" w:cs="Courier New"/>
          <w:sz w:val="18"/>
          <w:szCs w:val="18"/>
        </w:rPr>
        <w:t>-basis"&gt;</w:t>
      </w:r>
    </w:p>
    <w:p w:rsidR="002F381B" w:rsidRPr="009D5697" w:rsidRDefault="009D5697" w:rsidP="002F381B">
      <w:pPr>
        <w:spacing w:after="0"/>
        <w:rPr>
          <w:rFonts w:ascii="Courier New" w:hAnsi="Courier New" w:cs="Courier New"/>
          <w:sz w:val="18"/>
          <w:szCs w:val="18"/>
        </w:rPr>
      </w:pPr>
      <w:r>
        <w:rPr>
          <w:rFonts w:ascii="Courier New" w:hAnsi="Courier New" w:cs="Courier New"/>
          <w:sz w:val="18"/>
          <w:szCs w:val="18"/>
        </w:rPr>
        <w:t xml:space="preserve">            </w:t>
      </w:r>
      <w:r w:rsidR="002F381B" w:rsidRPr="009D5697">
        <w:rPr>
          <w:rFonts w:ascii="Courier New" w:hAnsi="Courier New" w:cs="Courier New"/>
          <w:sz w:val="18"/>
          <w:szCs w:val="18"/>
        </w:rPr>
        <w:t>&lt;sequence&gt;</w:t>
      </w:r>
    </w:p>
    <w:p w:rsidR="002F381B" w:rsidRPr="00FA079F" w:rsidRDefault="009D5697" w:rsidP="002F381B">
      <w:pPr>
        <w:spacing w:after="0"/>
        <w:rPr>
          <w:rFonts w:ascii="Courier New" w:hAnsi="Courier New" w:cs="Courier New"/>
          <w:sz w:val="18"/>
          <w:szCs w:val="18"/>
        </w:rPr>
      </w:pPr>
      <w:r w:rsidRPr="00CD42BA">
        <w:rPr>
          <w:rFonts w:ascii="Courier New" w:hAnsi="Courier New" w:cs="Courier New"/>
          <w:sz w:val="18"/>
          <w:szCs w:val="18"/>
        </w:rPr>
        <w:t xml:space="preserve">                </w:t>
      </w:r>
      <w:r w:rsidR="002F381B" w:rsidRPr="00FA079F">
        <w:rPr>
          <w:rFonts w:ascii="Courier New" w:hAnsi="Courier New" w:cs="Courier New"/>
          <w:sz w:val="18"/>
          <w:szCs w:val="18"/>
        </w:rPr>
        <w:t>&lt;element name="gerelateerde" type="</w:t>
      </w:r>
      <w:r w:rsidR="002F381B" w:rsidRPr="00CD42BA">
        <w:rPr>
          <w:rFonts w:ascii="Courier New" w:hAnsi="Courier New" w:cs="Courier New"/>
          <w:sz w:val="18"/>
          <w:szCs w:val="18"/>
          <w:u w:val="single"/>
        </w:rPr>
        <w:t>ztc</w:t>
      </w:r>
      <w:r w:rsidR="002F381B" w:rsidRPr="00FA079F">
        <w:rPr>
          <w:rFonts w:ascii="Courier New" w:hAnsi="Courier New" w:cs="Courier New"/>
          <w:sz w:val="18"/>
          <w:szCs w:val="18"/>
        </w:rPr>
        <w:t>:</w:t>
      </w:r>
      <w:r w:rsidR="002F381B" w:rsidRPr="00CD42BA">
        <w:rPr>
          <w:rFonts w:ascii="Courier New" w:hAnsi="Courier New" w:cs="Courier New"/>
          <w:sz w:val="18"/>
          <w:szCs w:val="18"/>
          <w:u w:val="single"/>
        </w:rPr>
        <w:t>CAT</w:t>
      </w:r>
      <w:r w:rsidR="002F381B" w:rsidRPr="00FA079F">
        <w:rPr>
          <w:rFonts w:ascii="Courier New" w:hAnsi="Courier New" w:cs="Courier New"/>
          <w:sz w:val="18"/>
          <w:szCs w:val="18"/>
        </w:rPr>
        <w:t xml:space="preserve">-kerngegevens" </w:t>
      </w:r>
      <w:r w:rsidRPr="00CD42BA">
        <w:rPr>
          <w:rFonts w:ascii="Courier New" w:hAnsi="Courier New" w:cs="Courier New"/>
          <w:sz w:val="18"/>
          <w:szCs w:val="18"/>
        </w:rPr>
        <w:br/>
        <w:t xml:space="preserve">                         </w:t>
      </w:r>
      <w:r w:rsidR="002F381B" w:rsidRPr="00FA079F">
        <w:rPr>
          <w:rFonts w:ascii="Courier New" w:hAnsi="Courier New" w:cs="Courier New"/>
          <w:sz w:val="18"/>
          <w:szCs w:val="18"/>
        </w:rPr>
        <w:t>nillable="true" minOccurs="0"/&gt;</w:t>
      </w:r>
    </w:p>
    <w:p w:rsidR="002F381B" w:rsidRPr="002F381B" w:rsidRDefault="009D5697" w:rsidP="002F381B">
      <w:pPr>
        <w:spacing w:after="0"/>
        <w:rPr>
          <w:rFonts w:ascii="Courier New" w:hAnsi="Courier New" w:cs="Courier New"/>
          <w:sz w:val="18"/>
          <w:szCs w:val="18"/>
        </w:rPr>
      </w:pPr>
      <w:r w:rsidRPr="00CD42BA">
        <w:rPr>
          <w:rFonts w:ascii="Courier New" w:hAnsi="Courier New" w:cs="Courier New"/>
          <w:sz w:val="18"/>
          <w:szCs w:val="18"/>
        </w:rPr>
        <w:t xml:space="preserve">           </w:t>
      </w:r>
      <w:r w:rsidR="002F381B" w:rsidRPr="002F381B">
        <w:rPr>
          <w:rFonts w:ascii="Courier New" w:hAnsi="Courier New" w:cs="Courier New"/>
          <w:sz w:val="18"/>
          <w:szCs w:val="18"/>
        </w:rPr>
        <w:t>&lt;/sequence&gt;</w:t>
      </w:r>
    </w:p>
    <w:p w:rsidR="007877E6" w:rsidRPr="002F381B" w:rsidRDefault="009D5697" w:rsidP="002F381B">
      <w:pPr>
        <w:spacing w:after="0"/>
        <w:rPr>
          <w:rFonts w:ascii="Courier New" w:hAnsi="Courier New" w:cs="Courier New"/>
          <w:sz w:val="18"/>
          <w:szCs w:val="18"/>
        </w:rPr>
      </w:pPr>
      <w:del w:id="736" w:author="Henri Korver" w:date="2016-07-18T15:49:00Z">
        <w:r w:rsidDel="0039273B">
          <w:rPr>
            <w:rFonts w:ascii="Courier New" w:hAnsi="Courier New" w:cs="Courier New"/>
            <w:sz w:val="18"/>
            <w:szCs w:val="18"/>
          </w:rPr>
          <w:delText xml:space="preserve">           </w:delText>
        </w:r>
        <w:r w:rsidR="002F381B" w:rsidRPr="002F381B" w:rsidDel="0039273B">
          <w:rPr>
            <w:rFonts w:ascii="Courier New" w:hAnsi="Courier New" w:cs="Courier New"/>
            <w:sz w:val="18"/>
            <w:szCs w:val="18"/>
          </w:rPr>
          <w:delText>&lt;attribute ref="stuf:entiteittype" use="required" fixed="</w:delText>
        </w:r>
        <w:r w:rsidR="002F381B" w:rsidRPr="00CD42BA" w:rsidDel="0039273B">
          <w:rPr>
            <w:rFonts w:ascii="Courier New" w:hAnsi="Courier New" w:cs="Courier New"/>
            <w:sz w:val="18"/>
            <w:szCs w:val="18"/>
            <w:u w:val="single"/>
          </w:rPr>
          <w:delText>BSTCAT</w:delText>
        </w:r>
        <w:r w:rsidR="002F381B" w:rsidRPr="002F381B" w:rsidDel="0039273B">
          <w:rPr>
            <w:rFonts w:ascii="Courier New" w:hAnsi="Courier New" w:cs="Courier New"/>
            <w:sz w:val="18"/>
            <w:szCs w:val="18"/>
          </w:rPr>
          <w:delText>"/&gt;</w:delText>
        </w:r>
      </w:del>
      <w:ins w:id="737" w:author="Henri Korver" w:date="2016-07-18T15:48:00Z">
        <w:r w:rsidR="007877E6">
          <w:rPr>
            <w:rFonts w:ascii="Courier New" w:hAnsi="Courier New" w:cs="Courier New"/>
            <w:sz w:val="18"/>
            <w:szCs w:val="18"/>
          </w:rPr>
          <w:tab/>
          <w:t xml:space="preserve">    </w:t>
        </w:r>
        <w:r w:rsidR="007877E6" w:rsidRPr="00B75807">
          <w:rPr>
            <w:rFonts w:ascii="Courier New" w:hAnsi="Courier New" w:cs="Courier New"/>
            <w:sz w:val="18"/>
            <w:szCs w:val="18"/>
          </w:rPr>
          <w:t xml:space="preserve">&lt;attribute </w:t>
        </w:r>
        <w:r w:rsidR="007877E6">
          <w:rPr>
            <w:rFonts w:ascii="Courier New" w:hAnsi="Courier New" w:cs="Courier New"/>
            <w:sz w:val="18"/>
            <w:szCs w:val="18"/>
          </w:rPr>
          <w:t>name</w:t>
        </w:r>
        <w:r w:rsidR="007877E6" w:rsidRPr="00B75807">
          <w:rPr>
            <w:rFonts w:ascii="Courier New" w:hAnsi="Courier New" w:cs="Courier New"/>
            <w:sz w:val="18"/>
            <w:szCs w:val="18"/>
          </w:rPr>
          <w:t>="</w:t>
        </w:r>
        <w:r w:rsidR="007877E6" w:rsidRPr="005E3A86">
          <w:rPr>
            <w:rFonts w:ascii="Courier New" w:hAnsi="Courier New" w:cs="Courier New"/>
            <w:sz w:val="18"/>
            <w:szCs w:val="18"/>
            <w:u w:val="single"/>
          </w:rPr>
          <w:t>ztc</w:t>
        </w:r>
        <w:r w:rsidR="007877E6" w:rsidRPr="00B75807">
          <w:rPr>
            <w:rFonts w:ascii="Courier New" w:hAnsi="Courier New" w:cs="Courier New"/>
            <w:sz w:val="18"/>
            <w:szCs w:val="18"/>
          </w:rPr>
          <w:t>:</w:t>
        </w:r>
        <w:r w:rsidR="007877E6" w:rsidRPr="005E3A86">
          <w:rPr>
            <w:rFonts w:ascii="Courier New" w:hAnsi="Courier New" w:cs="Courier New"/>
            <w:sz w:val="18"/>
            <w:szCs w:val="18"/>
            <w:u w:val="single"/>
          </w:rPr>
          <w:t>entiteittypeBSTCAT</w:t>
        </w:r>
        <w:r w:rsidR="007877E6" w:rsidRPr="00B75807">
          <w:rPr>
            <w:rFonts w:ascii="Courier New" w:hAnsi="Courier New" w:cs="Courier New"/>
            <w:sz w:val="18"/>
            <w:szCs w:val="18"/>
          </w:rPr>
          <w:t>"</w:t>
        </w:r>
        <w:r w:rsidR="007877E6">
          <w:rPr>
            <w:rFonts w:ascii="Courier New" w:hAnsi="Courier New" w:cs="Courier New"/>
            <w:sz w:val="18"/>
            <w:szCs w:val="18"/>
          </w:rPr>
          <w:t xml:space="preserve"> </w:t>
        </w:r>
        <w:r w:rsidR="007877E6" w:rsidRPr="002F381B">
          <w:rPr>
            <w:rFonts w:ascii="Courier New" w:hAnsi="Courier New" w:cs="Courier New"/>
            <w:sz w:val="18"/>
            <w:szCs w:val="18"/>
          </w:rPr>
          <w:t>use="required"</w:t>
        </w:r>
        <w:r w:rsidR="007877E6" w:rsidRPr="00B75807">
          <w:rPr>
            <w:rFonts w:ascii="Courier New" w:hAnsi="Courier New" w:cs="Courier New"/>
            <w:sz w:val="18"/>
            <w:szCs w:val="18"/>
          </w:rPr>
          <w:t>/&gt;</w:t>
        </w:r>
      </w:ins>
    </w:p>
    <w:p w:rsidR="002F381B" w:rsidRPr="002F381B" w:rsidRDefault="009D5697" w:rsidP="002F381B">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ref="stuf:sleutelVerzendend"/&gt;</w:t>
      </w:r>
    </w:p>
    <w:p w:rsidR="002F381B" w:rsidRPr="002F381B" w:rsidRDefault="009D5697" w:rsidP="002F381B">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ref="stuf:sleutelOntvangend"/&gt;</w:t>
      </w:r>
    </w:p>
    <w:p w:rsidR="002F381B" w:rsidRPr="002F381B" w:rsidRDefault="009D5697">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ref="stuf:sleutelGegevensbeheer"/&gt;</w:t>
      </w:r>
    </w:p>
    <w:p w:rsidR="002F381B" w:rsidRPr="002F381B" w:rsidRDefault="009D5697">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ref="stuf:noValue" use="prohibited"/&gt;</w:t>
      </w:r>
    </w:p>
    <w:p w:rsidR="002F381B" w:rsidRPr="002F381B" w:rsidRDefault="009D5697">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ref="stuf:scope" use="prohibited"/&gt;</w:t>
      </w:r>
    </w:p>
    <w:p w:rsidR="002F381B" w:rsidRPr="002F381B" w:rsidRDefault="009D5697">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&lt;attribute ref="stuf:verwerkingssoort"/&gt;</w:t>
      </w:r>
    </w:p>
    <w:p w:rsidR="002F381B" w:rsidRPr="002F381B" w:rsidRDefault="009D5697" w:rsidP="002F381B">
      <w:pPr>
        <w:spacing w:after="0"/>
        <w:rPr>
          <w:rFonts w:ascii="Courier New" w:hAnsi="Courier New" w:cs="Courier New"/>
          <w:sz w:val="18"/>
          <w:szCs w:val="18"/>
        </w:rPr>
      </w:pPr>
      <w:r>
        <w:rPr>
          <w:rFonts w:ascii="Courier New" w:hAnsi="Courier New" w:cs="Courier New"/>
          <w:sz w:val="18"/>
          <w:szCs w:val="18"/>
        </w:rPr>
        <w:t xml:space="preserve">       </w:t>
      </w:r>
      <w:r w:rsidR="002F381B" w:rsidRPr="002F381B">
        <w:rPr>
          <w:rFonts w:ascii="Courier New" w:hAnsi="Courier New" w:cs="Courier New"/>
          <w:sz w:val="18"/>
          <w:szCs w:val="18"/>
        </w:rPr>
        <w:t>&lt;/restriction&gt;</w:t>
      </w:r>
    </w:p>
    <w:p w:rsidR="002F381B" w:rsidRPr="00CD42BA" w:rsidRDefault="009D5697" w:rsidP="002F381B">
      <w:pPr>
        <w:spacing w:after="0"/>
        <w:rPr>
          <w:rFonts w:ascii="Courier New" w:hAnsi="Courier New" w:cs="Courier New"/>
          <w:sz w:val="18"/>
          <w:szCs w:val="18"/>
          <w:lang w:val="nl-NL"/>
        </w:rPr>
      </w:pPr>
      <w:r>
        <w:rPr>
          <w:rFonts w:ascii="Courier New" w:hAnsi="Courier New" w:cs="Courier New"/>
          <w:sz w:val="18"/>
          <w:szCs w:val="18"/>
        </w:rPr>
        <w:t xml:space="preserve">    </w:t>
      </w:r>
      <w:r w:rsidR="002F381B" w:rsidRPr="00CD42BA">
        <w:rPr>
          <w:rFonts w:ascii="Courier New" w:hAnsi="Courier New" w:cs="Courier New"/>
          <w:sz w:val="18"/>
          <w:szCs w:val="18"/>
          <w:lang w:val="nl-NL"/>
        </w:rPr>
        <w:t>&lt;/complexContent&gt;</w:t>
      </w:r>
    </w:p>
    <w:p w:rsidR="006D317A" w:rsidRPr="00CD42BA" w:rsidRDefault="002F381B" w:rsidP="009C2D12">
      <w:pPr>
        <w:spacing w:after="0"/>
        <w:rPr>
          <w:rFonts w:ascii="Courier New" w:hAnsi="Courier New" w:cs="Courier New"/>
          <w:sz w:val="18"/>
          <w:szCs w:val="18"/>
          <w:lang w:val="nl-NL"/>
        </w:rPr>
      </w:pPr>
      <w:r w:rsidRPr="00CD42BA">
        <w:rPr>
          <w:rFonts w:ascii="Courier New" w:hAnsi="Courier New" w:cs="Courier New"/>
          <w:sz w:val="18"/>
          <w:szCs w:val="18"/>
          <w:lang w:val="nl-NL"/>
        </w:rPr>
        <w:t>&lt;/complexType&gt;</w:t>
      </w:r>
    </w:p>
    <w:p w:rsidR="009C2D12" w:rsidRPr="00CD42BA" w:rsidRDefault="009C2D12" w:rsidP="009C2D12">
      <w:pPr>
        <w:spacing w:after="0"/>
        <w:rPr>
          <w:rFonts w:ascii="Courier New" w:hAnsi="Courier New" w:cs="Courier New"/>
          <w:sz w:val="18"/>
          <w:szCs w:val="18"/>
          <w:lang w:val="nl-NL"/>
        </w:rPr>
      </w:pPr>
    </w:p>
    <w:p w:rsidR="009C2D12" w:rsidRPr="00C7314A" w:rsidRDefault="00C7314A" w:rsidP="00C7314A">
      <w:pPr>
        <w:rPr>
          <w:lang w:val="nl-NL"/>
        </w:rPr>
      </w:pPr>
      <w:r>
        <w:rPr>
          <w:lang w:val="nl-NL"/>
        </w:rPr>
        <w:t>Om</w:t>
      </w:r>
      <w:r w:rsidR="005C0416" w:rsidRPr="005C0416">
        <w:rPr>
          <w:lang w:val="nl-NL"/>
        </w:rPr>
        <w:t xml:space="preserve">dat </w:t>
      </w:r>
      <w:r w:rsidR="005C0416">
        <w:rPr>
          <w:lang w:val="nl-NL"/>
        </w:rPr>
        <w:t>er voor deze</w:t>
      </w:r>
      <w:r w:rsidR="005C0416" w:rsidRPr="005C0416">
        <w:rPr>
          <w:lang w:val="nl-NL"/>
        </w:rPr>
        <w:t xml:space="preserve"> relatie </w:t>
      </w:r>
      <w:r w:rsidR="005C0416">
        <w:rPr>
          <w:lang w:val="nl-NL"/>
        </w:rPr>
        <w:t xml:space="preserve">geen historie is gedefinieerd zijn </w:t>
      </w:r>
      <w:r>
        <w:rPr>
          <w:lang w:val="nl-NL"/>
        </w:rPr>
        <w:t>de elementen  “historieMaterieel”</w:t>
      </w:r>
      <w:r w:rsidR="006D317A">
        <w:rPr>
          <w:lang w:val="nl-NL"/>
        </w:rPr>
        <w:t xml:space="preserve">, </w:t>
      </w:r>
      <w:r>
        <w:rPr>
          <w:lang w:val="nl-NL"/>
        </w:rPr>
        <w:t>“historieFormeel”</w:t>
      </w:r>
      <w:r w:rsidR="006D317A">
        <w:rPr>
          <w:lang w:val="nl-NL"/>
        </w:rPr>
        <w:t xml:space="preserve"> en “</w:t>
      </w:r>
      <w:r w:rsidR="006D317A" w:rsidRPr="006D317A">
        <w:rPr>
          <w:lang w:val="nl-NL"/>
        </w:rPr>
        <w:t>historieFormeelRelatie</w:t>
      </w:r>
      <w:r w:rsidR="006D317A">
        <w:rPr>
          <w:lang w:val="nl-NL"/>
        </w:rPr>
        <w:t>”</w:t>
      </w:r>
      <w:r>
        <w:rPr>
          <w:lang w:val="nl-NL"/>
        </w:rPr>
        <w:t xml:space="preserve"> niet </w:t>
      </w:r>
      <w:r w:rsidR="005C0416">
        <w:rPr>
          <w:lang w:val="nl-NL"/>
        </w:rPr>
        <w:t>opgenomen in het comple</w:t>
      </w:r>
      <w:r w:rsidR="005C0416" w:rsidRPr="00C7314A">
        <w:rPr>
          <w:lang w:val="nl-NL"/>
        </w:rPr>
        <w:t>x</w:t>
      </w:r>
      <w:r w:rsidR="00ED68F1">
        <w:rPr>
          <w:lang w:val="nl-NL"/>
        </w:rPr>
        <w:t xml:space="preserve"> t</w:t>
      </w:r>
      <w:r w:rsidR="005C0416" w:rsidRPr="00C7314A">
        <w:rPr>
          <w:lang w:val="nl-NL"/>
        </w:rPr>
        <w:t>ype “</w:t>
      </w:r>
      <w:r w:rsidR="005C0416" w:rsidRPr="005C0416">
        <w:rPr>
          <w:lang w:val="nl-NL"/>
        </w:rPr>
        <w:t>BSTCAT-basis</w:t>
      </w:r>
      <w:r w:rsidR="005C0416" w:rsidRPr="00C7314A">
        <w:rPr>
          <w:lang w:val="nl-NL"/>
        </w:rPr>
        <w:t>”.</w:t>
      </w:r>
    </w:p>
    <w:p w:rsidR="009C2D12" w:rsidRDefault="009C2D12" w:rsidP="009C2D12">
      <w:pPr>
        <w:pStyle w:val="Kop2"/>
        <w:rPr>
          <w:lang w:val="nl-NL"/>
        </w:rPr>
      </w:pPr>
      <w:r>
        <w:rPr>
          <w:lang w:val="nl-NL"/>
        </w:rPr>
        <w:t>Terugrelatie</w:t>
      </w:r>
    </w:p>
    <w:p w:rsidR="00525551" w:rsidRDefault="004A3CA6" w:rsidP="004A3CA6">
      <w:pPr>
        <w:rPr>
          <w:lang w:val="nl-NL"/>
        </w:rPr>
      </w:pPr>
      <w:r>
        <w:rPr>
          <w:lang w:val="nl-NL"/>
        </w:rPr>
        <w:t>Op analoge wijze als de heenrelatie kunnen we de terugrelatie naar schema vertalen.</w:t>
      </w:r>
    </w:p>
    <w:p w:rsidR="00E1409D" w:rsidRDefault="00E1409D" w:rsidP="00CD42BA">
      <w:pPr>
        <w:pStyle w:val="Kop3"/>
        <w:rPr>
          <w:lang w:val="nl-NL"/>
        </w:rPr>
      </w:pPr>
      <w:r>
        <w:rPr>
          <w:lang w:val="nl-NL"/>
        </w:rPr>
        <w:lastRenderedPageBreak/>
        <w:t>Element</w:t>
      </w:r>
    </w:p>
    <w:p w:rsidR="00C7314A" w:rsidRDefault="00C7314A" w:rsidP="00C7314A">
      <w:pPr>
        <w:spacing w:after="0"/>
        <w:rPr>
          <w:rFonts w:ascii="Courier New" w:hAnsi="Courier New" w:cs="Courier New"/>
          <w:sz w:val="18"/>
          <w:szCs w:val="18"/>
          <w:lang w:val="nl-NL"/>
        </w:rPr>
      </w:pPr>
      <w:r w:rsidRPr="003B2939">
        <w:rPr>
          <w:rFonts w:ascii="Courier New" w:hAnsi="Courier New" w:cs="Courier New"/>
          <w:sz w:val="18"/>
          <w:szCs w:val="18"/>
          <w:lang w:val="nl-NL"/>
        </w:rPr>
        <w:t>&lt;element name="</w:t>
      </w:r>
      <w:r>
        <w:rPr>
          <w:rFonts w:ascii="Courier New" w:hAnsi="Courier New" w:cs="Courier New"/>
          <w:sz w:val="18"/>
          <w:szCs w:val="18"/>
          <w:lang w:val="nl-NL"/>
        </w:rPr>
        <w:t>[</w:t>
      </w:r>
      <w:r w:rsidRPr="003B2939">
        <w:rPr>
          <w:rFonts w:ascii="Courier New" w:hAnsi="Courier New" w:cs="Courier New"/>
          <w:sz w:val="18"/>
          <w:szCs w:val="18"/>
          <w:u w:val="single"/>
          <w:lang w:val="nl-NL"/>
        </w:rPr>
        <w:t xml:space="preserve">Xml-tag naam </w:t>
      </w:r>
      <w:r>
        <w:rPr>
          <w:rFonts w:ascii="Courier New" w:hAnsi="Courier New" w:cs="Courier New"/>
          <w:sz w:val="18"/>
          <w:szCs w:val="18"/>
          <w:u w:val="single"/>
          <w:lang w:val="nl-NL"/>
        </w:rPr>
        <w:t>relatiesoort</w:t>
      </w:r>
      <w:r w:rsidR="00F478FB">
        <w:rPr>
          <w:rFonts w:ascii="Courier New" w:hAnsi="Courier New" w:cs="Courier New"/>
          <w:sz w:val="18"/>
          <w:szCs w:val="18"/>
          <w:u w:val="single"/>
          <w:lang w:val="nl-NL"/>
        </w:rPr>
        <w:t xml:space="preserve"> </w:t>
      </w:r>
      <w:r>
        <w:rPr>
          <w:rFonts w:ascii="Courier New" w:hAnsi="Courier New" w:cs="Courier New"/>
          <w:sz w:val="18"/>
          <w:szCs w:val="18"/>
          <w:u w:val="single"/>
          <w:lang w:val="nl-NL"/>
        </w:rPr>
        <w:t>terugrelatie</w:t>
      </w:r>
      <w:r>
        <w:rPr>
          <w:rFonts w:ascii="Courier New" w:hAnsi="Courier New" w:cs="Courier New"/>
          <w:sz w:val="18"/>
          <w:szCs w:val="18"/>
          <w:lang w:val="nl-NL"/>
        </w:rPr>
        <w:t>]</w:t>
      </w:r>
      <w:r w:rsidRPr="003B2939">
        <w:rPr>
          <w:rFonts w:ascii="Courier New" w:hAnsi="Courier New" w:cs="Courier New"/>
          <w:sz w:val="18"/>
          <w:szCs w:val="18"/>
          <w:lang w:val="nl-NL"/>
        </w:rPr>
        <w:t xml:space="preserve">" </w:t>
      </w:r>
    </w:p>
    <w:p w:rsidR="00C7314A" w:rsidRPr="00453AED" w:rsidRDefault="00C7314A" w:rsidP="00C7314A">
      <w:pPr>
        <w:spacing w:after="0"/>
        <w:ind w:left="720"/>
        <w:rPr>
          <w:rFonts w:ascii="Courier New" w:hAnsi="Courier New" w:cs="Courier New"/>
          <w:sz w:val="18"/>
          <w:szCs w:val="18"/>
        </w:rPr>
      </w:pPr>
      <w:r w:rsidRPr="00453AED">
        <w:rPr>
          <w:rFonts w:ascii="Courier New" w:hAnsi="Courier New" w:cs="Courier New"/>
          <w:sz w:val="18"/>
          <w:szCs w:val="18"/>
        </w:rPr>
        <w:t>type="</w:t>
      </w:r>
      <w:r>
        <w:rPr>
          <w:rFonts w:ascii="Courier New" w:hAnsi="Courier New" w:cs="Courier New"/>
          <w:sz w:val="18"/>
          <w:szCs w:val="18"/>
        </w:rPr>
        <w:t>[</w:t>
      </w:r>
      <w:r>
        <w:rPr>
          <w:rFonts w:ascii="Courier New" w:hAnsi="Courier New" w:cs="Courier New"/>
          <w:sz w:val="18"/>
          <w:szCs w:val="18"/>
          <w:u w:val="single"/>
        </w:rPr>
        <w:t>ns qualifier</w:t>
      </w:r>
      <w:r>
        <w:rPr>
          <w:rFonts w:ascii="Courier New" w:hAnsi="Courier New" w:cs="Courier New"/>
          <w:sz w:val="18"/>
          <w:szCs w:val="18"/>
        </w:rPr>
        <w:t>]</w:t>
      </w:r>
      <w:r w:rsidRPr="00453AED">
        <w:rPr>
          <w:rFonts w:ascii="Courier New" w:hAnsi="Courier New" w:cs="Courier New"/>
          <w:sz w:val="18"/>
          <w:szCs w:val="18"/>
        </w:rPr>
        <w:t>:[</w:t>
      </w:r>
      <w:r w:rsidRPr="00453AED">
        <w:rPr>
          <w:rFonts w:ascii="Courier New" w:hAnsi="Courier New" w:cs="Courier New"/>
          <w:sz w:val="18"/>
          <w:szCs w:val="18"/>
          <w:u w:val="single"/>
        </w:rPr>
        <w:t>Mnemonic relatiesoort</w:t>
      </w:r>
      <w:r w:rsidRPr="00453AED">
        <w:rPr>
          <w:rFonts w:ascii="Courier New" w:hAnsi="Courier New" w:cs="Courier New"/>
          <w:sz w:val="18"/>
          <w:szCs w:val="18"/>
        </w:rPr>
        <w:t xml:space="preserve">]-basis" </w:t>
      </w:r>
    </w:p>
    <w:p w:rsidR="00C7314A" w:rsidRPr="003B2939" w:rsidDel="00DA1DA4" w:rsidRDefault="00C7314A" w:rsidP="00C7314A">
      <w:pPr>
        <w:spacing w:after="0"/>
        <w:ind w:left="720"/>
        <w:rPr>
          <w:del w:id="738" w:author="Henri Korver" w:date="2016-07-18T21:30:00Z"/>
          <w:rFonts w:ascii="Courier New" w:hAnsi="Courier New" w:cs="Courier New"/>
          <w:sz w:val="18"/>
          <w:szCs w:val="18"/>
        </w:rPr>
      </w:pPr>
      <w:del w:id="739" w:author="Henri Korver" w:date="2016-07-18T21:30:00Z">
        <w:r w:rsidRPr="003B2939" w:rsidDel="00DA1DA4">
          <w:rPr>
            <w:rFonts w:ascii="Courier New" w:hAnsi="Courier New" w:cs="Courier New"/>
            <w:sz w:val="18"/>
            <w:szCs w:val="18"/>
          </w:rPr>
          <w:delText xml:space="preserve">nillable="true" </w:delText>
        </w:r>
      </w:del>
    </w:p>
    <w:p w:rsidR="00C7314A" w:rsidRDefault="00C7314A" w:rsidP="00C7314A">
      <w:pPr>
        <w:spacing w:after="0"/>
        <w:ind w:left="720"/>
        <w:rPr>
          <w:rFonts w:ascii="Courier New" w:hAnsi="Courier New" w:cs="Courier New"/>
          <w:sz w:val="18"/>
          <w:szCs w:val="18"/>
        </w:rPr>
      </w:pPr>
      <w:r w:rsidRPr="003B2939">
        <w:rPr>
          <w:rFonts w:ascii="Courier New" w:hAnsi="Courier New" w:cs="Courier New"/>
          <w:sz w:val="18"/>
          <w:szCs w:val="18"/>
        </w:rPr>
        <w:t>minOccurs="0"</w:t>
      </w:r>
    </w:p>
    <w:p w:rsidR="00C7314A" w:rsidRPr="003B2939" w:rsidRDefault="00C7314A" w:rsidP="00C7314A">
      <w:pPr>
        <w:spacing w:after="0"/>
        <w:ind w:left="720"/>
        <w:rPr>
          <w:rFonts w:ascii="Courier New" w:hAnsi="Courier New" w:cs="Courier New"/>
          <w:sz w:val="18"/>
          <w:szCs w:val="18"/>
        </w:rPr>
      </w:pPr>
      <w:r>
        <w:rPr>
          <w:rFonts w:ascii="Courier New" w:hAnsi="Courier New" w:cs="Courier New"/>
          <w:sz w:val="18"/>
          <w:szCs w:val="18"/>
        </w:rPr>
        <w:t>maxOccurs="[</w:t>
      </w:r>
      <w:r w:rsidR="00FA2177" w:rsidRPr="00CD42BA">
        <w:rPr>
          <w:rFonts w:ascii="Courier New" w:hAnsi="Courier New" w:cs="Courier New"/>
          <w:b/>
          <w:i/>
          <w:sz w:val="18"/>
          <w:szCs w:val="18"/>
        </w:rPr>
        <w:t>maxVoorkomens</w:t>
      </w:r>
      <w:r w:rsidR="00FA2177" w:rsidRPr="00CD42BA">
        <w:rPr>
          <w:rFonts w:ascii="Courier New" w:hAnsi="Courier New" w:cs="Courier New"/>
          <w:sz w:val="18"/>
          <w:szCs w:val="18"/>
        </w:rPr>
        <w:t>(</w:t>
      </w:r>
      <w:r w:rsidR="00FA2177">
        <w:rPr>
          <w:rFonts w:ascii="Courier New" w:hAnsi="Courier New" w:cs="Courier New"/>
          <w:sz w:val="18"/>
          <w:szCs w:val="18"/>
          <w:u w:val="single"/>
        </w:rPr>
        <w:t>s</w:t>
      </w:r>
      <w:r>
        <w:rPr>
          <w:rFonts w:ascii="Courier New" w:hAnsi="Courier New" w:cs="Courier New"/>
          <w:sz w:val="18"/>
          <w:szCs w:val="18"/>
          <w:u w:val="single"/>
        </w:rPr>
        <w:t>ource</w:t>
      </w:r>
      <w:r w:rsidRPr="009C23AF">
        <w:rPr>
          <w:rFonts w:ascii="Courier New" w:hAnsi="Courier New" w:cs="Courier New"/>
          <w:sz w:val="18"/>
          <w:szCs w:val="18"/>
          <w:u w:val="single"/>
        </w:rPr>
        <w:t xml:space="preserve"> role Multiplicity</w:t>
      </w:r>
      <w:r w:rsidR="00FA2177" w:rsidRPr="00CD42BA">
        <w:rPr>
          <w:rFonts w:ascii="Courier New" w:hAnsi="Courier New" w:cs="Courier New"/>
          <w:sz w:val="18"/>
          <w:szCs w:val="18"/>
        </w:rPr>
        <w:t>)</w:t>
      </w:r>
      <w:r>
        <w:rPr>
          <w:rFonts w:ascii="Courier New" w:hAnsi="Courier New" w:cs="Courier New"/>
          <w:sz w:val="18"/>
          <w:szCs w:val="18"/>
        </w:rPr>
        <w:t>]</w:t>
      </w:r>
      <w:r w:rsidRPr="003B2939">
        <w:rPr>
          <w:rFonts w:ascii="Courier New" w:hAnsi="Courier New" w:cs="Courier New"/>
          <w:sz w:val="18"/>
          <w:szCs w:val="18"/>
        </w:rPr>
        <w:t xml:space="preserve">"  </w:t>
      </w:r>
    </w:p>
    <w:p w:rsidR="00C7314A" w:rsidRPr="003B2939" w:rsidRDefault="00C7314A" w:rsidP="00C7314A">
      <w:pPr>
        <w:spacing w:after="0"/>
        <w:ind w:left="720"/>
        <w:rPr>
          <w:rFonts w:ascii="Courier New" w:hAnsi="Courier New" w:cs="Courier New"/>
          <w:sz w:val="18"/>
          <w:szCs w:val="18"/>
          <w:lang w:val="nl-NL"/>
        </w:rPr>
      </w:pPr>
      <w:r w:rsidRPr="003B2939">
        <w:rPr>
          <w:rFonts w:ascii="Courier New" w:hAnsi="Courier New" w:cs="Courier New"/>
          <w:sz w:val="18"/>
          <w:szCs w:val="18"/>
          <w:lang w:val="nl-NL"/>
        </w:rPr>
        <w:t>metadata:materieleHistorie="[</w:t>
      </w:r>
      <w:r w:rsidRPr="003B2939">
        <w:rPr>
          <w:rFonts w:ascii="Courier New" w:hAnsi="Courier New" w:cs="Courier New"/>
          <w:sz w:val="18"/>
          <w:szCs w:val="18"/>
          <w:u w:val="single"/>
          <w:lang w:val="nl-NL"/>
        </w:rPr>
        <w:t>Indicatie materiele historie</w:t>
      </w:r>
      <w:r w:rsidRPr="003B2939">
        <w:rPr>
          <w:rFonts w:ascii="Courier New" w:hAnsi="Courier New" w:cs="Courier New"/>
          <w:sz w:val="18"/>
          <w:szCs w:val="18"/>
          <w:lang w:val="nl-NL"/>
        </w:rPr>
        <w:t xml:space="preserve">]" </w:t>
      </w:r>
    </w:p>
    <w:p w:rsidR="00C7314A" w:rsidRDefault="00C7314A" w:rsidP="00C7314A">
      <w:pPr>
        <w:spacing w:after="0"/>
        <w:ind w:left="720"/>
        <w:rPr>
          <w:rFonts w:ascii="Courier New" w:hAnsi="Courier New" w:cs="Courier New"/>
          <w:sz w:val="18"/>
          <w:szCs w:val="18"/>
          <w:lang w:val="nl-NL"/>
        </w:rPr>
      </w:pPr>
      <w:r w:rsidRPr="00453AED">
        <w:rPr>
          <w:rFonts w:ascii="Courier New" w:hAnsi="Courier New" w:cs="Courier New"/>
          <w:sz w:val="18"/>
          <w:szCs w:val="18"/>
          <w:lang w:val="nl-NL"/>
        </w:rPr>
        <w:t>metadata:formeleHistorie="[</w:t>
      </w:r>
      <w:r w:rsidRPr="00453AED">
        <w:rPr>
          <w:rFonts w:ascii="Courier New" w:hAnsi="Courier New" w:cs="Courier New"/>
          <w:sz w:val="18"/>
          <w:szCs w:val="18"/>
          <w:u w:val="single"/>
          <w:lang w:val="nl-NL"/>
        </w:rPr>
        <w:t>Indicatie formele historie</w:t>
      </w:r>
      <w:r w:rsidRPr="00453AED">
        <w:rPr>
          <w:rFonts w:ascii="Courier New" w:hAnsi="Courier New" w:cs="Courier New"/>
          <w:sz w:val="18"/>
          <w:szCs w:val="18"/>
          <w:lang w:val="nl-NL"/>
        </w:rPr>
        <w:t>]</w:t>
      </w:r>
      <w:r>
        <w:rPr>
          <w:rFonts w:ascii="Courier New" w:hAnsi="Courier New" w:cs="Courier New"/>
          <w:sz w:val="18"/>
          <w:szCs w:val="18"/>
          <w:lang w:val="nl-NL"/>
        </w:rPr>
        <w:t>"/&gt;</w:t>
      </w:r>
    </w:p>
    <w:p w:rsidR="00095CC3" w:rsidRPr="00061D6A" w:rsidRDefault="00042645" w:rsidP="00061D6A">
      <w:pPr>
        <w:pStyle w:val="Kop3"/>
        <w:rPr>
          <w:lang w:val="nl-NL"/>
        </w:rPr>
      </w:pPr>
      <w:r w:rsidRPr="00061D6A">
        <w:rPr>
          <w:lang w:val="nl-NL"/>
        </w:rPr>
        <w:t>Basistype</w:t>
      </w:r>
    </w:p>
    <w:p w:rsidR="00095CC3" w:rsidRPr="00061D6A" w:rsidRDefault="00095CC3" w:rsidP="00095CC3">
      <w:pPr>
        <w:spacing w:after="0"/>
        <w:rPr>
          <w:rFonts w:ascii="Courier New" w:hAnsi="Courier New" w:cs="Courier New"/>
          <w:sz w:val="18"/>
          <w:szCs w:val="18"/>
          <w:lang w:val="nl-NL"/>
        </w:rPr>
      </w:pPr>
      <w:r w:rsidRPr="00061D6A">
        <w:rPr>
          <w:rFonts w:ascii="Courier New" w:hAnsi="Courier New" w:cs="Courier New"/>
          <w:sz w:val="18"/>
          <w:szCs w:val="18"/>
          <w:lang w:val="nl-NL"/>
        </w:rPr>
        <w:t>&lt;complexType name="[</w:t>
      </w:r>
      <w:r w:rsidRPr="00061D6A">
        <w:rPr>
          <w:rFonts w:ascii="Courier New" w:hAnsi="Courier New" w:cs="Courier New"/>
          <w:sz w:val="18"/>
          <w:szCs w:val="18"/>
          <w:u w:val="single"/>
          <w:lang w:val="nl-NL"/>
        </w:rPr>
        <w:t xml:space="preserve">Mnemonic relatiesoort </w:t>
      </w:r>
      <w:r>
        <w:rPr>
          <w:rFonts w:ascii="Courier New" w:hAnsi="Courier New" w:cs="Courier New"/>
          <w:sz w:val="18"/>
          <w:szCs w:val="18"/>
          <w:u w:val="single"/>
          <w:lang w:val="nl-NL"/>
        </w:rPr>
        <w:t>terugrelatie</w:t>
      </w:r>
      <w:r w:rsidRPr="00061D6A">
        <w:rPr>
          <w:rFonts w:ascii="Courier New" w:hAnsi="Courier New" w:cs="Courier New"/>
          <w:sz w:val="18"/>
          <w:szCs w:val="18"/>
          <w:lang w:val="nl-NL"/>
        </w:rPr>
        <w:t>]-basis"&gt;</w:t>
      </w:r>
    </w:p>
    <w:p w:rsidR="00095CC3" w:rsidRPr="00061D6A" w:rsidRDefault="00095CC3" w:rsidP="00095CC3">
      <w:pPr>
        <w:spacing w:after="0"/>
        <w:rPr>
          <w:rFonts w:ascii="Courier New" w:hAnsi="Courier New" w:cs="Courier New"/>
          <w:sz w:val="18"/>
          <w:szCs w:val="18"/>
          <w:lang w:val="nl-NL"/>
        </w:rPr>
      </w:pPr>
      <w:r w:rsidRPr="00061D6A">
        <w:rPr>
          <w:rFonts w:ascii="Courier New" w:hAnsi="Courier New" w:cs="Courier New"/>
          <w:sz w:val="18"/>
          <w:szCs w:val="18"/>
          <w:lang w:val="nl-NL"/>
        </w:rPr>
        <w:t xml:space="preserve">   &lt;annotation&gt;</w:t>
      </w:r>
    </w:p>
    <w:p w:rsidR="00095CC3" w:rsidRDefault="00095CC3" w:rsidP="00095CC3">
      <w:pPr>
        <w:spacing w:after="0"/>
        <w:rPr>
          <w:ins w:id="740" w:author="Henri Korver" w:date="2016-07-18T21:30:00Z"/>
          <w:rFonts w:ascii="Courier New" w:hAnsi="Courier New" w:cs="Courier New"/>
          <w:sz w:val="18"/>
          <w:szCs w:val="18"/>
          <w:lang w:val="nl-NL"/>
        </w:rPr>
      </w:pPr>
      <w:r w:rsidRPr="00061D6A">
        <w:rPr>
          <w:rFonts w:ascii="Courier New" w:hAnsi="Courier New" w:cs="Courier New"/>
          <w:sz w:val="18"/>
          <w:szCs w:val="18"/>
          <w:lang w:val="nl-NL"/>
        </w:rPr>
        <w:t xml:space="preserve">      </w:t>
      </w:r>
      <w:r w:rsidRPr="00CD42BA">
        <w:rPr>
          <w:rFonts w:ascii="Courier New" w:hAnsi="Courier New" w:cs="Courier New"/>
          <w:sz w:val="18"/>
          <w:szCs w:val="18"/>
          <w:lang w:val="nl-NL"/>
        </w:rPr>
        <w:t>&lt;documentation&gt;</w:t>
      </w:r>
      <w:r>
        <w:rPr>
          <w:rFonts w:ascii="Courier New" w:hAnsi="Courier New" w:cs="Courier New"/>
          <w:sz w:val="18"/>
          <w:szCs w:val="18"/>
          <w:lang w:val="nl-NL"/>
        </w:rPr>
        <w:br/>
        <w:t xml:space="preserve">         </w:t>
      </w:r>
      <w:r w:rsidRPr="00CD42BA">
        <w:rPr>
          <w:rFonts w:ascii="Courier New" w:hAnsi="Courier New" w:cs="Courier New"/>
          <w:sz w:val="18"/>
          <w:szCs w:val="18"/>
          <w:lang w:val="nl-NL"/>
        </w:rPr>
        <w:t>[</w:t>
      </w:r>
      <w:r w:rsidRPr="00CD42BA">
        <w:rPr>
          <w:rFonts w:ascii="Courier New" w:hAnsi="Courier New" w:cs="Courier New"/>
          <w:sz w:val="18"/>
          <w:szCs w:val="18"/>
          <w:u w:val="single"/>
          <w:lang w:val="nl-NL"/>
        </w:rPr>
        <w:t>Naam relatiesoort</w:t>
      </w:r>
      <w:r>
        <w:rPr>
          <w:rFonts w:ascii="Courier New" w:hAnsi="Courier New" w:cs="Courier New"/>
          <w:sz w:val="18"/>
          <w:szCs w:val="18"/>
          <w:u w:val="single"/>
          <w:lang w:val="nl-NL"/>
        </w:rPr>
        <w:t xml:space="preserve"> terugrelatie</w:t>
      </w:r>
      <w:r w:rsidRPr="00CD42BA">
        <w:rPr>
          <w:rFonts w:ascii="Courier New" w:hAnsi="Courier New" w:cs="Courier New"/>
          <w:sz w:val="18"/>
          <w:szCs w:val="18"/>
          <w:lang w:val="nl-NL"/>
        </w:rPr>
        <w:t>]: [</w:t>
      </w:r>
      <w:r w:rsidRPr="00CD42BA">
        <w:rPr>
          <w:rFonts w:ascii="Courier New" w:hAnsi="Courier New" w:cs="Courier New"/>
          <w:sz w:val="18"/>
          <w:szCs w:val="18"/>
          <w:u w:val="single"/>
          <w:lang w:val="nl-NL"/>
        </w:rPr>
        <w:t>Definitie relatiesoort</w:t>
      </w:r>
      <w:r w:rsidRPr="00CD42BA">
        <w:rPr>
          <w:rFonts w:ascii="Courier New" w:hAnsi="Courier New" w:cs="Courier New"/>
          <w:sz w:val="18"/>
          <w:szCs w:val="18"/>
          <w:lang w:val="nl-NL"/>
        </w:rPr>
        <w:t>]</w:t>
      </w:r>
      <w:r>
        <w:rPr>
          <w:rFonts w:ascii="Courier New" w:hAnsi="Courier New" w:cs="Courier New"/>
          <w:sz w:val="18"/>
          <w:szCs w:val="18"/>
          <w:lang w:val="nl-NL"/>
        </w:rPr>
        <w:br/>
        <w:t xml:space="preserve">      </w:t>
      </w:r>
      <w:r w:rsidRPr="00CD42BA">
        <w:rPr>
          <w:rFonts w:ascii="Courier New" w:hAnsi="Courier New" w:cs="Courier New"/>
          <w:sz w:val="18"/>
          <w:szCs w:val="18"/>
          <w:lang w:val="nl-NL"/>
        </w:rPr>
        <w:t>&lt;/documentation&gt;</w:t>
      </w:r>
      <w:r w:rsidRPr="00CD42BA">
        <w:rPr>
          <w:rFonts w:ascii="Courier New" w:hAnsi="Courier New" w:cs="Courier New"/>
          <w:sz w:val="18"/>
          <w:szCs w:val="18"/>
          <w:lang w:val="nl-NL"/>
        </w:rPr>
        <w:br/>
        <w:t xml:space="preserve">   &lt;/annotation&gt;</w:t>
      </w:r>
    </w:p>
    <w:p w:rsidR="00DA1DA4" w:rsidRPr="003C0D78" w:rsidRDefault="00DA1DA4" w:rsidP="00DA1DA4">
      <w:pPr>
        <w:spacing w:after="0"/>
        <w:rPr>
          <w:ins w:id="741" w:author="Henri Korver" w:date="2016-07-18T21:30:00Z"/>
          <w:rFonts w:ascii="Courier New" w:hAnsi="Courier New" w:cs="Courier New"/>
          <w:sz w:val="18"/>
          <w:szCs w:val="18"/>
          <w:lang w:val="nl-NL"/>
        </w:rPr>
      </w:pPr>
      <w:ins w:id="742" w:author="Henri Korver" w:date="2016-07-18T21:30:00Z">
        <w:r>
          <w:rPr>
            <w:rFonts w:ascii="Courier New" w:hAnsi="Courier New" w:cs="Courier New"/>
            <w:sz w:val="18"/>
            <w:szCs w:val="18"/>
            <w:lang w:val="nl-NL"/>
          </w:rPr>
          <w:t xml:space="preserve">   </w:t>
        </w:r>
        <w:r w:rsidRPr="003C0D78">
          <w:rPr>
            <w:rFonts w:ascii="Courier New" w:hAnsi="Courier New" w:cs="Courier New"/>
            <w:sz w:val="18"/>
            <w:szCs w:val="18"/>
            <w:lang w:val="nl-NL"/>
          </w:rPr>
          <w:t>&lt;choice&gt;</w:t>
        </w:r>
      </w:ins>
    </w:p>
    <w:p w:rsidR="00DA1DA4" w:rsidRPr="00CD42BA" w:rsidRDefault="00DA1DA4" w:rsidP="00DA1DA4">
      <w:pPr>
        <w:spacing w:after="0"/>
        <w:ind w:left="720"/>
        <w:rPr>
          <w:rFonts w:ascii="Courier New" w:hAnsi="Courier New" w:cs="Courier New"/>
          <w:sz w:val="18"/>
          <w:szCs w:val="18"/>
          <w:lang w:val="nl-NL"/>
        </w:rPr>
        <w:pPrChange w:id="743" w:author="Henri Korver" w:date="2016-07-18T21:30:00Z">
          <w:pPr>
            <w:spacing w:after="0"/>
          </w:pPr>
        </w:pPrChange>
      </w:pPr>
      <w:ins w:id="744" w:author="Henri Korver" w:date="2016-07-18T21:30:00Z">
        <w:r>
          <w:rPr>
            <w:rFonts w:ascii="Courier New" w:hAnsi="Courier New" w:cs="Courier New"/>
            <w:sz w:val="18"/>
            <w:szCs w:val="18"/>
            <w:lang w:val="nl-NL"/>
          </w:rPr>
          <w:t xml:space="preserve">   </w:t>
        </w:r>
        <w:r w:rsidRPr="003C0D78">
          <w:rPr>
            <w:rFonts w:ascii="Courier New" w:hAnsi="Courier New" w:cs="Courier New"/>
            <w:sz w:val="18"/>
            <w:szCs w:val="18"/>
            <w:lang w:val="nl-NL"/>
          </w:rPr>
          <w:t>&lt;element ref="stuf:leeg"/&gt;</w:t>
        </w:r>
      </w:ins>
    </w:p>
    <w:p w:rsidR="00095CC3" w:rsidRPr="00CF2B4B" w:rsidRDefault="00095CC3" w:rsidP="00DA1DA4">
      <w:pPr>
        <w:spacing w:after="0"/>
        <w:ind w:left="720"/>
        <w:rPr>
          <w:rFonts w:ascii="Courier New" w:hAnsi="Courier New" w:cs="Courier New"/>
          <w:sz w:val="18"/>
          <w:szCs w:val="18"/>
        </w:rPr>
        <w:pPrChange w:id="745" w:author="Henri Korver" w:date="2016-07-18T21:30:00Z">
          <w:pPr>
            <w:spacing w:after="0"/>
          </w:pPr>
        </w:pPrChange>
      </w:pPr>
      <w:r w:rsidRPr="00CD42BA">
        <w:rPr>
          <w:rFonts w:ascii="Courier New" w:hAnsi="Courier New" w:cs="Courier New"/>
          <w:sz w:val="18"/>
          <w:szCs w:val="18"/>
          <w:lang w:val="nl-NL"/>
        </w:rPr>
        <w:t xml:space="preserve">   </w:t>
      </w:r>
      <w:r w:rsidRPr="00CF2B4B">
        <w:rPr>
          <w:rFonts w:ascii="Courier New" w:hAnsi="Courier New" w:cs="Courier New"/>
          <w:sz w:val="18"/>
          <w:szCs w:val="18"/>
        </w:rPr>
        <w:t>&lt;sequence&gt;</w:t>
      </w:r>
    </w:p>
    <w:p w:rsidR="00095CC3" w:rsidRPr="00CF2B4B" w:rsidRDefault="00095CC3" w:rsidP="00DA1DA4">
      <w:pPr>
        <w:spacing w:after="0"/>
        <w:ind w:left="720"/>
        <w:rPr>
          <w:rFonts w:ascii="Courier New" w:hAnsi="Courier New" w:cs="Courier New"/>
          <w:sz w:val="18"/>
          <w:szCs w:val="18"/>
        </w:rPr>
        <w:pPrChange w:id="746" w:author="Henri Korver" w:date="2016-07-18T21:30:00Z">
          <w:pPr>
            <w:spacing w:after="0"/>
          </w:pPr>
        </w:pPrChange>
      </w:pPr>
      <w:r w:rsidRPr="00CF2B4B">
        <w:rPr>
          <w:rFonts w:ascii="Courier New" w:hAnsi="Courier New" w:cs="Courier New"/>
          <w:sz w:val="18"/>
          <w:szCs w:val="18"/>
        </w:rPr>
        <w:tab/>
        <w:t xml:space="preserve">&lt;element name="gerelateerde" </w:t>
      </w:r>
    </w:p>
    <w:p w:rsidR="00095CC3" w:rsidRPr="00524E3B" w:rsidRDefault="00095CC3" w:rsidP="00DA1DA4">
      <w:pPr>
        <w:spacing w:after="0"/>
        <w:ind w:left="720"/>
        <w:rPr>
          <w:rFonts w:ascii="Courier New" w:hAnsi="Courier New" w:cs="Courier New"/>
          <w:sz w:val="18"/>
          <w:szCs w:val="18"/>
        </w:rPr>
        <w:pPrChange w:id="747" w:author="Henri Korver" w:date="2016-07-18T21:30:00Z">
          <w:pPr>
            <w:spacing w:after="0"/>
          </w:pPr>
        </w:pPrChange>
      </w:pPr>
      <w:r w:rsidRPr="00CF2B4B">
        <w:rPr>
          <w:rFonts w:ascii="Courier New" w:hAnsi="Courier New" w:cs="Courier New"/>
          <w:sz w:val="18"/>
          <w:szCs w:val="18"/>
        </w:rPr>
        <w:t xml:space="preserve">                </w:t>
      </w:r>
      <w:r w:rsidRPr="00524E3B">
        <w:rPr>
          <w:rFonts w:ascii="Courier New" w:hAnsi="Courier New" w:cs="Courier New"/>
          <w:sz w:val="18"/>
          <w:szCs w:val="18"/>
        </w:rPr>
        <w:t>type="[</w:t>
      </w:r>
      <w:r w:rsidRPr="00524E3B">
        <w:rPr>
          <w:rFonts w:ascii="Courier New" w:hAnsi="Courier New" w:cs="Courier New"/>
          <w:sz w:val="18"/>
          <w:szCs w:val="18"/>
          <w:u w:val="single"/>
        </w:rPr>
        <w:t>ns prefix</w:t>
      </w:r>
      <w:r w:rsidRPr="00524E3B">
        <w:rPr>
          <w:rFonts w:ascii="Courier New" w:hAnsi="Courier New" w:cs="Courier New"/>
          <w:sz w:val="18"/>
          <w:szCs w:val="18"/>
        </w:rPr>
        <w:t>]:[</w:t>
      </w:r>
      <w:r w:rsidRPr="00524E3B">
        <w:rPr>
          <w:rFonts w:ascii="Courier New" w:hAnsi="Courier New" w:cs="Courier New"/>
          <w:sz w:val="18"/>
          <w:szCs w:val="18"/>
          <w:u w:val="single"/>
        </w:rPr>
        <w:t xml:space="preserve">Mnemonic </w:t>
      </w:r>
      <w:r>
        <w:rPr>
          <w:rFonts w:ascii="Courier New" w:hAnsi="Courier New" w:cs="Courier New"/>
          <w:sz w:val="18"/>
          <w:szCs w:val="18"/>
          <w:u w:val="single"/>
        </w:rPr>
        <w:t>source</w:t>
      </w:r>
      <w:r w:rsidRPr="00524E3B">
        <w:rPr>
          <w:rFonts w:ascii="Courier New" w:hAnsi="Courier New" w:cs="Courier New"/>
          <w:sz w:val="18"/>
          <w:szCs w:val="18"/>
          <w:u w:val="single"/>
        </w:rPr>
        <w:t xml:space="preserve"> objectttype</w:t>
      </w:r>
      <w:r w:rsidRPr="00524E3B">
        <w:rPr>
          <w:rFonts w:ascii="Courier New" w:hAnsi="Courier New" w:cs="Courier New"/>
          <w:sz w:val="18"/>
          <w:szCs w:val="18"/>
        </w:rPr>
        <w:t xml:space="preserve">]-basis" </w:t>
      </w:r>
    </w:p>
    <w:p w:rsidR="00095CC3" w:rsidRDefault="00095CC3" w:rsidP="00DA1DA4">
      <w:pPr>
        <w:spacing w:after="0"/>
        <w:ind w:left="720"/>
        <w:rPr>
          <w:rFonts w:ascii="Courier New" w:hAnsi="Courier New" w:cs="Courier New"/>
          <w:sz w:val="18"/>
          <w:szCs w:val="18"/>
        </w:rPr>
        <w:pPrChange w:id="748" w:author="Henri Korver" w:date="2016-07-18T21:30:00Z">
          <w:pPr>
            <w:spacing w:after="0"/>
          </w:pPr>
        </w:pPrChange>
      </w:pPr>
      <w:r w:rsidRPr="00524E3B">
        <w:rPr>
          <w:rFonts w:ascii="Courier New" w:hAnsi="Courier New" w:cs="Courier New"/>
          <w:sz w:val="18"/>
          <w:szCs w:val="18"/>
        </w:rPr>
        <w:t xml:space="preserve">                nillable="true" </w:t>
      </w:r>
      <w:r w:rsidRPr="00524E3B">
        <w:rPr>
          <w:rFonts w:ascii="Courier New" w:hAnsi="Courier New" w:cs="Courier New"/>
          <w:sz w:val="18"/>
          <w:szCs w:val="18"/>
        </w:rPr>
        <w:br/>
        <w:t xml:space="preserve">                minOccurs="0"/&gt;</w:t>
      </w:r>
    </w:p>
    <w:p w:rsidR="00095CC3" w:rsidRPr="00524E3B" w:rsidRDefault="00095CC3" w:rsidP="00DA1DA4">
      <w:pPr>
        <w:spacing w:after="0"/>
        <w:ind w:left="720"/>
        <w:rPr>
          <w:rFonts w:ascii="Courier New" w:hAnsi="Courier New" w:cs="Courier New"/>
          <w:sz w:val="18"/>
          <w:szCs w:val="18"/>
        </w:rPr>
        <w:pPrChange w:id="749" w:author="Henri Korver" w:date="2016-07-18T21:30:00Z">
          <w:pPr>
            <w:spacing w:after="0"/>
          </w:pPr>
        </w:pPrChange>
      </w:pPr>
      <w:r>
        <w:rPr>
          <w:rFonts w:ascii="Courier New" w:hAnsi="Courier New" w:cs="Courier New"/>
          <w:sz w:val="18"/>
          <w:szCs w:val="18"/>
        </w:rPr>
        <w:tab/>
        <w:t xml:space="preserve">[( </w:t>
      </w:r>
      <w:r>
        <w:rPr>
          <w:rFonts w:ascii="Courier New" w:hAnsi="Courier New" w:cs="Courier New"/>
          <w:sz w:val="18"/>
          <w:szCs w:val="18"/>
          <w:u w:val="single"/>
        </w:rPr>
        <w:t>Attrib</w:t>
      </w:r>
      <w:r w:rsidRPr="009E658F">
        <w:rPr>
          <w:rFonts w:ascii="Courier New" w:hAnsi="Courier New" w:cs="Courier New"/>
          <w:sz w:val="18"/>
          <w:szCs w:val="18"/>
          <w:u w:val="single"/>
        </w:rPr>
        <w:t>uutsoort</w:t>
      </w:r>
      <w:r w:rsidRPr="009E658F">
        <w:rPr>
          <w:rFonts w:ascii="Courier New" w:hAnsi="Courier New" w:cs="Courier New"/>
          <w:sz w:val="18"/>
          <w:szCs w:val="18"/>
        </w:rPr>
        <w:t xml:space="preserve"> </w:t>
      </w:r>
      <w:r>
        <w:rPr>
          <w:rFonts w:ascii="Courier New" w:hAnsi="Courier New" w:cs="Courier New"/>
          <w:sz w:val="18"/>
          <w:szCs w:val="18"/>
        </w:rPr>
        <w:t xml:space="preserve">| </w:t>
      </w:r>
      <w:r w:rsidRPr="00453AED">
        <w:rPr>
          <w:rFonts w:ascii="Courier New" w:hAnsi="Courier New" w:cs="Courier New"/>
          <w:sz w:val="18"/>
          <w:szCs w:val="18"/>
          <w:u w:val="single"/>
        </w:rPr>
        <w:t>Groepsattribuutsoorten</w:t>
      </w:r>
      <w:r w:rsidRPr="00CD42BA">
        <w:rPr>
          <w:rFonts w:ascii="Courier New" w:hAnsi="Courier New" w:cs="Courier New"/>
          <w:sz w:val="18"/>
          <w:szCs w:val="18"/>
        </w:rPr>
        <w:t xml:space="preserve"> </w:t>
      </w:r>
      <w:r>
        <w:rPr>
          <w:rFonts w:ascii="Courier New" w:hAnsi="Courier New" w:cs="Courier New"/>
          <w:sz w:val="18"/>
          <w:szCs w:val="18"/>
        </w:rPr>
        <w:t>)*]?</w:t>
      </w:r>
    </w:p>
    <w:p w:rsidR="00095CC3" w:rsidRPr="00CD42BA" w:rsidRDefault="00095CC3" w:rsidP="00DA1DA4">
      <w:pPr>
        <w:spacing w:after="0"/>
        <w:ind w:left="720"/>
        <w:rPr>
          <w:rFonts w:ascii="Courier New" w:hAnsi="Courier New" w:cs="Courier New"/>
          <w:sz w:val="18"/>
          <w:szCs w:val="18"/>
          <w:lang w:val="nl-NL"/>
        </w:rPr>
        <w:pPrChange w:id="750" w:author="Henri Korver" w:date="2016-07-18T21:30:00Z">
          <w:pPr>
            <w:spacing w:after="0"/>
          </w:pPr>
        </w:pPrChange>
      </w:pPr>
      <w:r w:rsidRPr="00061D6A">
        <w:rPr>
          <w:rFonts w:ascii="Courier New" w:hAnsi="Courier New" w:cs="Courier New"/>
          <w:sz w:val="18"/>
          <w:szCs w:val="18"/>
        </w:rPr>
        <w:tab/>
      </w:r>
      <w:r w:rsidRPr="00095CC3">
        <w:rPr>
          <w:rFonts w:ascii="Courier New" w:hAnsi="Courier New" w:cs="Courier New"/>
          <w:sz w:val="18"/>
          <w:szCs w:val="18"/>
          <w:lang w:val="nl-NL"/>
        </w:rPr>
        <w:t>&lt;element ref="StUF:tijdvakRelatie" minOccurs="0"/&gt;</w:t>
      </w:r>
    </w:p>
    <w:p w:rsidR="00095CC3" w:rsidRPr="00CD42BA" w:rsidRDefault="00095CC3" w:rsidP="00DA1DA4">
      <w:pPr>
        <w:spacing w:after="0"/>
        <w:ind w:left="720"/>
        <w:rPr>
          <w:rFonts w:ascii="Courier New" w:hAnsi="Courier New" w:cs="Courier New"/>
          <w:sz w:val="18"/>
          <w:szCs w:val="18"/>
          <w:lang w:val="nl-NL"/>
        </w:rPr>
        <w:pPrChange w:id="751" w:author="Henri Korver" w:date="2016-07-18T21:30:00Z">
          <w:pPr>
            <w:spacing w:after="0"/>
          </w:pPr>
        </w:pPrChange>
      </w:pPr>
      <w:r w:rsidRPr="00CD42BA">
        <w:rPr>
          <w:rFonts w:ascii="Courier New" w:hAnsi="Courier New" w:cs="Courier New"/>
          <w:sz w:val="18"/>
          <w:szCs w:val="18"/>
          <w:lang w:val="nl-NL"/>
        </w:rPr>
        <w:tab/>
      </w:r>
      <w:r w:rsidR="00F06609">
        <w:rPr>
          <w:rFonts w:ascii="Courier New" w:hAnsi="Courier New" w:cs="Courier New"/>
          <w:sz w:val="18"/>
          <w:szCs w:val="18"/>
          <w:lang w:val="nl-NL"/>
        </w:rPr>
        <w:t xml:space="preserve">[ </w:t>
      </w:r>
      <w:r w:rsidRPr="00CD42BA">
        <w:rPr>
          <w:rFonts w:ascii="Courier New" w:hAnsi="Courier New" w:cs="Courier New"/>
          <w:sz w:val="18"/>
          <w:szCs w:val="18"/>
          <w:lang w:val="nl-NL"/>
        </w:rPr>
        <w:t>&lt;element ref="StUF:tijdvakGeldigheid" minOccurs="0"/&gt;</w:t>
      </w:r>
      <w:r w:rsidR="00F06609">
        <w:rPr>
          <w:rFonts w:ascii="Courier New" w:hAnsi="Courier New" w:cs="Courier New"/>
          <w:sz w:val="18"/>
          <w:szCs w:val="18"/>
          <w:lang w:val="nl-NL"/>
        </w:rPr>
        <w:t xml:space="preserve"> ]?</w:t>
      </w:r>
    </w:p>
    <w:p w:rsidR="00095CC3" w:rsidRPr="00CD42BA" w:rsidRDefault="00095CC3" w:rsidP="00DA1DA4">
      <w:pPr>
        <w:spacing w:after="0"/>
        <w:ind w:left="720"/>
        <w:rPr>
          <w:rFonts w:ascii="Courier New" w:hAnsi="Courier New" w:cs="Courier New"/>
          <w:sz w:val="18"/>
          <w:szCs w:val="18"/>
          <w:lang w:val="nl-NL"/>
        </w:rPr>
        <w:pPrChange w:id="752" w:author="Henri Korver" w:date="2016-07-18T21:30:00Z">
          <w:pPr>
            <w:spacing w:after="0"/>
          </w:pPr>
        </w:pPrChange>
      </w:pPr>
      <w:r w:rsidRPr="00CD42BA">
        <w:rPr>
          <w:rFonts w:ascii="Courier New" w:hAnsi="Courier New" w:cs="Courier New"/>
          <w:sz w:val="18"/>
          <w:szCs w:val="18"/>
          <w:lang w:val="nl-NL"/>
        </w:rPr>
        <w:tab/>
        <w:t>&lt;element ref="StUF:tijdstipRegistratie" minOccurs="0"/&gt;</w:t>
      </w:r>
    </w:p>
    <w:p w:rsidR="00095CC3" w:rsidRDefault="00095CC3" w:rsidP="00DA1DA4">
      <w:pPr>
        <w:spacing w:after="0"/>
        <w:ind w:left="720"/>
        <w:rPr>
          <w:ins w:id="753" w:author="Henri Korver" w:date="2016-07-18T17:26:00Z"/>
          <w:rFonts w:ascii="Courier New" w:hAnsi="Courier New" w:cs="Courier New"/>
          <w:sz w:val="18"/>
          <w:szCs w:val="18"/>
          <w:lang w:val="nl-NL"/>
        </w:rPr>
        <w:pPrChange w:id="754" w:author="Henri Korver" w:date="2016-07-18T21:30:00Z">
          <w:pPr>
            <w:spacing w:after="0"/>
          </w:pPr>
        </w:pPrChange>
      </w:pPr>
      <w:r w:rsidRPr="00CD42BA">
        <w:rPr>
          <w:rFonts w:ascii="Courier New" w:hAnsi="Courier New" w:cs="Courier New"/>
          <w:sz w:val="18"/>
          <w:szCs w:val="18"/>
          <w:lang w:val="nl-NL"/>
        </w:rPr>
        <w:tab/>
        <w:t>&lt;element ref="StUF:extraElementen" minOccurs="0"/&gt;</w:t>
      </w:r>
    </w:p>
    <w:p w:rsidR="004779EC" w:rsidRPr="00CD42BA" w:rsidRDefault="004779EC" w:rsidP="00DA1DA4">
      <w:pPr>
        <w:spacing w:after="0"/>
        <w:ind w:left="720"/>
        <w:rPr>
          <w:rFonts w:ascii="Courier New" w:hAnsi="Courier New" w:cs="Courier New"/>
          <w:sz w:val="18"/>
          <w:szCs w:val="18"/>
          <w:lang w:val="nl-NL"/>
        </w:rPr>
        <w:pPrChange w:id="755" w:author="Henri Korver" w:date="2016-07-18T21:30:00Z">
          <w:pPr>
            <w:spacing w:after="0"/>
          </w:pPr>
        </w:pPrChange>
      </w:pPr>
      <w:ins w:id="756" w:author="Henri Korver" w:date="2016-07-18T17:26:00Z">
        <w:r>
          <w:rPr>
            <w:rFonts w:ascii="Courier New" w:hAnsi="Courier New" w:cs="Courier New"/>
            <w:sz w:val="18"/>
            <w:szCs w:val="18"/>
            <w:lang w:val="nl-NL"/>
          </w:rPr>
          <w:tab/>
        </w:r>
        <w:r w:rsidRPr="00B85EB9">
          <w:rPr>
            <w:rFonts w:ascii="Courier New" w:hAnsi="Courier New" w:cs="Courier New"/>
            <w:sz w:val="18"/>
            <w:szCs w:val="18"/>
          </w:rPr>
          <w:t xml:space="preserve">&lt;element </w:t>
        </w:r>
        <w:r>
          <w:rPr>
            <w:rFonts w:ascii="Courier New" w:hAnsi="Courier New" w:cs="Courier New"/>
            <w:sz w:val="18"/>
            <w:szCs w:val="18"/>
          </w:rPr>
          <w:t>ref</w:t>
        </w:r>
        <w:r w:rsidRPr="00B85EB9">
          <w:rPr>
            <w:rFonts w:ascii="Courier New" w:hAnsi="Courier New" w:cs="Courier New"/>
            <w:sz w:val="18"/>
            <w:szCs w:val="18"/>
          </w:rPr>
          <w:t>="aanvullendeElementen" minOccurs="0"/&gt;</w:t>
        </w:r>
      </w:ins>
    </w:p>
    <w:p w:rsidR="00095CC3" w:rsidRPr="00CD42BA" w:rsidRDefault="00095CC3" w:rsidP="00DA1DA4">
      <w:pPr>
        <w:spacing w:after="0"/>
        <w:ind w:left="720"/>
        <w:rPr>
          <w:rFonts w:ascii="Courier New" w:hAnsi="Courier New" w:cs="Courier New"/>
          <w:sz w:val="18"/>
          <w:szCs w:val="18"/>
          <w:lang w:val="nl-NL"/>
        </w:rPr>
        <w:pPrChange w:id="757" w:author="Henri Korver" w:date="2016-07-18T21:30:00Z">
          <w:pPr>
            <w:spacing w:after="0"/>
          </w:pPr>
        </w:pPrChange>
      </w:pPr>
      <w:r w:rsidRPr="00CD42BA">
        <w:rPr>
          <w:rFonts w:ascii="Courier New" w:hAnsi="Courier New" w:cs="Courier New"/>
          <w:sz w:val="18"/>
          <w:szCs w:val="18"/>
          <w:lang w:val="nl-NL"/>
        </w:rPr>
        <w:tab/>
        <w:t xml:space="preserve">[ &lt;element name="historieMaterieel" </w:t>
      </w:r>
    </w:p>
    <w:p w:rsidR="00095CC3" w:rsidRPr="00CD42BA" w:rsidRDefault="00095CC3" w:rsidP="00DA1DA4">
      <w:pPr>
        <w:spacing w:after="0"/>
        <w:ind w:left="720"/>
        <w:rPr>
          <w:rFonts w:ascii="Courier New" w:hAnsi="Courier New" w:cs="Courier New"/>
          <w:sz w:val="18"/>
          <w:szCs w:val="18"/>
          <w:lang w:val="nl-NL"/>
        </w:rPr>
        <w:pPrChange w:id="758" w:author="Henri Korver" w:date="2016-07-18T21:30:00Z">
          <w:pPr>
            <w:spacing w:after="0"/>
          </w:pPr>
        </w:pPrChange>
      </w:pPr>
      <w:r w:rsidRPr="00CD42BA">
        <w:rPr>
          <w:rFonts w:ascii="Courier New" w:hAnsi="Courier New" w:cs="Courier New"/>
          <w:sz w:val="18"/>
          <w:szCs w:val="18"/>
          <w:lang w:val="nl-NL"/>
        </w:rPr>
        <w:t xml:space="preserve">                type="[</w:t>
      </w:r>
      <w:r w:rsidRPr="00CD42BA">
        <w:rPr>
          <w:rFonts w:ascii="Courier New" w:hAnsi="Courier New" w:cs="Courier New"/>
          <w:sz w:val="18"/>
          <w:szCs w:val="18"/>
          <w:u w:val="single"/>
          <w:lang w:val="nl-NL"/>
        </w:rPr>
        <w:t>ns prefix</w:t>
      </w:r>
      <w:r w:rsidRPr="00CD42BA">
        <w:rPr>
          <w:rFonts w:ascii="Courier New" w:hAnsi="Courier New" w:cs="Courier New"/>
          <w:sz w:val="18"/>
          <w:szCs w:val="18"/>
          <w:lang w:val="nl-NL"/>
        </w:rPr>
        <w:t>]:[</w:t>
      </w:r>
      <w:r w:rsidRPr="00CD42BA">
        <w:rPr>
          <w:rFonts w:ascii="Courier New" w:hAnsi="Courier New" w:cs="Courier New"/>
          <w:sz w:val="18"/>
          <w:szCs w:val="18"/>
          <w:u w:val="single"/>
          <w:lang w:val="nl-NL"/>
        </w:rPr>
        <w:t>Mnemonic relatiesoort</w:t>
      </w:r>
      <w:r>
        <w:rPr>
          <w:rFonts w:ascii="Courier New" w:hAnsi="Courier New" w:cs="Courier New"/>
          <w:sz w:val="18"/>
          <w:szCs w:val="18"/>
          <w:u w:val="single"/>
          <w:lang w:val="nl-NL"/>
        </w:rPr>
        <w:t xml:space="preserve"> terugrelatie</w:t>
      </w:r>
      <w:r w:rsidRPr="00CD42BA">
        <w:rPr>
          <w:rFonts w:ascii="Courier New" w:hAnsi="Courier New" w:cs="Courier New"/>
          <w:sz w:val="18"/>
          <w:szCs w:val="18"/>
          <w:lang w:val="nl-NL"/>
        </w:rPr>
        <w:t xml:space="preserve">]-basis" </w:t>
      </w:r>
      <w:r>
        <w:rPr>
          <w:rFonts w:ascii="Courier New" w:hAnsi="Courier New" w:cs="Courier New"/>
          <w:sz w:val="18"/>
          <w:szCs w:val="18"/>
          <w:lang w:val="nl-NL"/>
        </w:rPr>
        <w:br/>
        <w:t xml:space="preserve">                </w:t>
      </w:r>
      <w:r w:rsidRPr="00CD42BA">
        <w:rPr>
          <w:rFonts w:ascii="Courier New" w:hAnsi="Courier New" w:cs="Courier New"/>
          <w:sz w:val="18"/>
          <w:szCs w:val="18"/>
          <w:lang w:val="nl-NL"/>
        </w:rPr>
        <w:t>minOccurs="0"</w:t>
      </w:r>
    </w:p>
    <w:p w:rsidR="00095CC3" w:rsidRPr="00260BDE" w:rsidRDefault="00095CC3" w:rsidP="00DA1DA4">
      <w:pPr>
        <w:spacing w:after="0"/>
        <w:ind w:left="720"/>
        <w:rPr>
          <w:rFonts w:ascii="Courier New" w:hAnsi="Courier New" w:cs="Courier New"/>
          <w:sz w:val="18"/>
          <w:szCs w:val="18"/>
        </w:rPr>
        <w:pPrChange w:id="759" w:author="Henri Korver" w:date="2016-07-18T21:30:00Z">
          <w:pPr>
            <w:spacing w:after="0"/>
          </w:pPr>
        </w:pPrChange>
      </w:pPr>
      <w:r w:rsidRPr="00CD42BA">
        <w:rPr>
          <w:rFonts w:ascii="Courier New" w:hAnsi="Courier New" w:cs="Courier New"/>
          <w:sz w:val="18"/>
          <w:szCs w:val="18"/>
          <w:lang w:val="nl-NL"/>
        </w:rPr>
        <w:t xml:space="preserve">                </w:t>
      </w:r>
      <w:r w:rsidRPr="00260BDE">
        <w:rPr>
          <w:rFonts w:ascii="Courier New" w:hAnsi="Courier New" w:cs="Courier New"/>
          <w:sz w:val="18"/>
          <w:szCs w:val="18"/>
        </w:rPr>
        <w:t>maxOccurs="unbounded"/&gt; ]?</w:t>
      </w:r>
    </w:p>
    <w:p w:rsidR="00095CC3" w:rsidRPr="00260BDE" w:rsidRDefault="00095CC3" w:rsidP="00DA1DA4">
      <w:pPr>
        <w:spacing w:after="0"/>
        <w:ind w:left="720"/>
        <w:rPr>
          <w:rFonts w:ascii="Courier New" w:hAnsi="Courier New" w:cs="Courier New"/>
          <w:sz w:val="18"/>
          <w:szCs w:val="18"/>
        </w:rPr>
        <w:pPrChange w:id="760" w:author="Henri Korver" w:date="2016-07-18T21:30:00Z">
          <w:pPr>
            <w:spacing w:after="0"/>
          </w:pPr>
        </w:pPrChange>
      </w:pPr>
      <w:r w:rsidRPr="00260BDE">
        <w:rPr>
          <w:rFonts w:ascii="Courier New" w:hAnsi="Courier New" w:cs="Courier New"/>
          <w:sz w:val="18"/>
          <w:szCs w:val="18"/>
        </w:rPr>
        <w:tab/>
        <w:t xml:space="preserve">[ &lt;element name="historieFormeel" </w:t>
      </w:r>
    </w:p>
    <w:p w:rsidR="00095CC3" w:rsidRPr="00260BDE" w:rsidRDefault="00095CC3" w:rsidP="00DA1DA4">
      <w:pPr>
        <w:spacing w:after="0"/>
        <w:ind w:left="720"/>
        <w:rPr>
          <w:rFonts w:ascii="Courier New" w:hAnsi="Courier New" w:cs="Courier New"/>
          <w:sz w:val="18"/>
          <w:szCs w:val="18"/>
        </w:rPr>
        <w:pPrChange w:id="761" w:author="Henri Korver" w:date="2016-07-18T21:30:00Z">
          <w:pPr>
            <w:spacing w:after="0"/>
          </w:pPr>
        </w:pPrChange>
      </w:pPr>
      <w:r w:rsidRPr="00260BDE">
        <w:rPr>
          <w:rFonts w:ascii="Courier New" w:hAnsi="Courier New" w:cs="Courier New"/>
          <w:sz w:val="18"/>
          <w:szCs w:val="18"/>
        </w:rPr>
        <w:t xml:space="preserve">                type="[</w:t>
      </w:r>
      <w:r w:rsidRPr="00260BDE">
        <w:rPr>
          <w:rFonts w:ascii="Courier New" w:hAnsi="Courier New" w:cs="Courier New"/>
          <w:sz w:val="18"/>
          <w:szCs w:val="18"/>
          <w:u w:val="single"/>
        </w:rPr>
        <w:t>ns prefix</w:t>
      </w:r>
      <w:r w:rsidRPr="00260BDE">
        <w:rPr>
          <w:rFonts w:ascii="Courier New" w:hAnsi="Courier New" w:cs="Courier New"/>
          <w:sz w:val="18"/>
          <w:szCs w:val="18"/>
        </w:rPr>
        <w:t>]:[</w:t>
      </w:r>
      <w:r w:rsidRPr="00260BDE">
        <w:rPr>
          <w:rFonts w:ascii="Courier New" w:hAnsi="Courier New" w:cs="Courier New"/>
          <w:sz w:val="18"/>
          <w:szCs w:val="18"/>
          <w:u w:val="single"/>
        </w:rPr>
        <w:t>Mnemonic relatiesoort</w:t>
      </w:r>
      <w:r w:rsidR="00D127EB" w:rsidRPr="00061D6A">
        <w:rPr>
          <w:rFonts w:ascii="Courier New" w:hAnsi="Courier New" w:cs="Courier New"/>
          <w:sz w:val="18"/>
          <w:szCs w:val="18"/>
          <w:u w:val="single"/>
        </w:rPr>
        <w:t xml:space="preserve"> terugrelatie</w:t>
      </w:r>
      <w:r w:rsidRPr="00260BDE">
        <w:rPr>
          <w:rFonts w:ascii="Courier New" w:hAnsi="Courier New" w:cs="Courier New"/>
          <w:sz w:val="18"/>
          <w:szCs w:val="18"/>
        </w:rPr>
        <w:t xml:space="preserve">]-basis" </w:t>
      </w:r>
      <w:r w:rsidR="00D127EB" w:rsidRPr="00061D6A">
        <w:rPr>
          <w:rFonts w:ascii="Courier New" w:hAnsi="Courier New" w:cs="Courier New"/>
          <w:sz w:val="18"/>
          <w:szCs w:val="18"/>
        </w:rPr>
        <w:br/>
        <w:t xml:space="preserve">                </w:t>
      </w:r>
      <w:r w:rsidRPr="00260BDE">
        <w:rPr>
          <w:rFonts w:ascii="Courier New" w:hAnsi="Courier New" w:cs="Courier New"/>
          <w:sz w:val="18"/>
          <w:szCs w:val="18"/>
        </w:rPr>
        <w:t xml:space="preserve">minOccurs="0"    </w:t>
      </w:r>
      <w:r w:rsidRPr="00260BDE">
        <w:rPr>
          <w:rFonts w:ascii="Courier New" w:hAnsi="Courier New" w:cs="Courier New"/>
          <w:sz w:val="18"/>
          <w:szCs w:val="18"/>
        </w:rPr>
        <w:br/>
        <w:t xml:space="preserve">                maxOccurs="unbounded"/&gt; ]?</w:t>
      </w:r>
    </w:p>
    <w:p w:rsidR="00095CC3" w:rsidRPr="00260BDE" w:rsidRDefault="00095CC3" w:rsidP="00DA1DA4">
      <w:pPr>
        <w:spacing w:after="0"/>
        <w:ind w:left="720"/>
        <w:rPr>
          <w:rFonts w:ascii="Courier New" w:hAnsi="Courier New" w:cs="Courier New"/>
          <w:sz w:val="18"/>
          <w:szCs w:val="18"/>
        </w:rPr>
        <w:pPrChange w:id="762" w:author="Henri Korver" w:date="2016-07-18T21:30:00Z">
          <w:pPr>
            <w:spacing w:after="0"/>
          </w:pPr>
        </w:pPrChange>
      </w:pPr>
      <w:r w:rsidRPr="00260BDE">
        <w:rPr>
          <w:rFonts w:ascii="Courier New" w:hAnsi="Courier New" w:cs="Courier New"/>
          <w:sz w:val="18"/>
          <w:szCs w:val="18"/>
        </w:rPr>
        <w:tab/>
        <w:t xml:space="preserve">[ &lt;element name="historieFormeelRelatie" </w:t>
      </w:r>
    </w:p>
    <w:p w:rsidR="00095CC3" w:rsidRDefault="00095CC3" w:rsidP="00DA1DA4">
      <w:pPr>
        <w:spacing w:after="0"/>
        <w:ind w:left="720"/>
        <w:rPr>
          <w:rFonts w:ascii="Courier New" w:hAnsi="Courier New" w:cs="Courier New"/>
          <w:sz w:val="18"/>
          <w:szCs w:val="18"/>
        </w:rPr>
        <w:pPrChange w:id="763" w:author="Henri Korver" w:date="2016-07-18T21:30:00Z">
          <w:pPr>
            <w:spacing w:after="0"/>
          </w:pPr>
        </w:pPrChange>
      </w:pPr>
      <w:r w:rsidRPr="000A6AFE">
        <w:rPr>
          <w:rFonts w:ascii="Courier New" w:hAnsi="Courier New" w:cs="Courier New"/>
          <w:sz w:val="18"/>
          <w:szCs w:val="18"/>
        </w:rPr>
        <w:t xml:space="preserve">                type="</w:t>
      </w:r>
      <w:r w:rsidRPr="008B108B">
        <w:rPr>
          <w:rFonts w:ascii="Courier New" w:hAnsi="Courier New" w:cs="Courier New"/>
          <w:sz w:val="18"/>
          <w:szCs w:val="18"/>
        </w:rPr>
        <w:t>[</w:t>
      </w:r>
      <w:r w:rsidRPr="008B108B">
        <w:rPr>
          <w:rFonts w:ascii="Courier New" w:hAnsi="Courier New" w:cs="Courier New"/>
          <w:sz w:val="18"/>
          <w:szCs w:val="18"/>
          <w:u w:val="single"/>
        </w:rPr>
        <w:t>ns prefix</w:t>
      </w:r>
      <w:r w:rsidRPr="008B108B">
        <w:rPr>
          <w:rFonts w:ascii="Courier New" w:hAnsi="Courier New" w:cs="Courier New"/>
          <w:sz w:val="18"/>
          <w:szCs w:val="18"/>
        </w:rPr>
        <w:t>]:[</w:t>
      </w:r>
      <w:r w:rsidRPr="008B108B">
        <w:rPr>
          <w:rFonts w:ascii="Courier New" w:hAnsi="Courier New" w:cs="Courier New"/>
          <w:sz w:val="18"/>
          <w:szCs w:val="18"/>
          <w:u w:val="single"/>
        </w:rPr>
        <w:t>Mnemonic relatiesoort</w:t>
      </w:r>
      <w:r w:rsidR="00D127EB" w:rsidRPr="00061D6A">
        <w:rPr>
          <w:rFonts w:ascii="Courier New" w:hAnsi="Courier New" w:cs="Courier New"/>
          <w:sz w:val="18"/>
          <w:szCs w:val="18"/>
          <w:u w:val="single"/>
        </w:rPr>
        <w:t xml:space="preserve"> terugrelatie</w:t>
      </w:r>
      <w:r w:rsidRPr="000A6AFE">
        <w:rPr>
          <w:rFonts w:ascii="Courier New" w:hAnsi="Courier New" w:cs="Courier New"/>
          <w:sz w:val="18"/>
          <w:szCs w:val="18"/>
        </w:rPr>
        <w:t>]-</w:t>
      </w:r>
      <w:r w:rsidRPr="008B108B">
        <w:rPr>
          <w:rFonts w:ascii="Courier New" w:hAnsi="Courier New" w:cs="Courier New"/>
          <w:sz w:val="18"/>
          <w:szCs w:val="18"/>
        </w:rPr>
        <w:t xml:space="preserve">basis" </w:t>
      </w:r>
      <w:r w:rsidR="00D127EB" w:rsidRPr="00061D6A">
        <w:rPr>
          <w:rFonts w:ascii="Courier New" w:hAnsi="Courier New" w:cs="Courier New"/>
          <w:sz w:val="18"/>
          <w:szCs w:val="18"/>
        </w:rPr>
        <w:br/>
      </w:r>
      <w:r w:rsidR="00D127EB">
        <w:rPr>
          <w:rFonts w:ascii="Courier New" w:hAnsi="Courier New" w:cs="Courier New"/>
          <w:sz w:val="18"/>
          <w:szCs w:val="18"/>
        </w:rPr>
        <w:t xml:space="preserve">                </w:t>
      </w:r>
      <w:r w:rsidRPr="000A6AFE">
        <w:rPr>
          <w:rFonts w:ascii="Courier New" w:hAnsi="Courier New" w:cs="Courier New"/>
          <w:sz w:val="18"/>
          <w:szCs w:val="18"/>
        </w:rPr>
        <w:t>minOccurs="0"</w:t>
      </w:r>
      <w:r w:rsidRPr="000A6AFE">
        <w:rPr>
          <w:rFonts w:ascii="Courier New" w:hAnsi="Courier New" w:cs="Courier New"/>
          <w:sz w:val="18"/>
          <w:szCs w:val="18"/>
        </w:rPr>
        <w:br/>
      </w:r>
      <w:r w:rsidRPr="008B108B">
        <w:rPr>
          <w:rFonts w:ascii="Courier New" w:hAnsi="Courier New" w:cs="Courier New"/>
          <w:sz w:val="18"/>
          <w:szCs w:val="18"/>
        </w:rPr>
        <w:t xml:space="preserve">                </w:t>
      </w:r>
      <w:r w:rsidRPr="00524E3B">
        <w:rPr>
          <w:rFonts w:ascii="Courier New" w:hAnsi="Courier New" w:cs="Courier New"/>
          <w:sz w:val="18"/>
          <w:szCs w:val="18"/>
        </w:rPr>
        <w:t>maxOccurs="unbounded"</w:t>
      </w:r>
      <w:r w:rsidRPr="00BB5342">
        <w:rPr>
          <w:rFonts w:ascii="Courier New" w:hAnsi="Courier New" w:cs="Courier New"/>
          <w:sz w:val="18"/>
          <w:szCs w:val="18"/>
        </w:rPr>
        <w:t>/&gt;</w:t>
      </w:r>
      <w:r>
        <w:rPr>
          <w:rFonts w:ascii="Courier New" w:hAnsi="Courier New" w:cs="Courier New"/>
          <w:sz w:val="18"/>
          <w:szCs w:val="18"/>
        </w:rPr>
        <w:t xml:space="preserve"> ]?</w:t>
      </w:r>
    </w:p>
    <w:p w:rsidR="00095CC3" w:rsidRPr="00B75807" w:rsidRDefault="00095CC3" w:rsidP="00DA1DA4">
      <w:pPr>
        <w:spacing w:after="0"/>
        <w:ind w:left="720"/>
        <w:rPr>
          <w:rFonts w:ascii="Courier New" w:hAnsi="Courier New" w:cs="Courier New"/>
          <w:sz w:val="18"/>
          <w:szCs w:val="18"/>
        </w:rPr>
        <w:pPrChange w:id="764" w:author="Henri Korver" w:date="2016-07-18T21:30:00Z">
          <w:pPr>
            <w:spacing w:after="0"/>
          </w:pPr>
        </w:pPrChange>
      </w:pPr>
      <w:r>
        <w:rPr>
          <w:rFonts w:ascii="Courier New" w:hAnsi="Courier New" w:cs="Courier New"/>
          <w:sz w:val="18"/>
          <w:szCs w:val="18"/>
        </w:rPr>
        <w:tab/>
        <w:t>[</w:t>
      </w:r>
      <w:r>
        <w:rPr>
          <w:rFonts w:ascii="Courier New" w:hAnsi="Courier New" w:cs="Courier New"/>
          <w:sz w:val="18"/>
          <w:szCs w:val="18"/>
          <w:u w:val="single"/>
        </w:rPr>
        <w:t>Relatiesoort</w:t>
      </w:r>
      <w:r w:rsidRPr="00CD42BA">
        <w:rPr>
          <w:rFonts w:ascii="Courier New" w:hAnsi="Courier New" w:cs="Courier New"/>
          <w:sz w:val="18"/>
          <w:szCs w:val="18"/>
        </w:rPr>
        <w:t>*]</w:t>
      </w:r>
      <w:r>
        <w:rPr>
          <w:rFonts w:ascii="Courier New" w:hAnsi="Courier New" w:cs="Courier New"/>
          <w:sz w:val="18"/>
          <w:szCs w:val="18"/>
        </w:rPr>
        <w:t>?</w:t>
      </w:r>
    </w:p>
    <w:p w:rsidR="00095CC3" w:rsidRDefault="00095CC3" w:rsidP="00DA1DA4">
      <w:pPr>
        <w:spacing w:after="0"/>
        <w:ind w:left="720"/>
        <w:rPr>
          <w:ins w:id="765" w:author="Henri Korver" w:date="2016-07-18T21:30:00Z"/>
          <w:rFonts w:ascii="Courier New" w:hAnsi="Courier New" w:cs="Courier New"/>
          <w:sz w:val="18"/>
          <w:szCs w:val="18"/>
        </w:rPr>
        <w:pPrChange w:id="766" w:author="Henri Korver" w:date="2016-07-18T21:30:00Z">
          <w:pPr>
            <w:spacing w:after="0"/>
          </w:pPr>
        </w:pPrChange>
      </w:pPr>
      <w:r>
        <w:rPr>
          <w:rFonts w:ascii="Courier New" w:hAnsi="Courier New" w:cs="Courier New"/>
          <w:sz w:val="18"/>
          <w:szCs w:val="18"/>
        </w:rPr>
        <w:t xml:space="preserve">   </w:t>
      </w:r>
      <w:r w:rsidRPr="00B75807">
        <w:rPr>
          <w:rFonts w:ascii="Courier New" w:hAnsi="Courier New" w:cs="Courier New"/>
          <w:sz w:val="18"/>
          <w:szCs w:val="18"/>
        </w:rPr>
        <w:t>&lt;/sequence&gt;</w:t>
      </w:r>
    </w:p>
    <w:p w:rsidR="00DA1DA4" w:rsidRPr="00B75807" w:rsidRDefault="00DA1DA4" w:rsidP="005C0B32">
      <w:pPr>
        <w:spacing w:after="0"/>
        <w:rPr>
          <w:rFonts w:ascii="Courier New" w:hAnsi="Courier New" w:cs="Courier New"/>
          <w:sz w:val="18"/>
          <w:szCs w:val="18"/>
        </w:rPr>
      </w:pPr>
      <w:ins w:id="767" w:author="Henri Korver" w:date="2016-07-18T21:30:00Z">
        <w:r>
          <w:rPr>
            <w:rFonts w:ascii="Courier New" w:hAnsi="Courier New" w:cs="Courier New"/>
            <w:sz w:val="18"/>
            <w:szCs w:val="18"/>
          </w:rPr>
          <w:t xml:space="preserve">   &lt;/choice&gt;</w:t>
        </w:r>
      </w:ins>
    </w:p>
    <w:p w:rsidR="0094353D" w:rsidRDefault="00095CC3" w:rsidP="0094353D">
      <w:pPr>
        <w:spacing w:after="0"/>
        <w:rPr>
          <w:ins w:id="768" w:author="Henri Korver" w:date="2016-07-18T14:39:00Z"/>
          <w:rFonts w:ascii="Courier New" w:hAnsi="Courier New" w:cs="Courier New"/>
          <w:sz w:val="18"/>
          <w:szCs w:val="18"/>
        </w:rPr>
      </w:pPr>
      <w:r>
        <w:rPr>
          <w:rFonts w:ascii="Courier New" w:hAnsi="Courier New" w:cs="Courier New"/>
          <w:sz w:val="18"/>
          <w:szCs w:val="18"/>
        </w:rPr>
        <w:t xml:space="preserve">   </w:t>
      </w:r>
      <w:ins w:id="769" w:author="Henri Korver" w:date="2016-07-18T14:39:00Z">
        <w:r w:rsidR="0094353D" w:rsidRPr="006A37CE">
          <w:rPr>
            <w:rFonts w:ascii="Courier New" w:hAnsi="Courier New" w:cs="Courier New"/>
            <w:sz w:val="18"/>
            <w:szCs w:val="18"/>
          </w:rPr>
          <w:t xml:space="preserve">&lt;attribute </w:t>
        </w:r>
        <w:r w:rsidR="0094353D">
          <w:rPr>
            <w:rFonts w:ascii="Courier New" w:hAnsi="Courier New" w:cs="Courier New"/>
            <w:sz w:val="18"/>
            <w:szCs w:val="18"/>
          </w:rPr>
          <w:t>name</w:t>
        </w:r>
        <w:r w:rsidR="0094353D" w:rsidRPr="006A37CE">
          <w:rPr>
            <w:rFonts w:ascii="Courier New" w:hAnsi="Courier New" w:cs="Courier New"/>
            <w:sz w:val="18"/>
            <w:szCs w:val="18"/>
          </w:rPr>
          <w:t>="entiteittype"</w:t>
        </w:r>
        <w:r w:rsidR="0094353D">
          <w:rPr>
            <w:rFonts w:ascii="Courier New" w:hAnsi="Courier New" w:cs="Courier New"/>
            <w:sz w:val="18"/>
            <w:szCs w:val="18"/>
          </w:rPr>
          <w:t xml:space="preserve"> </w:t>
        </w:r>
      </w:ins>
    </w:p>
    <w:p w:rsidR="00095CC3" w:rsidRPr="00B75807" w:rsidRDefault="0094353D" w:rsidP="00095CC3">
      <w:pPr>
        <w:spacing w:after="0"/>
        <w:rPr>
          <w:rFonts w:ascii="Courier New" w:hAnsi="Courier New" w:cs="Courier New"/>
          <w:sz w:val="18"/>
          <w:szCs w:val="18"/>
        </w:rPr>
      </w:pPr>
      <w:ins w:id="770" w:author="Henri Korver" w:date="2016-07-18T14:39:00Z">
        <w:r>
          <w:rPr>
            <w:rFonts w:ascii="Courier New" w:hAnsi="Courier New" w:cs="Courier New"/>
            <w:sz w:val="18"/>
            <w:szCs w:val="18"/>
          </w:rPr>
          <w:t xml:space="preserve">              type="[</w:t>
        </w:r>
        <w:r>
          <w:rPr>
            <w:rFonts w:ascii="Courier New" w:hAnsi="Courier New" w:cs="Courier New"/>
            <w:sz w:val="18"/>
            <w:szCs w:val="18"/>
            <w:u w:val="single"/>
          </w:rPr>
          <w:t>ns prefix</w:t>
        </w:r>
        <w:r>
          <w:rPr>
            <w:rFonts w:ascii="Courier New" w:hAnsi="Courier New" w:cs="Courier New"/>
            <w:sz w:val="18"/>
            <w:szCs w:val="18"/>
          </w:rPr>
          <w:t>]:Entiteittype</w:t>
        </w:r>
        <w:r w:rsidRPr="006A37CE">
          <w:rPr>
            <w:rFonts w:ascii="Courier New" w:hAnsi="Courier New" w:cs="Courier New"/>
            <w:sz w:val="18"/>
            <w:szCs w:val="18"/>
          </w:rPr>
          <w:t>[</w:t>
        </w:r>
        <w:r w:rsidRPr="008B108B">
          <w:rPr>
            <w:rFonts w:ascii="Courier New" w:hAnsi="Courier New" w:cs="Courier New"/>
            <w:sz w:val="18"/>
            <w:szCs w:val="18"/>
            <w:u w:val="single"/>
          </w:rPr>
          <w:t>Mnemonic relatiesoort</w:t>
        </w:r>
        <w:r w:rsidRPr="00061D6A">
          <w:rPr>
            <w:rFonts w:ascii="Courier New" w:hAnsi="Courier New" w:cs="Courier New"/>
            <w:sz w:val="18"/>
            <w:szCs w:val="18"/>
            <w:u w:val="single"/>
          </w:rPr>
          <w:t xml:space="preserve"> terugrelatie</w:t>
        </w:r>
        <w:r w:rsidRPr="006A37CE">
          <w:rPr>
            <w:rFonts w:ascii="Courier New" w:hAnsi="Courier New" w:cs="Courier New"/>
            <w:sz w:val="18"/>
            <w:szCs w:val="18"/>
          </w:rPr>
          <w:t>]</w:t>
        </w:r>
        <w:r w:rsidRPr="0051508F">
          <w:rPr>
            <w:rFonts w:ascii="Courier New" w:hAnsi="Courier New" w:cs="Courier New"/>
            <w:sz w:val="18"/>
            <w:szCs w:val="18"/>
          </w:rPr>
          <w:t>"</w:t>
        </w:r>
        <w:r w:rsidRPr="006A37CE">
          <w:rPr>
            <w:rFonts w:ascii="Courier New" w:hAnsi="Courier New" w:cs="Courier New"/>
            <w:sz w:val="18"/>
            <w:szCs w:val="18"/>
          </w:rPr>
          <w:t>/&gt;</w:t>
        </w:r>
      </w:ins>
      <w:del w:id="771" w:author="Henri Korver" w:date="2016-07-18T14:39:00Z">
        <w:r w:rsidR="00095CC3" w:rsidRPr="00B75807" w:rsidDel="0094353D">
          <w:rPr>
            <w:rFonts w:ascii="Courier New" w:hAnsi="Courier New" w:cs="Courier New"/>
            <w:sz w:val="18"/>
            <w:szCs w:val="18"/>
          </w:rPr>
          <w:delText>&lt;attribute ref="StUF:entiteittype" fixed="</w:delText>
        </w:r>
        <w:r w:rsidR="00095CC3" w:rsidRPr="00453AED" w:rsidDel="0094353D">
          <w:rPr>
            <w:rFonts w:ascii="Courier New" w:hAnsi="Courier New" w:cs="Courier New"/>
            <w:sz w:val="18"/>
            <w:szCs w:val="18"/>
          </w:rPr>
          <w:delText>[</w:delText>
        </w:r>
        <w:r w:rsidR="00095CC3" w:rsidRPr="00453AED" w:rsidDel="0094353D">
          <w:rPr>
            <w:rFonts w:ascii="Courier New" w:hAnsi="Courier New" w:cs="Courier New"/>
            <w:sz w:val="18"/>
            <w:szCs w:val="18"/>
            <w:u w:val="single"/>
          </w:rPr>
          <w:delText>Mnemonic relatiesoort</w:delText>
        </w:r>
        <w:r w:rsidR="00D127EB" w:rsidDel="0094353D">
          <w:rPr>
            <w:rFonts w:ascii="Courier New" w:hAnsi="Courier New" w:cs="Courier New"/>
            <w:sz w:val="18"/>
            <w:szCs w:val="18"/>
            <w:u w:val="single"/>
          </w:rPr>
          <w:delText xml:space="preserve"> </w:delText>
        </w:r>
        <w:r w:rsidR="00D127EB" w:rsidRPr="00061D6A" w:rsidDel="0094353D">
          <w:rPr>
            <w:rFonts w:ascii="Courier New" w:hAnsi="Courier New" w:cs="Courier New"/>
            <w:sz w:val="18"/>
            <w:szCs w:val="18"/>
            <w:u w:val="single"/>
          </w:rPr>
          <w:delText>terugrelatie</w:delText>
        </w:r>
        <w:r w:rsidR="00095CC3" w:rsidRPr="00453AED" w:rsidDel="0094353D">
          <w:rPr>
            <w:rFonts w:ascii="Courier New" w:hAnsi="Courier New" w:cs="Courier New"/>
            <w:sz w:val="18"/>
            <w:szCs w:val="18"/>
          </w:rPr>
          <w:delText>]</w:delText>
        </w:r>
        <w:r w:rsidR="00095CC3" w:rsidRPr="00B75807" w:rsidDel="0094353D">
          <w:rPr>
            <w:rFonts w:ascii="Courier New" w:hAnsi="Courier New" w:cs="Courier New"/>
            <w:sz w:val="18"/>
            <w:szCs w:val="18"/>
          </w:rPr>
          <w:delText>"/&gt;</w:delText>
        </w:r>
      </w:del>
    </w:p>
    <w:p w:rsidR="00095CC3" w:rsidRPr="00B75807" w:rsidRDefault="00095CC3" w:rsidP="00095CC3">
      <w:pPr>
        <w:spacing w:after="0"/>
        <w:rPr>
          <w:rFonts w:ascii="Courier New" w:hAnsi="Courier New" w:cs="Courier New"/>
          <w:sz w:val="18"/>
          <w:szCs w:val="18"/>
        </w:rPr>
      </w:pPr>
      <w:r>
        <w:rPr>
          <w:rFonts w:ascii="Courier New" w:hAnsi="Courier New" w:cs="Courier New"/>
          <w:sz w:val="18"/>
          <w:szCs w:val="18"/>
        </w:rPr>
        <w:t xml:space="preserve">   </w:t>
      </w:r>
      <w:r w:rsidRPr="00B75807">
        <w:rPr>
          <w:rFonts w:ascii="Courier New" w:hAnsi="Courier New" w:cs="Courier New"/>
          <w:sz w:val="18"/>
          <w:szCs w:val="18"/>
        </w:rPr>
        <w:t>&lt;attributeGroup ref="StUF:entiteit"/&gt;</w:t>
      </w:r>
    </w:p>
    <w:p w:rsidR="00095CC3" w:rsidRDefault="00095CC3" w:rsidP="00095CC3">
      <w:pPr>
        <w:spacing w:after="0"/>
        <w:rPr>
          <w:ins w:id="772" w:author="Henri Korver" w:date="2016-07-18T14:38:00Z"/>
          <w:rFonts w:ascii="Courier New" w:hAnsi="Courier New" w:cs="Courier New"/>
          <w:sz w:val="18"/>
          <w:szCs w:val="18"/>
        </w:rPr>
      </w:pPr>
      <w:r w:rsidRPr="00B75807">
        <w:rPr>
          <w:rFonts w:ascii="Courier New" w:hAnsi="Courier New" w:cs="Courier New"/>
          <w:sz w:val="18"/>
          <w:szCs w:val="18"/>
        </w:rPr>
        <w:t>&lt;/complexType&gt;</w:t>
      </w:r>
    </w:p>
    <w:p w:rsidR="0094353D" w:rsidDel="0094353D" w:rsidRDefault="0094353D" w:rsidP="00C7314A">
      <w:pPr>
        <w:spacing w:after="0"/>
        <w:rPr>
          <w:del w:id="773" w:author="Henri Korver" w:date="2016-07-18T14:38:00Z"/>
          <w:rFonts w:ascii="Courier New" w:hAnsi="Courier New" w:cs="Courier New"/>
          <w:sz w:val="18"/>
          <w:szCs w:val="18"/>
        </w:rPr>
      </w:pPr>
    </w:p>
    <w:p w:rsidR="0094353D" w:rsidRDefault="0094353D" w:rsidP="0094353D">
      <w:pPr>
        <w:spacing w:after="0"/>
        <w:rPr>
          <w:ins w:id="774" w:author="Henri Korver" w:date="2016-07-18T14:38:00Z"/>
          <w:rFonts w:ascii="Courier New" w:hAnsi="Courier New" w:cs="Courier New"/>
          <w:sz w:val="18"/>
          <w:szCs w:val="18"/>
        </w:rPr>
      </w:pPr>
    </w:p>
    <w:p w:rsidR="0094353D" w:rsidRPr="0051508F" w:rsidRDefault="0094353D" w:rsidP="0094353D">
      <w:pPr>
        <w:spacing w:after="0"/>
        <w:rPr>
          <w:ins w:id="775" w:author="Henri Korver" w:date="2016-07-18T14:38:00Z"/>
          <w:rFonts w:ascii="Courier New" w:hAnsi="Courier New" w:cs="Courier New"/>
          <w:sz w:val="18"/>
          <w:szCs w:val="18"/>
        </w:rPr>
      </w:pPr>
      <w:ins w:id="776" w:author="Henri Korver" w:date="2016-07-18T14:38:00Z">
        <w:r w:rsidRPr="0051508F">
          <w:rPr>
            <w:rFonts w:ascii="Courier New" w:hAnsi="Courier New" w:cs="Courier New"/>
            <w:sz w:val="18"/>
            <w:szCs w:val="18"/>
          </w:rPr>
          <w:t>&lt;</w:t>
        </w:r>
        <w:r>
          <w:rPr>
            <w:rFonts w:ascii="Courier New" w:hAnsi="Courier New" w:cs="Courier New"/>
            <w:sz w:val="18"/>
            <w:szCs w:val="18"/>
          </w:rPr>
          <w:t>simpleType name="Entiteittype</w:t>
        </w:r>
        <w:r w:rsidRPr="006A37CE">
          <w:rPr>
            <w:rFonts w:ascii="Courier New" w:hAnsi="Courier New" w:cs="Courier New"/>
            <w:sz w:val="18"/>
            <w:szCs w:val="18"/>
          </w:rPr>
          <w:t>[</w:t>
        </w:r>
      </w:ins>
      <w:ins w:id="777" w:author="Henri Korver" w:date="2016-07-18T14:40:00Z">
        <w:r w:rsidRPr="008B108B">
          <w:rPr>
            <w:rFonts w:ascii="Courier New" w:hAnsi="Courier New" w:cs="Courier New"/>
            <w:sz w:val="18"/>
            <w:szCs w:val="18"/>
            <w:u w:val="single"/>
          </w:rPr>
          <w:t>Mnemonic relatiesoort</w:t>
        </w:r>
        <w:r w:rsidRPr="00061D6A">
          <w:rPr>
            <w:rFonts w:ascii="Courier New" w:hAnsi="Courier New" w:cs="Courier New"/>
            <w:sz w:val="18"/>
            <w:szCs w:val="18"/>
            <w:u w:val="single"/>
          </w:rPr>
          <w:t xml:space="preserve"> terugrelatie</w:t>
        </w:r>
      </w:ins>
      <w:ins w:id="778" w:author="Henri Korver" w:date="2016-07-18T14:38:00Z">
        <w:r w:rsidRPr="006A37CE">
          <w:rPr>
            <w:rFonts w:ascii="Courier New" w:hAnsi="Courier New" w:cs="Courier New"/>
            <w:sz w:val="18"/>
            <w:szCs w:val="18"/>
          </w:rPr>
          <w:t>]</w:t>
        </w:r>
        <w:r w:rsidRPr="0051508F">
          <w:rPr>
            <w:rFonts w:ascii="Courier New" w:hAnsi="Courier New" w:cs="Courier New"/>
            <w:sz w:val="18"/>
            <w:szCs w:val="18"/>
          </w:rPr>
          <w:t>"&gt;</w:t>
        </w:r>
      </w:ins>
    </w:p>
    <w:p w:rsidR="0094353D" w:rsidRPr="0051508F" w:rsidRDefault="0094353D" w:rsidP="0094353D">
      <w:pPr>
        <w:spacing w:after="0"/>
        <w:rPr>
          <w:ins w:id="779" w:author="Henri Korver" w:date="2016-07-18T14:38:00Z"/>
          <w:rFonts w:ascii="Courier New" w:hAnsi="Courier New" w:cs="Courier New"/>
          <w:sz w:val="18"/>
          <w:szCs w:val="18"/>
        </w:rPr>
      </w:pPr>
      <w:ins w:id="780" w:author="Henri Korver" w:date="2016-07-18T14:38: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94353D" w:rsidRPr="0051508F" w:rsidRDefault="0094353D" w:rsidP="0094353D">
      <w:pPr>
        <w:spacing w:after="0"/>
        <w:rPr>
          <w:ins w:id="781" w:author="Henri Korver" w:date="2016-07-18T14:38:00Z"/>
          <w:rFonts w:ascii="Courier New" w:hAnsi="Courier New" w:cs="Courier New"/>
          <w:sz w:val="18"/>
          <w:szCs w:val="18"/>
        </w:rPr>
      </w:pPr>
      <w:ins w:id="782" w:author="Henri Korver" w:date="2016-07-18T14:38:00Z">
        <w:r>
          <w:rPr>
            <w:rFonts w:ascii="Courier New" w:hAnsi="Courier New" w:cs="Courier New"/>
            <w:sz w:val="18"/>
            <w:szCs w:val="18"/>
          </w:rPr>
          <w:t xml:space="preserve">        </w:t>
        </w:r>
        <w:r w:rsidRPr="0051508F">
          <w:rPr>
            <w:rFonts w:ascii="Courier New" w:hAnsi="Courier New" w:cs="Courier New"/>
            <w:sz w:val="18"/>
            <w:szCs w:val="18"/>
          </w:rPr>
          <w:t>&lt;enumeration value="</w:t>
        </w:r>
        <w:r w:rsidRPr="006A37CE">
          <w:rPr>
            <w:rFonts w:ascii="Courier New" w:hAnsi="Courier New" w:cs="Courier New"/>
            <w:sz w:val="18"/>
            <w:szCs w:val="18"/>
          </w:rPr>
          <w:t>[</w:t>
        </w:r>
      </w:ins>
      <w:ins w:id="783" w:author="Henri Korver" w:date="2016-07-18T14:40:00Z">
        <w:r w:rsidRPr="0094353D">
          <w:rPr>
            <w:rFonts w:ascii="Courier New" w:hAnsi="Courier New" w:cs="Courier New"/>
            <w:sz w:val="18"/>
            <w:szCs w:val="18"/>
            <w:u w:val="single"/>
          </w:rPr>
          <w:t xml:space="preserve"> </w:t>
        </w:r>
        <w:r w:rsidRPr="008B108B">
          <w:rPr>
            <w:rFonts w:ascii="Courier New" w:hAnsi="Courier New" w:cs="Courier New"/>
            <w:sz w:val="18"/>
            <w:szCs w:val="18"/>
            <w:u w:val="single"/>
          </w:rPr>
          <w:t>Mnemonic relatiesoort</w:t>
        </w:r>
        <w:r w:rsidRPr="00061D6A">
          <w:rPr>
            <w:rFonts w:ascii="Courier New" w:hAnsi="Courier New" w:cs="Courier New"/>
            <w:sz w:val="18"/>
            <w:szCs w:val="18"/>
            <w:u w:val="single"/>
          </w:rPr>
          <w:t xml:space="preserve"> terugrelatie</w:t>
        </w:r>
      </w:ins>
      <w:ins w:id="784" w:author="Henri Korver" w:date="2016-07-18T14:38:00Z">
        <w:r w:rsidRPr="006A37CE">
          <w:rPr>
            <w:rFonts w:ascii="Courier New" w:hAnsi="Courier New" w:cs="Courier New"/>
            <w:sz w:val="18"/>
            <w:szCs w:val="18"/>
          </w:rPr>
          <w:t>]</w:t>
        </w:r>
        <w:r w:rsidRPr="0051508F">
          <w:rPr>
            <w:rFonts w:ascii="Courier New" w:hAnsi="Courier New" w:cs="Courier New"/>
            <w:sz w:val="18"/>
            <w:szCs w:val="18"/>
          </w:rPr>
          <w:t>"/&gt;</w:t>
        </w:r>
      </w:ins>
    </w:p>
    <w:p w:rsidR="0094353D" w:rsidRPr="0051508F" w:rsidRDefault="0094353D" w:rsidP="0094353D">
      <w:pPr>
        <w:spacing w:after="0"/>
        <w:rPr>
          <w:ins w:id="785" w:author="Henri Korver" w:date="2016-07-18T14:38:00Z"/>
          <w:rFonts w:ascii="Courier New" w:hAnsi="Courier New" w:cs="Courier New"/>
          <w:sz w:val="18"/>
          <w:szCs w:val="18"/>
        </w:rPr>
      </w:pPr>
      <w:ins w:id="786" w:author="Henri Korver" w:date="2016-07-18T14:38:00Z">
        <w:r>
          <w:rPr>
            <w:rFonts w:ascii="Courier New" w:hAnsi="Courier New" w:cs="Courier New"/>
            <w:sz w:val="18"/>
            <w:szCs w:val="18"/>
          </w:rPr>
          <w:lastRenderedPageBreak/>
          <w:t xml:space="preserve">    </w:t>
        </w:r>
        <w:r w:rsidRPr="0051508F">
          <w:rPr>
            <w:rFonts w:ascii="Courier New" w:hAnsi="Courier New" w:cs="Courier New"/>
            <w:sz w:val="18"/>
            <w:szCs w:val="18"/>
          </w:rPr>
          <w:t>&lt;/restriction&gt;</w:t>
        </w:r>
      </w:ins>
    </w:p>
    <w:p w:rsidR="0094353D" w:rsidRDefault="0094353D" w:rsidP="0094353D">
      <w:pPr>
        <w:spacing w:after="0"/>
        <w:rPr>
          <w:ins w:id="787" w:author="Henri Korver" w:date="2016-07-18T14:38:00Z"/>
          <w:rFonts w:ascii="Courier New" w:hAnsi="Courier New" w:cs="Courier New"/>
          <w:sz w:val="18"/>
          <w:szCs w:val="18"/>
        </w:rPr>
      </w:pPr>
      <w:ins w:id="788" w:author="Henri Korver" w:date="2016-07-18T14:38:00Z">
        <w:r w:rsidRPr="0051508F">
          <w:rPr>
            <w:rFonts w:ascii="Courier New" w:hAnsi="Courier New" w:cs="Courier New"/>
            <w:sz w:val="18"/>
            <w:szCs w:val="18"/>
          </w:rPr>
          <w:t>&lt;/simpleType&gt;</w:t>
        </w:r>
      </w:ins>
    </w:p>
    <w:p w:rsidR="00095CC3" w:rsidRDefault="00095CC3" w:rsidP="00C7314A">
      <w:pPr>
        <w:spacing w:after="0"/>
        <w:rPr>
          <w:rFonts w:ascii="Courier New" w:hAnsi="Courier New" w:cs="Courier New"/>
          <w:sz w:val="18"/>
          <w:szCs w:val="18"/>
        </w:rPr>
      </w:pPr>
    </w:p>
    <w:p w:rsidR="00891FDF" w:rsidRPr="00CD42BA" w:rsidRDefault="00042645" w:rsidP="00CD42BA">
      <w:pPr>
        <w:pStyle w:val="Kop3"/>
        <w:rPr>
          <w:lang w:val="nl-NL"/>
        </w:rPr>
      </w:pPr>
      <w:r>
        <w:rPr>
          <w:lang w:val="nl-NL"/>
        </w:rPr>
        <w:t>K</w:t>
      </w:r>
      <w:r w:rsidR="00E1409D" w:rsidRPr="00CD42BA">
        <w:rPr>
          <w:lang w:val="nl-NL"/>
        </w:rPr>
        <w:t>erngegevens</w:t>
      </w:r>
    </w:p>
    <w:p w:rsidR="00891FDF" w:rsidRPr="00CF2B4B" w:rsidRDefault="00891FDF" w:rsidP="00891FDF">
      <w:pPr>
        <w:pStyle w:val="xml"/>
        <w:rPr>
          <w:lang w:val="nl-NL"/>
        </w:rPr>
      </w:pPr>
      <w:r w:rsidRPr="00CF2B4B">
        <w:rPr>
          <w:lang w:val="nl-NL"/>
        </w:rPr>
        <w:t>&lt;complexType name="</w:t>
      </w:r>
      <w:r w:rsidRPr="00FF401E">
        <w:rPr>
          <w:lang w:val="nl-NL"/>
        </w:rPr>
        <w:t>[</w:t>
      </w:r>
      <w:r w:rsidRPr="00FF401E">
        <w:rPr>
          <w:u w:val="single"/>
          <w:lang w:val="nl-NL"/>
        </w:rPr>
        <w:t>Mnemonic relatiesoort</w:t>
      </w:r>
      <w:r>
        <w:rPr>
          <w:u w:val="single"/>
          <w:lang w:val="nl-NL"/>
        </w:rPr>
        <w:t xml:space="preserve"> terugrelatie</w:t>
      </w:r>
      <w:r w:rsidRPr="00FF401E">
        <w:rPr>
          <w:lang w:val="nl-NL"/>
        </w:rPr>
        <w:t>]</w:t>
      </w:r>
      <w:r w:rsidRPr="00CF2B4B">
        <w:rPr>
          <w:lang w:val="nl-NL"/>
        </w:rPr>
        <w:t>-kerngegevens"&gt;</w:t>
      </w:r>
    </w:p>
    <w:p w:rsidR="00891FDF" w:rsidRPr="00CF2B4B" w:rsidRDefault="00891FDF" w:rsidP="00891FDF">
      <w:pPr>
        <w:pStyle w:val="xml"/>
        <w:rPr>
          <w:lang w:val="nl-NL"/>
        </w:rPr>
      </w:pPr>
      <w:r w:rsidRPr="00CF2B4B">
        <w:rPr>
          <w:lang w:val="nl-NL"/>
        </w:rPr>
        <w:t xml:space="preserve">   </w:t>
      </w:r>
      <w:r>
        <w:rPr>
          <w:lang w:val="nl-NL"/>
        </w:rPr>
        <w:t xml:space="preserve"> </w:t>
      </w:r>
      <w:r w:rsidRPr="00CF2B4B">
        <w:rPr>
          <w:lang w:val="nl-NL"/>
        </w:rPr>
        <w:t>&lt;annotation&gt;</w:t>
      </w:r>
    </w:p>
    <w:p w:rsidR="00891FDF" w:rsidRPr="00CF2B4B" w:rsidRDefault="00891FDF" w:rsidP="00891FDF">
      <w:pPr>
        <w:pStyle w:val="xml"/>
        <w:rPr>
          <w:lang w:val="nl-NL"/>
        </w:rPr>
      </w:pPr>
      <w:r w:rsidRPr="00CF2B4B">
        <w:rPr>
          <w:lang w:val="nl-NL"/>
        </w:rPr>
        <w:t xml:space="preserve">       </w:t>
      </w:r>
      <w:r>
        <w:rPr>
          <w:lang w:val="nl-NL"/>
        </w:rPr>
        <w:t xml:space="preserve"> </w:t>
      </w:r>
      <w:r w:rsidRPr="00CF2B4B">
        <w:rPr>
          <w:lang w:val="nl-NL"/>
        </w:rPr>
        <w:t>&lt;documentation&gt;Kerngegevens van de relati</w:t>
      </w:r>
      <w:r>
        <w:rPr>
          <w:lang w:val="nl-NL"/>
        </w:rPr>
        <w:t>e</w:t>
      </w:r>
      <w:r w:rsidRPr="00CF2B4B">
        <w:rPr>
          <w:lang w:val="nl-NL"/>
        </w:rPr>
        <w:t>&lt;/documentation&gt;</w:t>
      </w:r>
    </w:p>
    <w:p w:rsidR="00891FDF" w:rsidRPr="00CF2B4B" w:rsidRDefault="00891FDF" w:rsidP="00891FDF">
      <w:pPr>
        <w:pStyle w:val="xml"/>
      </w:pPr>
      <w:r w:rsidRPr="00CF2B4B">
        <w:rPr>
          <w:lang w:val="nl-NL"/>
        </w:rPr>
        <w:t xml:space="preserve">    </w:t>
      </w:r>
      <w:r w:rsidRPr="00CF2B4B">
        <w:t>&lt;/annotation&gt;</w:t>
      </w:r>
    </w:p>
    <w:p w:rsidR="00891FDF" w:rsidRPr="00CF2B4B" w:rsidRDefault="00891FDF" w:rsidP="00891FDF">
      <w:pPr>
        <w:pStyle w:val="xml"/>
      </w:pPr>
      <w:r>
        <w:t xml:space="preserve">    </w:t>
      </w:r>
      <w:r w:rsidRPr="00CF2B4B">
        <w:t>&lt;complexContent&gt;</w:t>
      </w:r>
    </w:p>
    <w:p w:rsidR="00891FDF" w:rsidRPr="00CF2B4B" w:rsidRDefault="00891FDF" w:rsidP="00891FDF">
      <w:pPr>
        <w:pStyle w:val="xml"/>
      </w:pPr>
      <w:r>
        <w:t xml:space="preserve">        </w:t>
      </w:r>
      <w:r w:rsidRPr="00CF2B4B">
        <w:t>&lt;restriction base="</w:t>
      </w:r>
      <w:r w:rsidRPr="00C7314A">
        <w:t>[</w:t>
      </w:r>
      <w:r w:rsidRPr="00C7314A">
        <w:rPr>
          <w:u w:val="single"/>
        </w:rPr>
        <w:t>ns prefix</w:t>
      </w:r>
      <w:r w:rsidR="00A472C4">
        <w:t>]</w:t>
      </w:r>
      <w:r>
        <w:t>:</w:t>
      </w:r>
      <w:r w:rsidRPr="00CF2B4B">
        <w:t>[</w:t>
      </w:r>
      <w:r w:rsidRPr="00CF2B4B">
        <w:rPr>
          <w:u w:val="single"/>
        </w:rPr>
        <w:t>Mnemonic relatiesoort</w:t>
      </w:r>
      <w:r>
        <w:rPr>
          <w:u w:val="single"/>
        </w:rPr>
        <w:t xml:space="preserve"> </w:t>
      </w:r>
      <w:r w:rsidRPr="00CD42BA">
        <w:rPr>
          <w:u w:val="single"/>
        </w:rPr>
        <w:t>terugrelatie</w:t>
      </w:r>
      <w:r w:rsidRPr="00CF2B4B">
        <w:t>]-basis"&gt;</w:t>
      </w:r>
    </w:p>
    <w:p w:rsidR="00891FDF" w:rsidRPr="00CF2B4B" w:rsidRDefault="00891FDF" w:rsidP="00891FDF">
      <w:pPr>
        <w:pStyle w:val="xml"/>
      </w:pPr>
      <w:r>
        <w:t xml:space="preserve">            </w:t>
      </w:r>
      <w:r w:rsidRPr="00CF2B4B">
        <w:t>&lt;sequence&gt;</w:t>
      </w:r>
    </w:p>
    <w:p w:rsidR="00891FDF" w:rsidRPr="00CF2B4B" w:rsidRDefault="00891FDF" w:rsidP="00891FDF">
      <w:pPr>
        <w:pStyle w:val="xml"/>
      </w:pPr>
      <w:r>
        <w:t xml:space="preserve">                </w:t>
      </w:r>
      <w:r w:rsidRPr="00CF2B4B">
        <w:t xml:space="preserve">&lt;element name="gerelateerde" </w:t>
      </w:r>
    </w:p>
    <w:p w:rsidR="00891FDF" w:rsidRPr="00CF2B4B" w:rsidRDefault="00891FDF" w:rsidP="00891FDF">
      <w:pPr>
        <w:pStyle w:val="xml"/>
      </w:pPr>
      <w:r w:rsidRPr="00CF2B4B">
        <w:t xml:space="preserve">                         type="</w:t>
      </w:r>
      <w:r w:rsidR="00A472C4" w:rsidRPr="00C7314A">
        <w:t>[</w:t>
      </w:r>
      <w:r w:rsidR="00A472C4" w:rsidRPr="00C7314A">
        <w:rPr>
          <w:u w:val="single"/>
        </w:rPr>
        <w:t>ns prefix</w:t>
      </w:r>
      <w:r w:rsidR="00A472C4">
        <w:t>]</w:t>
      </w:r>
      <w:r w:rsidRPr="00CF2B4B">
        <w:t>:</w:t>
      </w:r>
      <w:r w:rsidRPr="00524E3B">
        <w:t>[</w:t>
      </w:r>
      <w:r w:rsidRPr="00524E3B">
        <w:rPr>
          <w:u w:val="single"/>
        </w:rPr>
        <w:t xml:space="preserve">Mnemonic </w:t>
      </w:r>
      <w:r>
        <w:rPr>
          <w:u w:val="single"/>
        </w:rPr>
        <w:t>source</w:t>
      </w:r>
      <w:r w:rsidRPr="00524E3B">
        <w:rPr>
          <w:u w:val="single"/>
        </w:rPr>
        <w:t xml:space="preserve"> objectttype</w:t>
      </w:r>
      <w:r w:rsidRPr="00524E3B">
        <w:t>]</w:t>
      </w:r>
      <w:r w:rsidRPr="00CF2B4B">
        <w:t xml:space="preserve">-kerngegevens" </w:t>
      </w:r>
      <w:r w:rsidRPr="00CF2B4B">
        <w:br/>
        <w:t xml:space="preserve">                         nillable="true" minOccurs="0"/&gt;</w:t>
      </w:r>
    </w:p>
    <w:p w:rsidR="00891FDF" w:rsidRPr="00CF2B4B" w:rsidRDefault="00891FDF" w:rsidP="00891FDF">
      <w:pPr>
        <w:pStyle w:val="xml"/>
      </w:pPr>
      <w:r w:rsidRPr="00CF2B4B">
        <w:t xml:space="preserve">            &lt;/sequence&gt;</w:t>
      </w:r>
    </w:p>
    <w:p w:rsidR="007877E6" w:rsidRPr="00CF2B4B" w:rsidRDefault="00891FDF" w:rsidP="00891FDF">
      <w:pPr>
        <w:pStyle w:val="xml"/>
      </w:pPr>
      <w:del w:id="789" w:author="Henri Korver" w:date="2016-07-18T15:39:00Z">
        <w:r w:rsidDel="007877E6">
          <w:delText xml:space="preserve">            </w:delText>
        </w:r>
        <w:r w:rsidRPr="00CF2B4B" w:rsidDel="007877E6">
          <w:delText xml:space="preserve">&lt;attribute ref="stuf:entiteittype" use="required" </w:delText>
        </w:r>
        <w:r w:rsidDel="007877E6">
          <w:br/>
          <w:delText xml:space="preserve">                       </w:delText>
        </w:r>
        <w:r w:rsidRPr="00CF2B4B" w:rsidDel="007877E6">
          <w:delText>fixed="[</w:delText>
        </w:r>
        <w:r w:rsidRPr="00CF2B4B" w:rsidDel="007877E6">
          <w:rPr>
            <w:u w:val="single"/>
          </w:rPr>
          <w:delText>Mnemonic relatiesoort</w:delText>
        </w:r>
        <w:r w:rsidDel="007877E6">
          <w:rPr>
            <w:u w:val="single"/>
          </w:rPr>
          <w:delText xml:space="preserve"> </w:delText>
        </w:r>
        <w:r w:rsidRPr="00CD42BA" w:rsidDel="007877E6">
          <w:rPr>
            <w:u w:val="single"/>
          </w:rPr>
          <w:delText>terugrelatie</w:delText>
        </w:r>
        <w:r w:rsidRPr="00CF2B4B" w:rsidDel="007877E6">
          <w:delText>]"/&gt;</w:delText>
        </w:r>
      </w:del>
      <w:ins w:id="790" w:author="Henri Korver" w:date="2016-07-18T15:38:00Z">
        <w:r w:rsidR="007877E6">
          <w:tab/>
          <w:t xml:space="preserve">     </w:t>
        </w:r>
        <w:r w:rsidR="007877E6" w:rsidRPr="00A136EC">
          <w:t xml:space="preserve">&lt;attribute </w:t>
        </w:r>
        <w:r w:rsidR="007877E6">
          <w:t>name</w:t>
        </w:r>
        <w:r w:rsidR="007877E6" w:rsidRPr="006A37CE">
          <w:t>="entiteittype"</w:t>
        </w:r>
        <w:r w:rsidR="007877E6">
          <w:t xml:space="preserve"> </w:t>
        </w:r>
        <w:r w:rsidR="007877E6">
          <w:br/>
          <w:t xml:space="preserve">                       type="BG:Entiteittype</w:t>
        </w:r>
        <w:r w:rsidR="007877E6" w:rsidRPr="006A37CE">
          <w:t>[</w:t>
        </w:r>
        <w:r w:rsidR="007877E6" w:rsidRPr="006A37CE">
          <w:rPr>
            <w:u w:val="single"/>
          </w:rPr>
          <w:t xml:space="preserve">Mnemonic </w:t>
        </w:r>
        <w:r w:rsidR="007877E6" w:rsidRPr="00CF2B4B">
          <w:rPr>
            <w:u w:val="single"/>
          </w:rPr>
          <w:t>relatiesoort</w:t>
        </w:r>
        <w:r w:rsidR="007877E6">
          <w:rPr>
            <w:u w:val="single"/>
          </w:rPr>
          <w:t xml:space="preserve"> </w:t>
        </w:r>
        <w:r w:rsidR="007877E6" w:rsidRPr="00CD42BA">
          <w:rPr>
            <w:u w:val="single"/>
          </w:rPr>
          <w:t>terugrelatie</w:t>
        </w:r>
        <w:r w:rsidR="007877E6" w:rsidRPr="006A37CE">
          <w:t>]</w:t>
        </w:r>
        <w:r w:rsidR="007877E6" w:rsidRPr="0051508F">
          <w:t>"</w:t>
        </w:r>
        <w:r w:rsidR="007877E6">
          <w:t xml:space="preserve"> </w:t>
        </w:r>
        <w:r w:rsidR="007877E6">
          <w:br/>
          <w:t xml:space="preserve">                       </w:t>
        </w:r>
        <w:r w:rsidR="007877E6" w:rsidRPr="00A136EC">
          <w:t>use="required"/&gt;</w:t>
        </w:r>
      </w:ins>
    </w:p>
    <w:p w:rsidR="00891FDF" w:rsidRPr="00CF2B4B" w:rsidRDefault="00891FDF" w:rsidP="00891FDF">
      <w:pPr>
        <w:pStyle w:val="xml"/>
      </w:pPr>
      <w:r>
        <w:t xml:space="preserve">            </w:t>
      </w:r>
      <w:r w:rsidRPr="00CF2B4B">
        <w:t>&lt;attribute ref="stuf:sleutelVerzendend"/&gt;</w:t>
      </w:r>
    </w:p>
    <w:p w:rsidR="00891FDF" w:rsidRPr="00CF2B4B" w:rsidRDefault="00891FDF" w:rsidP="00891FDF">
      <w:pPr>
        <w:pStyle w:val="xml"/>
      </w:pPr>
      <w:r>
        <w:t xml:space="preserve">            </w:t>
      </w:r>
      <w:r w:rsidRPr="00CF2B4B">
        <w:t>&lt;attribute ref="stuf:sleutelOntvangend"/&gt;</w:t>
      </w:r>
    </w:p>
    <w:p w:rsidR="00891FDF" w:rsidRPr="00CF2B4B" w:rsidRDefault="00891FDF" w:rsidP="00891FDF">
      <w:pPr>
        <w:pStyle w:val="xml"/>
      </w:pPr>
      <w:r>
        <w:t xml:space="preserve">            </w:t>
      </w:r>
      <w:r w:rsidRPr="00CF2B4B">
        <w:t>&lt;attribute ref="stuf:sleutelGegevensbeheer"/&gt;</w:t>
      </w:r>
    </w:p>
    <w:p w:rsidR="00891FDF" w:rsidRPr="00CF2B4B" w:rsidRDefault="00891FDF" w:rsidP="00891FDF">
      <w:pPr>
        <w:pStyle w:val="xml"/>
      </w:pPr>
      <w:r>
        <w:t xml:space="preserve">            </w:t>
      </w:r>
      <w:r w:rsidRPr="00CF2B4B">
        <w:t>&lt;attribute ref="stuf:noValue" use="prohibited"/&gt;</w:t>
      </w:r>
    </w:p>
    <w:p w:rsidR="00891FDF" w:rsidRPr="00CF2B4B" w:rsidRDefault="00891FDF" w:rsidP="00891FDF">
      <w:pPr>
        <w:pStyle w:val="xml"/>
      </w:pPr>
      <w:r>
        <w:t xml:space="preserve">            </w:t>
      </w:r>
      <w:r w:rsidRPr="00CF2B4B">
        <w:t>&lt;attribute ref="stuf:scope" use="prohibited"/&gt;</w:t>
      </w:r>
    </w:p>
    <w:p w:rsidR="00891FDF" w:rsidRPr="00CF2B4B" w:rsidRDefault="00891FDF" w:rsidP="00891FDF">
      <w:pPr>
        <w:pStyle w:val="xml"/>
      </w:pPr>
      <w:r>
        <w:t xml:space="preserve">            </w:t>
      </w:r>
      <w:r w:rsidRPr="00CF2B4B">
        <w:t>&lt;attribute ref="stuf:verwerkingssoort"/&gt;</w:t>
      </w:r>
    </w:p>
    <w:p w:rsidR="00891FDF" w:rsidRPr="00CF2B4B" w:rsidRDefault="00891FDF" w:rsidP="00891FDF">
      <w:pPr>
        <w:pStyle w:val="xml"/>
      </w:pPr>
      <w:r>
        <w:t xml:space="preserve">        </w:t>
      </w:r>
      <w:r w:rsidRPr="00CF2B4B">
        <w:t>&lt;/restriction&gt;</w:t>
      </w:r>
    </w:p>
    <w:p w:rsidR="00891FDF" w:rsidRPr="00CD42BA" w:rsidRDefault="00891FDF" w:rsidP="00891FDF">
      <w:pPr>
        <w:pStyle w:val="xml"/>
        <w:rPr>
          <w:lang w:val="nl-NL"/>
        </w:rPr>
      </w:pPr>
      <w:r>
        <w:t xml:space="preserve">    </w:t>
      </w:r>
      <w:r w:rsidRPr="00CD42BA">
        <w:rPr>
          <w:lang w:val="nl-NL"/>
        </w:rPr>
        <w:t>&lt;/complexContent&gt;</w:t>
      </w:r>
    </w:p>
    <w:p w:rsidR="00891FDF" w:rsidRPr="00CD42BA" w:rsidRDefault="00E1409D" w:rsidP="00CD42BA">
      <w:pPr>
        <w:pStyle w:val="xml"/>
        <w:rPr>
          <w:lang w:val="nl-NL"/>
        </w:rPr>
      </w:pPr>
      <w:r w:rsidRPr="00CD42BA">
        <w:rPr>
          <w:lang w:val="nl-NL"/>
        </w:rPr>
        <w:t>&lt;/complexType&gt;</w:t>
      </w:r>
    </w:p>
    <w:p w:rsidR="00E1409D" w:rsidRDefault="00E1409D" w:rsidP="00CD42BA">
      <w:pPr>
        <w:pStyle w:val="Kop3"/>
        <w:rPr>
          <w:lang w:val="nl-NL"/>
        </w:rPr>
      </w:pPr>
      <w:r>
        <w:rPr>
          <w:lang w:val="nl-NL"/>
        </w:rPr>
        <w:t>Voorbeeld</w:t>
      </w:r>
    </w:p>
    <w:p w:rsidR="00C7314A" w:rsidRPr="00A7551C" w:rsidRDefault="00340B4B">
      <w:pPr>
        <w:rPr>
          <w:lang w:val="nl-NL"/>
        </w:rPr>
      </w:pPr>
      <w:r>
        <w:rPr>
          <w:lang w:val="nl-NL"/>
        </w:rPr>
        <w:t>Hieronder een voorbeeld van de</w:t>
      </w:r>
      <w:r w:rsidR="00C7314A" w:rsidRPr="00C7314A">
        <w:rPr>
          <w:lang w:val="nl-NL"/>
        </w:rPr>
        <w:t xml:space="preserve"> </w:t>
      </w:r>
      <w:r>
        <w:rPr>
          <w:lang w:val="nl-NL"/>
        </w:rPr>
        <w:t xml:space="preserve">vertaling van de terugrelatie van BSTCAT. </w:t>
      </w:r>
      <w:r w:rsidR="00C7314A" w:rsidRPr="00C7314A">
        <w:rPr>
          <w:lang w:val="nl-NL"/>
        </w:rPr>
        <w:t xml:space="preserve"> </w:t>
      </w:r>
      <w:r w:rsidR="00A7551C">
        <w:rPr>
          <w:lang w:val="nl-NL"/>
        </w:rPr>
        <w:t>Deze terugrelatie</w:t>
      </w:r>
      <w:r>
        <w:rPr>
          <w:lang w:val="nl-NL"/>
        </w:rPr>
        <w:t xml:space="preserve"> (CATBST)</w:t>
      </w:r>
      <w:r w:rsidR="00A7551C">
        <w:rPr>
          <w:lang w:val="nl-NL"/>
        </w:rPr>
        <w:t xml:space="preserve"> wordt als volgt </w:t>
      </w:r>
      <w:r>
        <w:rPr>
          <w:lang w:val="nl-NL"/>
        </w:rPr>
        <w:t xml:space="preserve">omgezet </w:t>
      </w:r>
      <w:r w:rsidR="00A7551C">
        <w:rPr>
          <w:lang w:val="nl-NL"/>
        </w:rPr>
        <w:t>naar StUF.</w:t>
      </w:r>
    </w:p>
    <w:p w:rsidR="00525551" w:rsidRDefault="00525551" w:rsidP="00525551">
      <w:pPr>
        <w:spacing w:after="0"/>
        <w:rPr>
          <w:rFonts w:ascii="Courier New" w:hAnsi="Courier New" w:cs="Courier New"/>
          <w:sz w:val="18"/>
          <w:szCs w:val="18"/>
          <w:lang w:val="nl-NL"/>
        </w:rPr>
      </w:pPr>
      <w:r>
        <w:rPr>
          <w:rFonts w:ascii="Courier New" w:hAnsi="Courier New" w:cs="Courier New"/>
          <w:sz w:val="18"/>
          <w:szCs w:val="18"/>
          <w:lang w:val="nl-NL"/>
        </w:rPr>
        <w:t>&lt;element name="</w:t>
      </w:r>
      <w:r w:rsidRPr="00CD42BA">
        <w:rPr>
          <w:rFonts w:ascii="Courier New" w:hAnsi="Courier New" w:cs="Courier New"/>
          <w:sz w:val="18"/>
          <w:szCs w:val="18"/>
          <w:u w:val="single"/>
          <w:lang w:val="nl-NL"/>
        </w:rPr>
        <w:t>bestaatUitBesluittype</w:t>
      </w:r>
      <w:r w:rsidRPr="00525551">
        <w:rPr>
          <w:rFonts w:ascii="Courier New" w:hAnsi="Courier New" w:cs="Courier New"/>
          <w:sz w:val="18"/>
          <w:szCs w:val="18"/>
          <w:lang w:val="nl-NL"/>
        </w:rPr>
        <w:t xml:space="preserve">" </w:t>
      </w:r>
    </w:p>
    <w:p w:rsidR="00525551" w:rsidRPr="00453AED" w:rsidRDefault="00525551" w:rsidP="00525551">
      <w:pPr>
        <w:spacing w:after="0"/>
        <w:rPr>
          <w:rFonts w:ascii="Courier New" w:hAnsi="Courier New" w:cs="Courier New"/>
          <w:sz w:val="18"/>
          <w:szCs w:val="18"/>
        </w:rPr>
      </w:pPr>
      <w:r w:rsidRPr="009D755A">
        <w:rPr>
          <w:rFonts w:ascii="Courier New" w:hAnsi="Courier New" w:cs="Courier New"/>
          <w:sz w:val="18"/>
          <w:szCs w:val="18"/>
          <w:lang w:val="nl-NL"/>
        </w:rPr>
        <w:t xml:space="preserve">         </w:t>
      </w:r>
      <w:r w:rsidRPr="00453AED">
        <w:rPr>
          <w:rFonts w:ascii="Courier New" w:hAnsi="Courier New" w:cs="Courier New"/>
          <w:sz w:val="18"/>
          <w:szCs w:val="18"/>
        </w:rPr>
        <w:t>type="</w:t>
      </w:r>
      <w:r w:rsidRPr="00CD42BA">
        <w:rPr>
          <w:rFonts w:ascii="Courier New" w:hAnsi="Courier New" w:cs="Courier New"/>
          <w:sz w:val="18"/>
          <w:szCs w:val="18"/>
          <w:u w:val="single"/>
        </w:rPr>
        <w:t>ztc</w:t>
      </w:r>
      <w:r w:rsidRPr="00453AED">
        <w:rPr>
          <w:rFonts w:ascii="Courier New" w:hAnsi="Courier New" w:cs="Courier New"/>
          <w:sz w:val="18"/>
          <w:szCs w:val="18"/>
        </w:rPr>
        <w:t>:</w:t>
      </w:r>
      <w:r w:rsidRPr="00CD42BA">
        <w:rPr>
          <w:rFonts w:ascii="Courier New" w:hAnsi="Courier New" w:cs="Courier New"/>
          <w:sz w:val="18"/>
          <w:szCs w:val="18"/>
          <w:u w:val="single"/>
        </w:rPr>
        <w:t>CATBST</w:t>
      </w:r>
      <w:r w:rsidRPr="00453AED">
        <w:rPr>
          <w:rFonts w:ascii="Courier New" w:hAnsi="Courier New" w:cs="Courier New"/>
          <w:sz w:val="18"/>
          <w:szCs w:val="18"/>
        </w:rPr>
        <w:t xml:space="preserve">-basis" </w:t>
      </w:r>
    </w:p>
    <w:p w:rsidR="00525551" w:rsidRPr="00453AED" w:rsidDel="00186EA1" w:rsidRDefault="00525551" w:rsidP="00525551">
      <w:pPr>
        <w:spacing w:after="0"/>
        <w:rPr>
          <w:del w:id="791" w:author="Henri Korver" w:date="2016-07-18T21:31:00Z"/>
          <w:rFonts w:ascii="Courier New" w:hAnsi="Courier New" w:cs="Courier New"/>
          <w:sz w:val="18"/>
          <w:szCs w:val="18"/>
        </w:rPr>
      </w:pPr>
      <w:del w:id="792" w:author="Henri Korver" w:date="2016-07-18T21:31:00Z">
        <w:r w:rsidRPr="00453AED" w:rsidDel="00186EA1">
          <w:rPr>
            <w:rFonts w:ascii="Courier New" w:hAnsi="Courier New" w:cs="Courier New"/>
            <w:sz w:val="18"/>
            <w:szCs w:val="18"/>
          </w:rPr>
          <w:delText xml:space="preserve">         nillable="true" </w:delText>
        </w:r>
      </w:del>
    </w:p>
    <w:p w:rsidR="00525551" w:rsidRPr="00453AED" w:rsidRDefault="00525551" w:rsidP="00525551">
      <w:pPr>
        <w:spacing w:after="0"/>
        <w:rPr>
          <w:rFonts w:ascii="Courier New" w:hAnsi="Courier New" w:cs="Courier New"/>
          <w:sz w:val="18"/>
          <w:szCs w:val="18"/>
        </w:rPr>
      </w:pPr>
      <w:r w:rsidRPr="00453AED">
        <w:rPr>
          <w:rFonts w:ascii="Courier New" w:hAnsi="Courier New" w:cs="Courier New"/>
          <w:sz w:val="18"/>
          <w:szCs w:val="18"/>
        </w:rPr>
        <w:t xml:space="preserve">         minOccurs="0" </w:t>
      </w:r>
    </w:p>
    <w:p w:rsidR="00525551" w:rsidRPr="00453AED" w:rsidRDefault="00525551" w:rsidP="00525551">
      <w:pPr>
        <w:spacing w:after="0"/>
        <w:rPr>
          <w:rFonts w:ascii="Courier New" w:hAnsi="Courier New" w:cs="Courier New"/>
          <w:sz w:val="18"/>
          <w:szCs w:val="18"/>
        </w:rPr>
      </w:pPr>
      <w:r w:rsidRPr="00453AED">
        <w:rPr>
          <w:rFonts w:ascii="Courier New" w:hAnsi="Courier New" w:cs="Courier New"/>
          <w:sz w:val="18"/>
          <w:szCs w:val="18"/>
        </w:rPr>
        <w:t xml:space="preserve">         maxOccurs="</w:t>
      </w:r>
      <w:r w:rsidRPr="00CD42BA">
        <w:rPr>
          <w:rFonts w:ascii="Courier New" w:hAnsi="Courier New" w:cs="Courier New"/>
          <w:sz w:val="18"/>
          <w:szCs w:val="18"/>
          <w:u w:val="single"/>
        </w:rPr>
        <w:t>unbounded</w:t>
      </w:r>
      <w:r w:rsidRPr="00453AED">
        <w:rPr>
          <w:rFonts w:ascii="Courier New" w:hAnsi="Courier New" w:cs="Courier New"/>
          <w:sz w:val="18"/>
          <w:szCs w:val="18"/>
        </w:rPr>
        <w:t xml:space="preserve">" </w:t>
      </w:r>
    </w:p>
    <w:p w:rsidR="00525551" w:rsidRPr="00453AED" w:rsidRDefault="00525551" w:rsidP="00525551">
      <w:pPr>
        <w:spacing w:after="0"/>
        <w:rPr>
          <w:rFonts w:ascii="Courier New" w:hAnsi="Courier New" w:cs="Courier New"/>
          <w:sz w:val="18"/>
          <w:szCs w:val="18"/>
        </w:rPr>
      </w:pPr>
      <w:r w:rsidRPr="00453AED">
        <w:rPr>
          <w:rFonts w:ascii="Courier New" w:hAnsi="Courier New" w:cs="Courier New"/>
          <w:sz w:val="18"/>
          <w:szCs w:val="18"/>
        </w:rPr>
        <w:t xml:space="preserve">         metadata:materieleHistorie="</w:t>
      </w:r>
      <w:r w:rsidRPr="00CD42BA">
        <w:rPr>
          <w:rFonts w:ascii="Courier New" w:hAnsi="Courier New" w:cs="Courier New"/>
          <w:sz w:val="18"/>
          <w:szCs w:val="18"/>
          <w:u w:val="single"/>
        </w:rPr>
        <w:t>false</w:t>
      </w:r>
      <w:r w:rsidRPr="00453AED">
        <w:rPr>
          <w:rFonts w:ascii="Courier New" w:hAnsi="Courier New" w:cs="Courier New"/>
          <w:sz w:val="18"/>
          <w:szCs w:val="18"/>
        </w:rPr>
        <w:t xml:space="preserve">" </w:t>
      </w:r>
    </w:p>
    <w:p w:rsidR="003B2939" w:rsidRPr="00453AED" w:rsidRDefault="00525551" w:rsidP="00525551">
      <w:pPr>
        <w:spacing w:after="0"/>
        <w:rPr>
          <w:rFonts w:ascii="Courier New" w:hAnsi="Courier New" w:cs="Courier New"/>
          <w:sz w:val="18"/>
          <w:szCs w:val="18"/>
        </w:rPr>
      </w:pPr>
      <w:r w:rsidRPr="00453AED">
        <w:rPr>
          <w:rFonts w:ascii="Courier New" w:hAnsi="Courier New" w:cs="Courier New"/>
          <w:sz w:val="18"/>
          <w:szCs w:val="18"/>
        </w:rPr>
        <w:t xml:space="preserve">         metadata:formeleHistorie="</w:t>
      </w:r>
      <w:r w:rsidRPr="00CD42BA">
        <w:rPr>
          <w:rFonts w:ascii="Courier New" w:hAnsi="Courier New" w:cs="Courier New"/>
          <w:sz w:val="18"/>
          <w:szCs w:val="18"/>
          <w:u w:val="single"/>
        </w:rPr>
        <w:t>false</w:t>
      </w:r>
      <w:r w:rsidRPr="00453AED">
        <w:rPr>
          <w:rFonts w:ascii="Courier New" w:hAnsi="Courier New" w:cs="Courier New"/>
          <w:sz w:val="18"/>
          <w:szCs w:val="18"/>
        </w:rPr>
        <w:t>"/&gt;</w:t>
      </w:r>
    </w:p>
    <w:p w:rsidR="003B2939" w:rsidRPr="00453AED" w:rsidRDefault="003B2939" w:rsidP="00B75807">
      <w:pPr>
        <w:spacing w:after="0"/>
        <w:rPr>
          <w:rFonts w:ascii="Courier New" w:hAnsi="Courier New" w:cs="Courier New"/>
          <w:sz w:val="18"/>
          <w:szCs w:val="18"/>
        </w:rPr>
      </w:pPr>
    </w:p>
    <w:p w:rsidR="00525551" w:rsidRDefault="00525551" w:rsidP="00525551">
      <w:pPr>
        <w:spacing w:after="0"/>
        <w:rPr>
          <w:rFonts w:ascii="Courier New" w:hAnsi="Courier New" w:cs="Courier New"/>
          <w:sz w:val="18"/>
          <w:szCs w:val="18"/>
        </w:rPr>
      </w:pPr>
    </w:p>
    <w:p w:rsidR="00525551" w:rsidRPr="00F530CB" w:rsidRDefault="00525551" w:rsidP="00525551">
      <w:pPr>
        <w:spacing w:after="0"/>
        <w:rPr>
          <w:rFonts w:ascii="Courier New" w:hAnsi="Courier New" w:cs="Courier New"/>
          <w:sz w:val="18"/>
          <w:szCs w:val="18"/>
        </w:rPr>
      </w:pPr>
      <w:r w:rsidRPr="00F530CB">
        <w:rPr>
          <w:rFonts w:ascii="Courier New" w:hAnsi="Courier New" w:cs="Courier New"/>
          <w:sz w:val="18"/>
          <w:szCs w:val="18"/>
        </w:rPr>
        <w:t>&lt;complexType name="</w:t>
      </w:r>
      <w:r w:rsidRPr="00CD42BA">
        <w:rPr>
          <w:rFonts w:ascii="Courier New" w:hAnsi="Courier New" w:cs="Courier New"/>
          <w:sz w:val="18"/>
          <w:szCs w:val="18"/>
          <w:u w:val="single"/>
        </w:rPr>
        <w:t>CATBST</w:t>
      </w:r>
      <w:r w:rsidRPr="00F530CB">
        <w:rPr>
          <w:rFonts w:ascii="Courier New" w:hAnsi="Courier New" w:cs="Courier New"/>
          <w:sz w:val="18"/>
          <w:szCs w:val="18"/>
        </w:rPr>
        <w:t>-basis"&gt;</w:t>
      </w:r>
    </w:p>
    <w:p w:rsidR="00525551" w:rsidRPr="00F530CB" w:rsidRDefault="00525551" w:rsidP="00525551">
      <w:pPr>
        <w:spacing w:after="0"/>
        <w:rPr>
          <w:rFonts w:ascii="Courier New" w:hAnsi="Courier New" w:cs="Courier New"/>
          <w:sz w:val="18"/>
          <w:szCs w:val="18"/>
          <w:lang w:val="nl-NL"/>
        </w:rPr>
      </w:pPr>
      <w:r w:rsidRPr="00F530CB">
        <w:rPr>
          <w:rFonts w:ascii="Courier New" w:hAnsi="Courier New" w:cs="Courier New"/>
          <w:sz w:val="18"/>
          <w:szCs w:val="18"/>
        </w:rPr>
        <w:t xml:space="preserve">   </w:t>
      </w:r>
      <w:r w:rsidRPr="00F530CB">
        <w:rPr>
          <w:rFonts w:ascii="Courier New" w:hAnsi="Courier New" w:cs="Courier New"/>
          <w:sz w:val="18"/>
          <w:szCs w:val="18"/>
          <w:lang w:val="nl-NL"/>
        </w:rPr>
        <w:t>&lt;annotation&gt;</w:t>
      </w:r>
    </w:p>
    <w:p w:rsidR="00525551" w:rsidRPr="00F530CB" w:rsidRDefault="00525551" w:rsidP="00525551">
      <w:pPr>
        <w:spacing w:after="0"/>
        <w:rPr>
          <w:rFonts w:ascii="Courier New" w:hAnsi="Courier New" w:cs="Courier New"/>
          <w:sz w:val="18"/>
          <w:szCs w:val="18"/>
          <w:lang w:val="nl-NL"/>
        </w:rPr>
      </w:pPr>
      <w:r w:rsidRPr="00F530CB">
        <w:rPr>
          <w:rFonts w:ascii="Courier New" w:hAnsi="Courier New" w:cs="Courier New"/>
          <w:sz w:val="18"/>
          <w:szCs w:val="18"/>
          <w:lang w:val="nl-NL"/>
        </w:rPr>
        <w:t xml:space="preserve">      &lt;documentation&gt;</w:t>
      </w:r>
      <w:r w:rsidRPr="00CD42BA">
        <w:rPr>
          <w:rFonts w:ascii="Courier New" w:hAnsi="Courier New" w:cs="Courier New"/>
          <w:sz w:val="18"/>
          <w:szCs w:val="18"/>
          <w:u w:val="single"/>
          <w:lang w:val="nl-NL"/>
        </w:rPr>
        <w:t xml:space="preserve">Relatie naar het besluittype dat tot de catalogus    </w:t>
      </w:r>
      <w:r w:rsidRPr="00CD42BA">
        <w:rPr>
          <w:rFonts w:ascii="Courier New" w:hAnsi="Courier New" w:cs="Courier New"/>
          <w:sz w:val="18"/>
          <w:szCs w:val="18"/>
          <w:u w:val="single"/>
          <w:lang w:val="nl-NL"/>
        </w:rPr>
        <w:br/>
      </w:r>
      <w:r w:rsidRPr="00F530CB">
        <w:rPr>
          <w:rFonts w:ascii="Courier New" w:hAnsi="Courier New" w:cs="Courier New"/>
          <w:sz w:val="18"/>
          <w:szCs w:val="18"/>
          <w:lang w:val="nl-NL"/>
        </w:rPr>
        <w:t xml:space="preserve">               </w:t>
      </w:r>
      <w:r w:rsidRPr="00CD42BA">
        <w:rPr>
          <w:rFonts w:ascii="Courier New" w:hAnsi="Courier New" w:cs="Courier New"/>
          <w:sz w:val="18"/>
          <w:szCs w:val="18"/>
          <w:u w:val="single"/>
          <w:lang w:val="nl-NL"/>
        </w:rPr>
        <w:t>behoort.</w:t>
      </w:r>
    </w:p>
    <w:p w:rsidR="00525551" w:rsidRPr="00F530CB" w:rsidRDefault="00525551" w:rsidP="00525551">
      <w:pPr>
        <w:spacing w:after="0"/>
        <w:rPr>
          <w:rFonts w:ascii="Courier New" w:hAnsi="Courier New" w:cs="Courier New"/>
          <w:sz w:val="18"/>
          <w:szCs w:val="18"/>
        </w:rPr>
      </w:pPr>
      <w:r w:rsidRPr="00F530CB">
        <w:rPr>
          <w:rFonts w:ascii="Courier New" w:hAnsi="Courier New" w:cs="Courier New"/>
          <w:sz w:val="18"/>
          <w:szCs w:val="18"/>
          <w:lang w:val="nl-NL"/>
        </w:rPr>
        <w:t xml:space="preserve">      </w:t>
      </w:r>
      <w:r w:rsidRPr="00F530CB">
        <w:rPr>
          <w:rFonts w:ascii="Courier New" w:hAnsi="Courier New" w:cs="Courier New"/>
          <w:sz w:val="18"/>
          <w:szCs w:val="18"/>
        </w:rPr>
        <w:t>&lt;/documentation&gt;</w:t>
      </w:r>
    </w:p>
    <w:p w:rsidR="00525551" w:rsidRDefault="00525551" w:rsidP="00525551">
      <w:pPr>
        <w:spacing w:after="0"/>
        <w:rPr>
          <w:ins w:id="793" w:author="Henri Korver" w:date="2016-07-18T21:32:00Z"/>
          <w:rFonts w:ascii="Courier New" w:hAnsi="Courier New" w:cs="Courier New"/>
          <w:sz w:val="18"/>
          <w:szCs w:val="18"/>
        </w:rPr>
      </w:pPr>
      <w:r w:rsidRPr="00F530CB">
        <w:rPr>
          <w:rFonts w:ascii="Courier New" w:hAnsi="Courier New" w:cs="Courier New"/>
          <w:sz w:val="18"/>
          <w:szCs w:val="18"/>
        </w:rPr>
        <w:t xml:space="preserve">   &lt;/annotation&gt;</w:t>
      </w:r>
    </w:p>
    <w:p w:rsidR="00186EA1" w:rsidRPr="003C0D78" w:rsidRDefault="00186EA1" w:rsidP="00186EA1">
      <w:pPr>
        <w:spacing w:after="0"/>
        <w:rPr>
          <w:ins w:id="794" w:author="Henri Korver" w:date="2016-07-18T21:32:00Z"/>
          <w:rFonts w:ascii="Courier New" w:hAnsi="Courier New" w:cs="Courier New"/>
          <w:sz w:val="18"/>
          <w:szCs w:val="18"/>
          <w:lang w:val="nl-NL"/>
        </w:rPr>
      </w:pPr>
      <w:ins w:id="795" w:author="Henri Korver" w:date="2016-07-18T21:32:00Z">
        <w:r>
          <w:rPr>
            <w:rFonts w:ascii="Courier New" w:hAnsi="Courier New" w:cs="Courier New"/>
            <w:sz w:val="18"/>
            <w:szCs w:val="18"/>
          </w:rPr>
          <w:t xml:space="preserve">   </w:t>
        </w:r>
        <w:r w:rsidRPr="003C0D78">
          <w:rPr>
            <w:rFonts w:ascii="Courier New" w:hAnsi="Courier New" w:cs="Courier New"/>
            <w:sz w:val="18"/>
            <w:szCs w:val="18"/>
            <w:lang w:val="nl-NL"/>
          </w:rPr>
          <w:t>&lt;choice&gt;</w:t>
        </w:r>
      </w:ins>
    </w:p>
    <w:p w:rsidR="00186EA1" w:rsidRPr="00186EA1" w:rsidRDefault="00186EA1" w:rsidP="00186EA1">
      <w:pPr>
        <w:spacing w:after="0"/>
        <w:ind w:left="720"/>
        <w:rPr>
          <w:rFonts w:ascii="Courier New" w:hAnsi="Courier New" w:cs="Courier New"/>
          <w:sz w:val="18"/>
          <w:szCs w:val="18"/>
          <w:lang w:val="nl-NL"/>
          <w:rPrChange w:id="796" w:author="Henri Korver" w:date="2016-07-18T21:32:00Z">
            <w:rPr>
              <w:rFonts w:ascii="Courier New" w:hAnsi="Courier New" w:cs="Courier New"/>
              <w:sz w:val="18"/>
              <w:szCs w:val="18"/>
            </w:rPr>
          </w:rPrChange>
        </w:rPr>
        <w:pPrChange w:id="797" w:author="Henri Korver" w:date="2016-07-18T21:32:00Z">
          <w:pPr>
            <w:spacing w:after="0"/>
          </w:pPr>
        </w:pPrChange>
      </w:pPr>
      <w:ins w:id="798" w:author="Henri Korver" w:date="2016-07-18T21:32:00Z">
        <w:r>
          <w:rPr>
            <w:rFonts w:ascii="Courier New" w:hAnsi="Courier New" w:cs="Courier New"/>
            <w:sz w:val="18"/>
            <w:szCs w:val="18"/>
            <w:lang w:val="nl-NL"/>
          </w:rPr>
          <w:t xml:space="preserve">   </w:t>
        </w:r>
        <w:r w:rsidRPr="003C0D78">
          <w:rPr>
            <w:rFonts w:ascii="Courier New" w:hAnsi="Courier New" w:cs="Courier New"/>
            <w:sz w:val="18"/>
            <w:szCs w:val="18"/>
            <w:lang w:val="nl-NL"/>
          </w:rPr>
          <w:t>&lt;element ref="stuf:leeg"/&gt;</w:t>
        </w:r>
      </w:ins>
    </w:p>
    <w:p w:rsidR="00525551" w:rsidRPr="00F530CB" w:rsidRDefault="00525551" w:rsidP="00186EA1">
      <w:pPr>
        <w:spacing w:after="0"/>
        <w:ind w:left="720"/>
        <w:rPr>
          <w:rFonts w:ascii="Courier New" w:hAnsi="Courier New" w:cs="Courier New"/>
          <w:sz w:val="18"/>
          <w:szCs w:val="18"/>
        </w:rPr>
        <w:pPrChange w:id="799" w:author="Henri Korver" w:date="2016-07-18T21:32:00Z">
          <w:pPr>
            <w:spacing w:after="0"/>
          </w:pPr>
        </w:pPrChange>
      </w:pPr>
      <w:r w:rsidRPr="00F530CB">
        <w:rPr>
          <w:rFonts w:ascii="Courier New" w:hAnsi="Courier New" w:cs="Courier New"/>
          <w:sz w:val="18"/>
          <w:szCs w:val="18"/>
        </w:rPr>
        <w:t xml:space="preserve">   &lt;sequence&gt;</w:t>
      </w:r>
    </w:p>
    <w:p w:rsidR="00525551" w:rsidRPr="00F530CB" w:rsidRDefault="00525551" w:rsidP="00186EA1">
      <w:pPr>
        <w:spacing w:after="0"/>
        <w:ind w:left="720"/>
        <w:rPr>
          <w:rFonts w:ascii="Courier New" w:hAnsi="Courier New" w:cs="Courier New"/>
          <w:sz w:val="18"/>
          <w:szCs w:val="18"/>
        </w:rPr>
        <w:pPrChange w:id="800" w:author="Henri Korver" w:date="2016-07-18T21:32:00Z">
          <w:pPr>
            <w:spacing w:after="0"/>
          </w:pPr>
        </w:pPrChange>
      </w:pPr>
      <w:r w:rsidRPr="00F530CB">
        <w:rPr>
          <w:rFonts w:ascii="Courier New" w:hAnsi="Courier New" w:cs="Courier New"/>
          <w:sz w:val="18"/>
          <w:szCs w:val="18"/>
        </w:rPr>
        <w:lastRenderedPageBreak/>
        <w:tab/>
        <w:t>&lt;element name="gerelateerde" type="</w:t>
      </w:r>
      <w:r w:rsidRPr="00CD42BA">
        <w:rPr>
          <w:rFonts w:ascii="Courier New" w:hAnsi="Courier New" w:cs="Courier New"/>
          <w:sz w:val="18"/>
          <w:szCs w:val="18"/>
          <w:u w:val="single"/>
        </w:rPr>
        <w:t>ztc</w:t>
      </w:r>
      <w:r w:rsidRPr="00F530CB">
        <w:rPr>
          <w:rFonts w:ascii="Courier New" w:hAnsi="Courier New" w:cs="Courier New"/>
          <w:sz w:val="18"/>
          <w:szCs w:val="18"/>
        </w:rPr>
        <w:t>:</w:t>
      </w:r>
      <w:r w:rsidRPr="00CD42BA">
        <w:rPr>
          <w:rFonts w:ascii="Courier New" w:hAnsi="Courier New" w:cs="Courier New"/>
          <w:sz w:val="18"/>
          <w:szCs w:val="18"/>
          <w:u w:val="single"/>
        </w:rPr>
        <w:t>BST</w:t>
      </w:r>
      <w:r w:rsidRPr="00F530CB">
        <w:rPr>
          <w:rFonts w:ascii="Courier New" w:hAnsi="Courier New" w:cs="Courier New"/>
          <w:sz w:val="18"/>
          <w:szCs w:val="18"/>
        </w:rPr>
        <w:t xml:space="preserve">-basis" nillable="true"  </w:t>
      </w:r>
      <w:r w:rsidRPr="00F530CB">
        <w:rPr>
          <w:rFonts w:ascii="Courier New" w:hAnsi="Courier New" w:cs="Courier New"/>
          <w:sz w:val="18"/>
          <w:szCs w:val="18"/>
        </w:rPr>
        <w:br/>
        <w:t xml:space="preserve">               minOccurs="0"/&gt;</w:t>
      </w:r>
    </w:p>
    <w:p w:rsidR="00525551" w:rsidRPr="00F530CB" w:rsidRDefault="00525551" w:rsidP="00186EA1">
      <w:pPr>
        <w:spacing w:after="0"/>
        <w:ind w:left="720"/>
        <w:rPr>
          <w:rFonts w:ascii="Courier New" w:hAnsi="Courier New" w:cs="Courier New"/>
          <w:sz w:val="18"/>
          <w:szCs w:val="18"/>
        </w:rPr>
        <w:pPrChange w:id="801" w:author="Henri Korver" w:date="2016-07-18T21:32:00Z">
          <w:pPr>
            <w:spacing w:after="0"/>
          </w:pPr>
        </w:pPrChange>
      </w:pPr>
      <w:r w:rsidRPr="00F530CB">
        <w:rPr>
          <w:rFonts w:ascii="Courier New" w:hAnsi="Courier New" w:cs="Courier New"/>
          <w:sz w:val="18"/>
          <w:szCs w:val="18"/>
        </w:rPr>
        <w:tab/>
        <w:t>&lt;element ref="</w:t>
      </w:r>
      <w:del w:id="802" w:author="Henri Korver" w:date="2016-07-18T15:54:00Z">
        <w:r w:rsidRPr="00F530CB" w:rsidDel="00D64412">
          <w:rPr>
            <w:rFonts w:ascii="Courier New" w:hAnsi="Courier New" w:cs="Courier New"/>
            <w:sz w:val="18"/>
            <w:szCs w:val="18"/>
          </w:rPr>
          <w:delText>StUF</w:delText>
        </w:r>
      </w:del>
      <w:ins w:id="803" w:author="Henri Korver" w:date="2016-07-18T15:54:00Z">
        <w:r w:rsidR="00D64412">
          <w:rPr>
            <w:rFonts w:ascii="Courier New" w:hAnsi="Courier New" w:cs="Courier New"/>
            <w:sz w:val="18"/>
            <w:szCs w:val="18"/>
          </w:rPr>
          <w:t>stuf</w:t>
        </w:r>
      </w:ins>
      <w:r w:rsidRPr="00F530CB">
        <w:rPr>
          <w:rFonts w:ascii="Courier New" w:hAnsi="Courier New" w:cs="Courier New"/>
          <w:sz w:val="18"/>
          <w:szCs w:val="18"/>
        </w:rPr>
        <w:t>:extraElementen" minOccurs="0"/&gt;</w:t>
      </w:r>
    </w:p>
    <w:p w:rsidR="00525551" w:rsidRDefault="00525551" w:rsidP="00186EA1">
      <w:pPr>
        <w:spacing w:after="0"/>
        <w:ind w:left="720"/>
        <w:rPr>
          <w:ins w:id="804" w:author="Henri Korver" w:date="2016-07-18T21:32:00Z"/>
          <w:rFonts w:ascii="Courier New" w:hAnsi="Courier New" w:cs="Courier New"/>
          <w:sz w:val="18"/>
          <w:szCs w:val="18"/>
        </w:rPr>
        <w:pPrChange w:id="805" w:author="Henri Korver" w:date="2016-07-18T21:32:00Z">
          <w:pPr>
            <w:spacing w:after="0"/>
          </w:pPr>
        </w:pPrChange>
      </w:pPr>
      <w:r w:rsidRPr="00F530CB">
        <w:rPr>
          <w:rFonts w:ascii="Courier New" w:hAnsi="Courier New" w:cs="Courier New"/>
          <w:sz w:val="18"/>
          <w:szCs w:val="18"/>
        </w:rPr>
        <w:t xml:space="preserve">   &lt;/sequence&gt;</w:t>
      </w:r>
    </w:p>
    <w:p w:rsidR="00186EA1" w:rsidRPr="00F530CB" w:rsidRDefault="00186EA1" w:rsidP="005C0B32">
      <w:pPr>
        <w:spacing w:after="0"/>
        <w:rPr>
          <w:rFonts w:ascii="Courier New" w:hAnsi="Courier New" w:cs="Courier New"/>
          <w:sz w:val="18"/>
          <w:szCs w:val="18"/>
        </w:rPr>
      </w:pPr>
      <w:ins w:id="806" w:author="Henri Korver" w:date="2016-07-18T21:32:00Z">
        <w:r>
          <w:rPr>
            <w:rFonts w:ascii="Courier New" w:hAnsi="Courier New" w:cs="Courier New"/>
            <w:sz w:val="18"/>
            <w:szCs w:val="18"/>
          </w:rPr>
          <w:t xml:space="preserve">   &lt;/choice&gt;</w:t>
        </w:r>
      </w:ins>
    </w:p>
    <w:p w:rsidR="00525551" w:rsidRPr="00F530CB" w:rsidRDefault="00525551" w:rsidP="00525551">
      <w:pPr>
        <w:spacing w:after="0"/>
        <w:rPr>
          <w:rFonts w:ascii="Courier New" w:hAnsi="Courier New" w:cs="Courier New"/>
          <w:sz w:val="18"/>
          <w:szCs w:val="18"/>
        </w:rPr>
      </w:pPr>
      <w:r w:rsidRPr="00F530CB">
        <w:rPr>
          <w:rFonts w:ascii="Courier New" w:hAnsi="Courier New" w:cs="Courier New"/>
          <w:sz w:val="18"/>
          <w:szCs w:val="18"/>
        </w:rPr>
        <w:t xml:space="preserve">   &lt;attribute </w:t>
      </w:r>
      <w:del w:id="807" w:author="Henri Korver" w:date="2016-07-18T15:55:00Z">
        <w:r w:rsidRPr="00F530CB" w:rsidDel="00D64412">
          <w:rPr>
            <w:rFonts w:ascii="Courier New" w:hAnsi="Courier New" w:cs="Courier New"/>
            <w:sz w:val="18"/>
            <w:szCs w:val="18"/>
          </w:rPr>
          <w:delText>ref</w:delText>
        </w:r>
      </w:del>
      <w:ins w:id="808" w:author="Henri Korver" w:date="2016-07-18T15:55:00Z">
        <w:r w:rsidR="00D64412">
          <w:rPr>
            <w:rFonts w:ascii="Courier New" w:hAnsi="Courier New" w:cs="Courier New"/>
            <w:sz w:val="18"/>
            <w:szCs w:val="18"/>
          </w:rPr>
          <w:t>name</w:t>
        </w:r>
      </w:ins>
      <w:r w:rsidRPr="00F530CB">
        <w:rPr>
          <w:rFonts w:ascii="Courier New" w:hAnsi="Courier New" w:cs="Courier New"/>
          <w:sz w:val="18"/>
          <w:szCs w:val="18"/>
        </w:rPr>
        <w:t>="</w:t>
      </w:r>
      <w:del w:id="809" w:author="Henri Korver" w:date="2016-07-18T15:54:00Z">
        <w:r w:rsidRPr="00F530CB" w:rsidDel="00D64412">
          <w:rPr>
            <w:rFonts w:ascii="Courier New" w:hAnsi="Courier New" w:cs="Courier New"/>
            <w:sz w:val="18"/>
            <w:szCs w:val="18"/>
          </w:rPr>
          <w:delText>StUF</w:delText>
        </w:r>
      </w:del>
      <w:ins w:id="810" w:author="Henri Korver" w:date="2016-07-18T15:55:00Z">
        <w:r w:rsidR="00D64412">
          <w:rPr>
            <w:rFonts w:ascii="Courier New" w:hAnsi="Courier New" w:cs="Courier New"/>
            <w:sz w:val="18"/>
            <w:szCs w:val="18"/>
          </w:rPr>
          <w:t>ztc</w:t>
        </w:r>
      </w:ins>
      <w:r w:rsidRPr="00F530CB">
        <w:rPr>
          <w:rFonts w:ascii="Courier New" w:hAnsi="Courier New" w:cs="Courier New"/>
          <w:sz w:val="18"/>
          <w:szCs w:val="18"/>
        </w:rPr>
        <w:t>:</w:t>
      </w:r>
      <w:ins w:id="811" w:author="Henri Korver" w:date="2016-07-18T16:10:00Z">
        <w:r w:rsidR="000C68B8">
          <w:rPr>
            <w:rFonts w:ascii="Courier New" w:hAnsi="Courier New" w:cs="Courier New"/>
            <w:sz w:val="18"/>
            <w:szCs w:val="18"/>
          </w:rPr>
          <w:t>E</w:t>
        </w:r>
      </w:ins>
      <w:del w:id="812" w:author="Henri Korver" w:date="2016-07-18T16:10:00Z">
        <w:r w:rsidRPr="00F530CB" w:rsidDel="000C68B8">
          <w:rPr>
            <w:rFonts w:ascii="Courier New" w:hAnsi="Courier New" w:cs="Courier New"/>
            <w:sz w:val="18"/>
            <w:szCs w:val="18"/>
          </w:rPr>
          <w:delText>e</w:delText>
        </w:r>
      </w:del>
      <w:r w:rsidRPr="00F530CB">
        <w:rPr>
          <w:rFonts w:ascii="Courier New" w:hAnsi="Courier New" w:cs="Courier New"/>
          <w:sz w:val="18"/>
          <w:szCs w:val="18"/>
        </w:rPr>
        <w:t>ntiteittype</w:t>
      </w:r>
      <w:ins w:id="813" w:author="Henri Korver" w:date="2016-07-18T15:55:00Z">
        <w:r w:rsidR="00D64412" w:rsidRPr="00CD42BA">
          <w:rPr>
            <w:rFonts w:ascii="Courier New" w:hAnsi="Courier New" w:cs="Courier New"/>
            <w:sz w:val="18"/>
            <w:szCs w:val="18"/>
            <w:u w:val="single"/>
          </w:rPr>
          <w:t>CATBST</w:t>
        </w:r>
      </w:ins>
      <w:ins w:id="814" w:author="Henri Korver" w:date="2016-07-18T15:56:00Z">
        <w:r w:rsidR="00D64412" w:rsidRPr="00F530CB">
          <w:rPr>
            <w:rFonts w:ascii="Courier New" w:hAnsi="Courier New" w:cs="Courier New"/>
            <w:sz w:val="18"/>
            <w:szCs w:val="18"/>
          </w:rPr>
          <w:t>"</w:t>
        </w:r>
      </w:ins>
      <w:del w:id="815" w:author="Henri Korver" w:date="2016-07-18T15:55:00Z">
        <w:r w:rsidRPr="00F530CB" w:rsidDel="00D64412">
          <w:rPr>
            <w:rFonts w:ascii="Courier New" w:hAnsi="Courier New" w:cs="Courier New"/>
            <w:sz w:val="18"/>
            <w:szCs w:val="18"/>
          </w:rPr>
          <w:delText>" fixed="</w:delText>
        </w:r>
        <w:r w:rsidRPr="00CD42BA" w:rsidDel="00D64412">
          <w:rPr>
            <w:rFonts w:ascii="Courier New" w:hAnsi="Courier New" w:cs="Courier New"/>
            <w:sz w:val="18"/>
            <w:szCs w:val="18"/>
            <w:u w:val="single"/>
          </w:rPr>
          <w:delText>CATBST</w:delText>
        </w:r>
        <w:r w:rsidRPr="00F530CB" w:rsidDel="00D64412">
          <w:rPr>
            <w:rFonts w:ascii="Courier New" w:hAnsi="Courier New" w:cs="Courier New"/>
            <w:sz w:val="18"/>
            <w:szCs w:val="18"/>
          </w:rPr>
          <w:delText>"</w:delText>
        </w:r>
      </w:del>
      <w:r w:rsidRPr="00F530CB">
        <w:rPr>
          <w:rFonts w:ascii="Courier New" w:hAnsi="Courier New" w:cs="Courier New"/>
          <w:sz w:val="18"/>
          <w:szCs w:val="18"/>
        </w:rPr>
        <w:t>/&gt;</w:t>
      </w:r>
    </w:p>
    <w:p w:rsidR="00525551" w:rsidRPr="00F530CB" w:rsidRDefault="00525551" w:rsidP="00525551">
      <w:pPr>
        <w:spacing w:after="0"/>
        <w:rPr>
          <w:rFonts w:ascii="Courier New" w:hAnsi="Courier New" w:cs="Courier New"/>
          <w:sz w:val="18"/>
          <w:szCs w:val="18"/>
        </w:rPr>
      </w:pPr>
      <w:r w:rsidRPr="00F530CB">
        <w:rPr>
          <w:rFonts w:ascii="Courier New" w:hAnsi="Courier New" w:cs="Courier New"/>
          <w:sz w:val="18"/>
          <w:szCs w:val="18"/>
        </w:rPr>
        <w:t xml:space="preserve">   &lt;attributeGroup ref="</w:t>
      </w:r>
      <w:del w:id="816" w:author="Henri Korver" w:date="2016-07-18T15:54:00Z">
        <w:r w:rsidRPr="00F530CB" w:rsidDel="00D64412">
          <w:rPr>
            <w:rFonts w:ascii="Courier New" w:hAnsi="Courier New" w:cs="Courier New"/>
            <w:sz w:val="18"/>
            <w:szCs w:val="18"/>
          </w:rPr>
          <w:delText>StUF</w:delText>
        </w:r>
      </w:del>
      <w:ins w:id="817" w:author="Henri Korver" w:date="2016-07-18T15:54:00Z">
        <w:r w:rsidR="00D64412">
          <w:rPr>
            <w:rFonts w:ascii="Courier New" w:hAnsi="Courier New" w:cs="Courier New"/>
            <w:sz w:val="18"/>
            <w:szCs w:val="18"/>
          </w:rPr>
          <w:t>stuf</w:t>
        </w:r>
      </w:ins>
      <w:r w:rsidRPr="00F530CB">
        <w:rPr>
          <w:rFonts w:ascii="Courier New" w:hAnsi="Courier New" w:cs="Courier New"/>
          <w:sz w:val="18"/>
          <w:szCs w:val="18"/>
        </w:rPr>
        <w:t>:entiteit"/&gt;</w:t>
      </w:r>
    </w:p>
    <w:p w:rsidR="00D434B2" w:rsidRDefault="00525551" w:rsidP="00A136EC">
      <w:pPr>
        <w:spacing w:after="0"/>
        <w:rPr>
          <w:ins w:id="818" w:author="Henri Korver" w:date="2016-07-18T15:57:00Z"/>
          <w:rFonts w:ascii="Courier New" w:hAnsi="Courier New" w:cs="Courier New"/>
          <w:sz w:val="18"/>
          <w:szCs w:val="18"/>
        </w:rPr>
      </w:pPr>
      <w:r w:rsidRPr="00F530CB">
        <w:rPr>
          <w:rFonts w:ascii="Courier New" w:hAnsi="Courier New" w:cs="Courier New"/>
          <w:sz w:val="18"/>
          <w:szCs w:val="18"/>
        </w:rPr>
        <w:t>&lt;/complexType&gt;</w:t>
      </w:r>
    </w:p>
    <w:p w:rsidR="00D64412" w:rsidRDefault="00D64412" w:rsidP="00A136EC">
      <w:pPr>
        <w:spacing w:after="0"/>
        <w:rPr>
          <w:ins w:id="819" w:author="Henri Korver" w:date="2016-07-18T15:57:00Z"/>
          <w:rFonts w:ascii="Courier New" w:hAnsi="Courier New" w:cs="Courier New"/>
          <w:sz w:val="18"/>
          <w:szCs w:val="18"/>
        </w:rPr>
      </w:pPr>
    </w:p>
    <w:p w:rsidR="00D64412" w:rsidRPr="0051508F" w:rsidRDefault="00D64412" w:rsidP="00D64412">
      <w:pPr>
        <w:spacing w:after="0"/>
        <w:rPr>
          <w:ins w:id="820" w:author="Henri Korver" w:date="2016-07-18T15:57:00Z"/>
          <w:rFonts w:ascii="Courier New" w:hAnsi="Courier New" w:cs="Courier New"/>
          <w:sz w:val="18"/>
          <w:szCs w:val="18"/>
        </w:rPr>
      </w:pPr>
      <w:ins w:id="821" w:author="Henri Korver" w:date="2016-07-18T15:57:00Z">
        <w:r w:rsidRPr="0051508F">
          <w:rPr>
            <w:rFonts w:ascii="Courier New" w:hAnsi="Courier New" w:cs="Courier New"/>
            <w:sz w:val="18"/>
            <w:szCs w:val="18"/>
          </w:rPr>
          <w:t>&lt;</w:t>
        </w:r>
        <w:r>
          <w:rPr>
            <w:rFonts w:ascii="Courier New" w:hAnsi="Courier New" w:cs="Courier New"/>
            <w:sz w:val="18"/>
            <w:szCs w:val="18"/>
          </w:rPr>
          <w:t>simpleType name="</w:t>
        </w:r>
        <w:r w:rsidRPr="00D64412">
          <w:rPr>
            <w:rFonts w:ascii="Courier New" w:hAnsi="Courier New" w:cs="Courier New"/>
            <w:sz w:val="18"/>
            <w:szCs w:val="18"/>
          </w:rPr>
          <w:t>Entiteittype</w:t>
        </w:r>
        <w:r w:rsidRPr="005E3A86">
          <w:rPr>
            <w:rFonts w:ascii="Courier New" w:hAnsi="Courier New" w:cs="Courier New"/>
            <w:sz w:val="18"/>
            <w:szCs w:val="18"/>
            <w:u w:val="single"/>
          </w:rPr>
          <w:t>CAT</w:t>
        </w:r>
        <w:r>
          <w:rPr>
            <w:rFonts w:ascii="Courier New" w:hAnsi="Courier New" w:cs="Courier New"/>
            <w:sz w:val="18"/>
            <w:szCs w:val="18"/>
            <w:u w:val="single"/>
          </w:rPr>
          <w:t>BST</w:t>
        </w:r>
        <w:r w:rsidRPr="0051508F">
          <w:rPr>
            <w:rFonts w:ascii="Courier New" w:hAnsi="Courier New" w:cs="Courier New"/>
            <w:sz w:val="18"/>
            <w:szCs w:val="18"/>
          </w:rPr>
          <w:t>"&gt;</w:t>
        </w:r>
      </w:ins>
    </w:p>
    <w:p w:rsidR="00D64412" w:rsidRPr="0051508F" w:rsidRDefault="00D64412" w:rsidP="00D64412">
      <w:pPr>
        <w:spacing w:after="0"/>
        <w:rPr>
          <w:ins w:id="822" w:author="Henri Korver" w:date="2016-07-18T15:57:00Z"/>
          <w:rFonts w:ascii="Courier New" w:hAnsi="Courier New" w:cs="Courier New"/>
          <w:sz w:val="18"/>
          <w:szCs w:val="18"/>
        </w:rPr>
      </w:pPr>
      <w:ins w:id="823" w:author="Henri Korver" w:date="2016-07-18T15:57:00Z">
        <w:r>
          <w:rPr>
            <w:rFonts w:ascii="Courier New" w:hAnsi="Courier New" w:cs="Courier New"/>
            <w:sz w:val="18"/>
            <w:szCs w:val="18"/>
          </w:rPr>
          <w:t xml:space="preserve">    </w:t>
        </w:r>
        <w:r w:rsidRPr="0051508F">
          <w:rPr>
            <w:rFonts w:ascii="Courier New" w:hAnsi="Courier New" w:cs="Courier New"/>
            <w:sz w:val="18"/>
            <w:szCs w:val="18"/>
          </w:rPr>
          <w:t>&lt;restriction base="string"&gt;</w:t>
        </w:r>
      </w:ins>
    </w:p>
    <w:p w:rsidR="00D64412" w:rsidRPr="0051508F" w:rsidRDefault="00D64412" w:rsidP="00D64412">
      <w:pPr>
        <w:spacing w:after="0"/>
        <w:rPr>
          <w:ins w:id="824" w:author="Henri Korver" w:date="2016-07-18T15:57:00Z"/>
          <w:rFonts w:ascii="Courier New" w:hAnsi="Courier New" w:cs="Courier New"/>
          <w:sz w:val="18"/>
          <w:szCs w:val="18"/>
        </w:rPr>
      </w:pPr>
      <w:ins w:id="825" w:author="Henri Korver" w:date="2016-07-18T15:57:00Z">
        <w:r>
          <w:rPr>
            <w:rFonts w:ascii="Courier New" w:hAnsi="Courier New" w:cs="Courier New"/>
            <w:sz w:val="18"/>
            <w:szCs w:val="18"/>
          </w:rPr>
          <w:t xml:space="preserve">        </w:t>
        </w:r>
        <w:r w:rsidRPr="0051508F">
          <w:rPr>
            <w:rFonts w:ascii="Courier New" w:hAnsi="Courier New" w:cs="Courier New"/>
            <w:sz w:val="18"/>
            <w:szCs w:val="18"/>
          </w:rPr>
          <w:t>&lt;enumeration value="</w:t>
        </w:r>
        <w:r w:rsidRPr="005E3A86">
          <w:rPr>
            <w:rFonts w:ascii="Courier New" w:hAnsi="Courier New" w:cs="Courier New"/>
            <w:sz w:val="18"/>
            <w:szCs w:val="18"/>
            <w:u w:val="single"/>
          </w:rPr>
          <w:t>CAT</w:t>
        </w:r>
        <w:r>
          <w:rPr>
            <w:rFonts w:ascii="Courier New" w:hAnsi="Courier New" w:cs="Courier New"/>
            <w:sz w:val="18"/>
            <w:szCs w:val="18"/>
            <w:u w:val="single"/>
          </w:rPr>
          <w:t>BST</w:t>
        </w:r>
        <w:r w:rsidRPr="0051508F">
          <w:rPr>
            <w:rFonts w:ascii="Courier New" w:hAnsi="Courier New" w:cs="Courier New"/>
            <w:sz w:val="18"/>
            <w:szCs w:val="18"/>
          </w:rPr>
          <w:t>"/&gt;</w:t>
        </w:r>
      </w:ins>
    </w:p>
    <w:p w:rsidR="00D64412" w:rsidRPr="0051508F" w:rsidRDefault="00D64412" w:rsidP="00D64412">
      <w:pPr>
        <w:spacing w:after="0"/>
        <w:rPr>
          <w:ins w:id="826" w:author="Henri Korver" w:date="2016-07-18T15:57:00Z"/>
          <w:rFonts w:ascii="Courier New" w:hAnsi="Courier New" w:cs="Courier New"/>
          <w:sz w:val="18"/>
          <w:szCs w:val="18"/>
        </w:rPr>
      </w:pPr>
      <w:ins w:id="827" w:author="Henri Korver" w:date="2016-07-18T15:57:00Z">
        <w:r>
          <w:rPr>
            <w:rFonts w:ascii="Courier New" w:hAnsi="Courier New" w:cs="Courier New"/>
            <w:sz w:val="18"/>
            <w:szCs w:val="18"/>
          </w:rPr>
          <w:t xml:space="preserve">    </w:t>
        </w:r>
        <w:r w:rsidRPr="0051508F">
          <w:rPr>
            <w:rFonts w:ascii="Courier New" w:hAnsi="Courier New" w:cs="Courier New"/>
            <w:sz w:val="18"/>
            <w:szCs w:val="18"/>
          </w:rPr>
          <w:t>&lt;/restriction&gt;</w:t>
        </w:r>
      </w:ins>
    </w:p>
    <w:p w:rsidR="00D64412" w:rsidRDefault="00D64412" w:rsidP="00D64412">
      <w:pPr>
        <w:spacing w:after="0"/>
        <w:rPr>
          <w:ins w:id="828" w:author="Henri Korver" w:date="2016-07-18T15:57:00Z"/>
          <w:rFonts w:ascii="Courier New" w:hAnsi="Courier New" w:cs="Courier New"/>
          <w:sz w:val="18"/>
          <w:szCs w:val="18"/>
        </w:rPr>
      </w:pPr>
      <w:ins w:id="829" w:author="Henri Korver" w:date="2016-07-18T15:57:00Z">
        <w:r w:rsidRPr="0051508F">
          <w:rPr>
            <w:rFonts w:ascii="Courier New" w:hAnsi="Courier New" w:cs="Courier New"/>
            <w:sz w:val="18"/>
            <w:szCs w:val="18"/>
          </w:rPr>
          <w:t>&lt;/simpleType&gt;</w:t>
        </w:r>
      </w:ins>
    </w:p>
    <w:p w:rsidR="00D64412" w:rsidDel="00D64412" w:rsidRDefault="00D64412" w:rsidP="00A136EC">
      <w:pPr>
        <w:spacing w:after="0"/>
        <w:rPr>
          <w:del w:id="830" w:author="Henri Korver" w:date="2016-07-18T15:57:00Z"/>
          <w:rFonts w:ascii="Courier New" w:hAnsi="Courier New" w:cs="Courier New"/>
          <w:sz w:val="18"/>
          <w:szCs w:val="18"/>
        </w:rPr>
      </w:pPr>
    </w:p>
    <w:p w:rsidR="009D5697" w:rsidRDefault="009D5697" w:rsidP="00A136EC">
      <w:pPr>
        <w:spacing w:after="0"/>
        <w:rPr>
          <w:rFonts w:ascii="Courier New" w:hAnsi="Courier New" w:cs="Courier New"/>
          <w:sz w:val="18"/>
          <w:szCs w:val="18"/>
        </w:rPr>
      </w:pPr>
    </w:p>
    <w:p w:rsidR="009D5697" w:rsidRPr="00CF2B4B" w:rsidRDefault="009D5697" w:rsidP="009D5697">
      <w:pPr>
        <w:spacing w:after="0"/>
        <w:rPr>
          <w:rFonts w:ascii="Courier New" w:hAnsi="Courier New" w:cs="Courier New"/>
          <w:sz w:val="18"/>
          <w:szCs w:val="18"/>
          <w:lang w:val="nl-NL"/>
        </w:rPr>
      </w:pPr>
      <w:r w:rsidRPr="00CF2B4B">
        <w:rPr>
          <w:rFonts w:ascii="Courier New" w:hAnsi="Courier New" w:cs="Courier New"/>
          <w:sz w:val="18"/>
          <w:szCs w:val="18"/>
          <w:lang w:val="nl-NL"/>
        </w:rPr>
        <w:t>&lt;complexType name="</w:t>
      </w:r>
      <w:r w:rsidRPr="00CF2B4B">
        <w:rPr>
          <w:rFonts w:ascii="Courier New" w:hAnsi="Courier New" w:cs="Courier New"/>
          <w:sz w:val="18"/>
          <w:szCs w:val="18"/>
          <w:u w:val="single"/>
          <w:lang w:val="nl-NL"/>
        </w:rPr>
        <w:t>CAT</w:t>
      </w:r>
      <w:r>
        <w:rPr>
          <w:rFonts w:ascii="Courier New" w:hAnsi="Courier New" w:cs="Courier New"/>
          <w:sz w:val="18"/>
          <w:szCs w:val="18"/>
          <w:u w:val="single"/>
          <w:lang w:val="nl-NL"/>
        </w:rPr>
        <w:t>BST</w:t>
      </w:r>
      <w:r w:rsidRPr="00CF2B4B">
        <w:rPr>
          <w:rFonts w:ascii="Courier New" w:hAnsi="Courier New" w:cs="Courier New"/>
          <w:sz w:val="18"/>
          <w:szCs w:val="18"/>
          <w:lang w:val="nl-NL"/>
        </w:rPr>
        <w:t>-kerngegevens"&gt;</w:t>
      </w:r>
    </w:p>
    <w:p w:rsidR="009D5697" w:rsidRPr="00CF2B4B" w:rsidRDefault="009D5697" w:rsidP="009D5697">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Pr="00CF2B4B">
        <w:rPr>
          <w:rFonts w:ascii="Courier New" w:hAnsi="Courier New" w:cs="Courier New"/>
          <w:sz w:val="18"/>
          <w:szCs w:val="18"/>
          <w:lang w:val="nl-NL"/>
        </w:rPr>
        <w:t>&lt;annotation&gt;</w:t>
      </w:r>
    </w:p>
    <w:p w:rsidR="009D5697" w:rsidRPr="00CF2B4B" w:rsidRDefault="009D5697" w:rsidP="009D5697">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Pr="00CF2B4B">
        <w:rPr>
          <w:rFonts w:ascii="Courier New" w:hAnsi="Courier New" w:cs="Courier New"/>
          <w:sz w:val="18"/>
          <w:szCs w:val="18"/>
          <w:lang w:val="nl-NL"/>
        </w:rPr>
        <w:t>&lt;documentation&gt;Kerngegevens van de relatie&lt;/documentation&gt;</w:t>
      </w:r>
    </w:p>
    <w:p w:rsidR="009D5697" w:rsidRPr="00CF2B4B" w:rsidRDefault="009D5697" w:rsidP="009D5697">
      <w:pPr>
        <w:spacing w:after="0"/>
        <w:rPr>
          <w:rFonts w:ascii="Courier New" w:hAnsi="Courier New" w:cs="Courier New"/>
          <w:sz w:val="18"/>
          <w:szCs w:val="18"/>
        </w:rPr>
      </w:pPr>
      <w:r w:rsidRPr="00CD42BA">
        <w:rPr>
          <w:rFonts w:ascii="Courier New" w:hAnsi="Courier New" w:cs="Courier New"/>
          <w:sz w:val="18"/>
          <w:szCs w:val="18"/>
          <w:lang w:val="nl-NL"/>
        </w:rPr>
        <w:t xml:space="preserve">    </w:t>
      </w:r>
      <w:r w:rsidRPr="00CF2B4B">
        <w:rPr>
          <w:rFonts w:ascii="Courier New" w:hAnsi="Courier New" w:cs="Courier New"/>
          <w:sz w:val="18"/>
          <w:szCs w:val="18"/>
        </w:rPr>
        <w:t>&lt;/annotation&gt;</w:t>
      </w:r>
    </w:p>
    <w:p w:rsidR="009D5697" w:rsidRPr="00CF2B4B" w:rsidRDefault="009D5697" w:rsidP="009D5697">
      <w:pPr>
        <w:spacing w:after="0"/>
        <w:rPr>
          <w:rFonts w:ascii="Courier New" w:hAnsi="Courier New" w:cs="Courier New"/>
          <w:sz w:val="18"/>
          <w:szCs w:val="18"/>
        </w:rPr>
      </w:pPr>
      <w:r w:rsidRPr="00CF2B4B">
        <w:rPr>
          <w:rFonts w:ascii="Courier New" w:hAnsi="Courier New" w:cs="Courier New"/>
          <w:sz w:val="18"/>
          <w:szCs w:val="18"/>
        </w:rPr>
        <w:t xml:space="preserve">    &lt;complexContent&gt;</w:t>
      </w:r>
    </w:p>
    <w:p w:rsidR="009D5697" w:rsidRPr="00CF2B4B" w:rsidRDefault="009D5697" w:rsidP="009D5697">
      <w:pPr>
        <w:spacing w:after="0"/>
        <w:rPr>
          <w:rFonts w:ascii="Courier New" w:hAnsi="Courier New" w:cs="Courier New"/>
          <w:sz w:val="18"/>
          <w:szCs w:val="18"/>
        </w:rPr>
      </w:pPr>
      <w:r w:rsidRPr="00CF2B4B">
        <w:rPr>
          <w:rFonts w:ascii="Courier New" w:hAnsi="Courier New" w:cs="Courier New"/>
          <w:sz w:val="18"/>
          <w:szCs w:val="18"/>
        </w:rPr>
        <w:t xml:space="preserve">        &lt;restriction base="</w:t>
      </w:r>
      <w:r w:rsidRPr="00CF2B4B">
        <w:rPr>
          <w:rFonts w:ascii="Courier New" w:hAnsi="Courier New" w:cs="Courier New"/>
          <w:sz w:val="18"/>
          <w:szCs w:val="18"/>
          <w:u w:val="single"/>
        </w:rPr>
        <w:t>ztc</w:t>
      </w:r>
      <w:r w:rsidRPr="00CF2B4B">
        <w:rPr>
          <w:rFonts w:ascii="Courier New" w:hAnsi="Courier New" w:cs="Courier New"/>
          <w:sz w:val="18"/>
          <w:szCs w:val="18"/>
        </w:rPr>
        <w:t>:</w:t>
      </w:r>
      <w:r w:rsidRPr="00CF2B4B">
        <w:rPr>
          <w:rFonts w:ascii="Courier New" w:hAnsi="Courier New" w:cs="Courier New"/>
          <w:sz w:val="18"/>
          <w:szCs w:val="18"/>
          <w:u w:val="single"/>
        </w:rPr>
        <w:t>CAT</w:t>
      </w:r>
      <w:r>
        <w:rPr>
          <w:rFonts w:ascii="Courier New" w:hAnsi="Courier New" w:cs="Courier New"/>
          <w:sz w:val="18"/>
          <w:szCs w:val="18"/>
          <w:u w:val="single"/>
        </w:rPr>
        <w:t>BST</w:t>
      </w:r>
      <w:r w:rsidRPr="00CF2B4B">
        <w:rPr>
          <w:rFonts w:ascii="Courier New" w:hAnsi="Courier New" w:cs="Courier New"/>
          <w:sz w:val="18"/>
          <w:szCs w:val="18"/>
        </w:rPr>
        <w:t>-basis"&gt;</w:t>
      </w:r>
    </w:p>
    <w:p w:rsidR="009D5697" w:rsidRPr="00CF2B4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CF2B4B">
        <w:rPr>
          <w:rFonts w:ascii="Courier New" w:hAnsi="Courier New" w:cs="Courier New"/>
          <w:sz w:val="18"/>
          <w:szCs w:val="18"/>
        </w:rPr>
        <w:t>&lt;sequence&gt;</w:t>
      </w:r>
    </w:p>
    <w:p w:rsidR="009D5697" w:rsidRPr="00CD42BA" w:rsidRDefault="009D5697" w:rsidP="009D5697">
      <w:pPr>
        <w:spacing w:after="0"/>
        <w:rPr>
          <w:rFonts w:ascii="Courier New" w:hAnsi="Courier New" w:cs="Courier New"/>
          <w:sz w:val="18"/>
          <w:szCs w:val="18"/>
        </w:rPr>
      </w:pPr>
      <w:r w:rsidRPr="00CD42BA">
        <w:rPr>
          <w:rFonts w:ascii="Courier New" w:hAnsi="Courier New" w:cs="Courier New"/>
          <w:sz w:val="18"/>
          <w:szCs w:val="18"/>
        </w:rPr>
        <w:t xml:space="preserve">                &lt;element name="gerelateerde" type="</w:t>
      </w:r>
      <w:r w:rsidRPr="00CD42BA">
        <w:rPr>
          <w:rFonts w:ascii="Courier New" w:hAnsi="Courier New" w:cs="Courier New"/>
          <w:sz w:val="18"/>
          <w:szCs w:val="18"/>
          <w:u w:val="single"/>
        </w:rPr>
        <w:t>ztc</w:t>
      </w:r>
      <w:r w:rsidRPr="00CD42BA">
        <w:rPr>
          <w:rFonts w:ascii="Courier New" w:hAnsi="Courier New" w:cs="Courier New"/>
          <w:sz w:val="18"/>
          <w:szCs w:val="18"/>
        </w:rPr>
        <w:t>:</w:t>
      </w:r>
      <w:r w:rsidRPr="003B2D41">
        <w:rPr>
          <w:rFonts w:ascii="Courier New" w:hAnsi="Courier New" w:cs="Courier New"/>
          <w:sz w:val="18"/>
          <w:szCs w:val="18"/>
          <w:u w:val="single"/>
        </w:rPr>
        <w:t>BST</w:t>
      </w:r>
      <w:r w:rsidRPr="00CD42BA">
        <w:rPr>
          <w:rFonts w:ascii="Courier New" w:hAnsi="Courier New" w:cs="Courier New"/>
          <w:sz w:val="18"/>
          <w:szCs w:val="18"/>
        </w:rPr>
        <w:t xml:space="preserve">-kerngegevens" </w:t>
      </w:r>
      <w:r w:rsidRPr="00CD42BA">
        <w:rPr>
          <w:rFonts w:ascii="Courier New" w:hAnsi="Courier New" w:cs="Courier New"/>
          <w:sz w:val="18"/>
          <w:szCs w:val="18"/>
        </w:rPr>
        <w:br/>
        <w:t xml:space="preserve">                         nillable="true" minOccurs="0"/&gt;</w:t>
      </w:r>
    </w:p>
    <w:p w:rsidR="009D5697" w:rsidRPr="002F381B" w:rsidRDefault="009D5697" w:rsidP="009D5697">
      <w:pPr>
        <w:spacing w:after="0"/>
        <w:rPr>
          <w:rFonts w:ascii="Courier New" w:hAnsi="Courier New" w:cs="Courier New"/>
          <w:sz w:val="18"/>
          <w:szCs w:val="18"/>
        </w:rPr>
      </w:pPr>
      <w:r w:rsidRPr="00CD42BA">
        <w:rPr>
          <w:rFonts w:ascii="Courier New" w:hAnsi="Courier New" w:cs="Courier New"/>
          <w:sz w:val="18"/>
          <w:szCs w:val="18"/>
        </w:rPr>
        <w:t xml:space="preserve">           </w:t>
      </w:r>
      <w:r w:rsidRPr="002F381B">
        <w:rPr>
          <w:rFonts w:ascii="Courier New" w:hAnsi="Courier New" w:cs="Courier New"/>
          <w:sz w:val="18"/>
          <w:szCs w:val="18"/>
        </w:rPr>
        <w:t>&lt;/sequence&gt;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 xml:space="preserve">&lt;attribute </w:t>
      </w:r>
      <w:del w:id="831" w:author="Henri Korver" w:date="2016-07-18T16:04:00Z">
        <w:r w:rsidRPr="002F381B" w:rsidDel="00A154D6">
          <w:rPr>
            <w:rFonts w:ascii="Courier New" w:hAnsi="Courier New" w:cs="Courier New"/>
            <w:sz w:val="18"/>
            <w:szCs w:val="18"/>
          </w:rPr>
          <w:delText>ref</w:delText>
        </w:r>
      </w:del>
      <w:ins w:id="832" w:author="Henri Korver" w:date="2016-07-18T16:04:00Z">
        <w:r w:rsidR="00A154D6">
          <w:rPr>
            <w:rFonts w:ascii="Courier New" w:hAnsi="Courier New" w:cs="Courier New"/>
            <w:sz w:val="18"/>
            <w:szCs w:val="18"/>
          </w:rPr>
          <w:t>name</w:t>
        </w:r>
      </w:ins>
      <w:r w:rsidRPr="002F381B">
        <w:rPr>
          <w:rFonts w:ascii="Courier New" w:hAnsi="Courier New" w:cs="Courier New"/>
          <w:sz w:val="18"/>
          <w:szCs w:val="18"/>
        </w:rPr>
        <w:t>="</w:t>
      </w:r>
      <w:del w:id="833" w:author="Henri Korver" w:date="2016-07-18T16:04:00Z">
        <w:r w:rsidRPr="00A154D6" w:rsidDel="00A154D6">
          <w:rPr>
            <w:rFonts w:ascii="Courier New" w:hAnsi="Courier New" w:cs="Courier New"/>
            <w:sz w:val="18"/>
            <w:szCs w:val="18"/>
            <w:u w:val="single"/>
            <w:rPrChange w:id="834" w:author="Henri Korver" w:date="2016-07-18T16:05:00Z">
              <w:rPr>
                <w:rFonts w:ascii="Courier New" w:hAnsi="Courier New" w:cs="Courier New"/>
                <w:sz w:val="18"/>
                <w:szCs w:val="18"/>
              </w:rPr>
            </w:rPrChange>
          </w:rPr>
          <w:delText>stuf</w:delText>
        </w:r>
      </w:del>
      <w:ins w:id="835" w:author="Henri Korver" w:date="2016-07-18T16:04:00Z">
        <w:r w:rsidR="00A154D6" w:rsidRPr="00A154D6">
          <w:rPr>
            <w:rFonts w:ascii="Courier New" w:hAnsi="Courier New" w:cs="Courier New"/>
            <w:sz w:val="18"/>
            <w:szCs w:val="18"/>
            <w:u w:val="single"/>
            <w:rPrChange w:id="836" w:author="Henri Korver" w:date="2016-07-18T16:05:00Z">
              <w:rPr>
                <w:rFonts w:ascii="Courier New" w:hAnsi="Courier New" w:cs="Courier New"/>
                <w:sz w:val="18"/>
                <w:szCs w:val="18"/>
              </w:rPr>
            </w:rPrChange>
          </w:rPr>
          <w:t>ztc</w:t>
        </w:r>
      </w:ins>
      <w:r w:rsidRPr="002F381B">
        <w:rPr>
          <w:rFonts w:ascii="Courier New" w:hAnsi="Courier New" w:cs="Courier New"/>
          <w:sz w:val="18"/>
          <w:szCs w:val="18"/>
        </w:rPr>
        <w:t>:entiteittype</w:t>
      </w:r>
      <w:ins w:id="837" w:author="Henri Korver" w:date="2016-07-18T16:05:00Z">
        <w:r w:rsidR="00A154D6" w:rsidRPr="00CF2B4B">
          <w:rPr>
            <w:rFonts w:ascii="Courier New" w:hAnsi="Courier New" w:cs="Courier New"/>
            <w:sz w:val="18"/>
            <w:szCs w:val="18"/>
            <w:u w:val="single"/>
          </w:rPr>
          <w:t>CAT</w:t>
        </w:r>
        <w:r w:rsidR="00A154D6">
          <w:rPr>
            <w:rFonts w:ascii="Courier New" w:hAnsi="Courier New" w:cs="Courier New"/>
            <w:sz w:val="18"/>
            <w:szCs w:val="18"/>
            <w:u w:val="single"/>
          </w:rPr>
          <w:t>BST</w:t>
        </w:r>
      </w:ins>
      <w:r w:rsidRPr="002F381B">
        <w:rPr>
          <w:rFonts w:ascii="Courier New" w:hAnsi="Courier New" w:cs="Courier New"/>
          <w:sz w:val="18"/>
          <w:szCs w:val="18"/>
        </w:rPr>
        <w:t>" use="required"</w:t>
      </w:r>
      <w:del w:id="838" w:author="Henri Korver" w:date="2016-07-18T16:05:00Z">
        <w:r w:rsidRPr="002F381B" w:rsidDel="00A154D6">
          <w:rPr>
            <w:rFonts w:ascii="Courier New" w:hAnsi="Courier New" w:cs="Courier New"/>
            <w:sz w:val="18"/>
            <w:szCs w:val="18"/>
          </w:rPr>
          <w:delText xml:space="preserve"> fixed="</w:delText>
        </w:r>
        <w:r w:rsidRPr="00CF2B4B" w:rsidDel="00A154D6">
          <w:rPr>
            <w:rFonts w:ascii="Courier New" w:hAnsi="Courier New" w:cs="Courier New"/>
            <w:sz w:val="18"/>
            <w:szCs w:val="18"/>
            <w:u w:val="single"/>
          </w:rPr>
          <w:delText>CAT</w:delText>
        </w:r>
        <w:r w:rsidDel="00A154D6">
          <w:rPr>
            <w:rFonts w:ascii="Courier New" w:hAnsi="Courier New" w:cs="Courier New"/>
            <w:sz w:val="18"/>
            <w:szCs w:val="18"/>
            <w:u w:val="single"/>
          </w:rPr>
          <w:delText>BST</w:delText>
        </w:r>
        <w:r w:rsidRPr="002F381B" w:rsidDel="00A154D6">
          <w:rPr>
            <w:rFonts w:ascii="Courier New" w:hAnsi="Courier New" w:cs="Courier New"/>
            <w:sz w:val="18"/>
            <w:szCs w:val="18"/>
          </w:rPr>
          <w:delText>"</w:delText>
        </w:r>
      </w:del>
      <w:r w:rsidRPr="002F381B">
        <w:rPr>
          <w:rFonts w:ascii="Courier New" w:hAnsi="Courier New" w:cs="Courier New"/>
          <w:sz w:val="18"/>
          <w:szCs w:val="18"/>
        </w:rPr>
        <w:t>/&gt;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ref="stuf:sleutelVerzendend"/&gt;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ref="stuf:sleutelOntvangend"/&gt;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ref="stuf:sleutelGegevensbeheer"/&gt;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ref="stuf:noValue" use="prohibited"/&gt;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ref="stuf:scope" use="prohibited"/&gt;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&lt;attribute ref="stuf:verwerkingssoort"/&gt;</w:t>
      </w:r>
    </w:p>
    <w:p w:rsidR="009D5697" w:rsidRPr="002F381B" w:rsidRDefault="009D5697" w:rsidP="009D5697">
      <w:pPr>
        <w:spacing w:after="0"/>
        <w:rPr>
          <w:rFonts w:ascii="Courier New" w:hAnsi="Courier New" w:cs="Courier New"/>
          <w:sz w:val="18"/>
          <w:szCs w:val="18"/>
        </w:rPr>
      </w:pPr>
      <w:r>
        <w:rPr>
          <w:rFonts w:ascii="Courier New" w:hAnsi="Courier New" w:cs="Courier New"/>
          <w:sz w:val="18"/>
          <w:szCs w:val="18"/>
        </w:rPr>
        <w:t xml:space="preserve">       </w:t>
      </w:r>
      <w:r w:rsidRPr="002F381B">
        <w:rPr>
          <w:rFonts w:ascii="Courier New" w:hAnsi="Courier New" w:cs="Courier New"/>
          <w:sz w:val="18"/>
          <w:szCs w:val="18"/>
        </w:rPr>
        <w:t>&lt;/restriction&gt;</w:t>
      </w:r>
    </w:p>
    <w:p w:rsidR="009D5697" w:rsidRPr="009B34EE" w:rsidRDefault="009D5697" w:rsidP="009D5697">
      <w:pPr>
        <w:spacing w:after="0"/>
        <w:rPr>
          <w:rFonts w:ascii="Courier New" w:hAnsi="Courier New" w:cs="Courier New"/>
          <w:sz w:val="18"/>
          <w:szCs w:val="18"/>
          <w:lang w:val="nl-NL"/>
        </w:rPr>
      </w:pPr>
      <w:r>
        <w:rPr>
          <w:rFonts w:ascii="Courier New" w:hAnsi="Courier New" w:cs="Courier New"/>
          <w:sz w:val="18"/>
          <w:szCs w:val="18"/>
        </w:rPr>
        <w:t xml:space="preserve">    </w:t>
      </w:r>
      <w:r w:rsidRPr="009B34EE">
        <w:rPr>
          <w:rFonts w:ascii="Courier New" w:hAnsi="Courier New" w:cs="Courier New"/>
          <w:sz w:val="18"/>
          <w:szCs w:val="18"/>
          <w:lang w:val="nl-NL"/>
        </w:rPr>
        <w:t>&lt;/complexContent&gt;</w:t>
      </w:r>
    </w:p>
    <w:p w:rsidR="00FA2177" w:rsidRPr="009B34EE" w:rsidRDefault="009D5697" w:rsidP="00A136EC">
      <w:pPr>
        <w:spacing w:after="0"/>
        <w:rPr>
          <w:rFonts w:ascii="Courier New" w:hAnsi="Courier New" w:cs="Courier New"/>
          <w:sz w:val="18"/>
          <w:szCs w:val="18"/>
          <w:lang w:val="nl-NL"/>
        </w:rPr>
      </w:pPr>
      <w:r w:rsidRPr="009B34EE">
        <w:rPr>
          <w:rFonts w:ascii="Courier New" w:hAnsi="Courier New" w:cs="Courier New"/>
          <w:sz w:val="18"/>
          <w:szCs w:val="18"/>
          <w:lang w:val="nl-NL"/>
        </w:rPr>
        <w:t>&lt;/complexType&gt;</w:t>
      </w:r>
    </w:p>
    <w:p w:rsidR="00B7747A" w:rsidRPr="009B34EE" w:rsidRDefault="00B7747A" w:rsidP="00A136EC">
      <w:pPr>
        <w:spacing w:after="0"/>
        <w:rPr>
          <w:rFonts w:ascii="Courier New" w:hAnsi="Courier New" w:cs="Courier New"/>
          <w:sz w:val="18"/>
          <w:szCs w:val="18"/>
          <w:lang w:val="nl-NL"/>
        </w:rPr>
      </w:pPr>
    </w:p>
    <w:p w:rsidR="00B7747A" w:rsidRPr="009B34EE" w:rsidRDefault="00B7747A" w:rsidP="009B34EE">
      <w:pPr>
        <w:pStyle w:val="Kop1"/>
        <w:rPr>
          <w:lang w:val="nl-NL"/>
        </w:rPr>
      </w:pPr>
      <w:commentRangeStart w:id="839"/>
      <w:r w:rsidRPr="009B34EE">
        <w:rPr>
          <w:lang w:val="nl-NL"/>
        </w:rPr>
        <w:t>Referentielijst</w:t>
      </w:r>
      <w:commentRangeEnd w:id="839"/>
      <w:r w:rsidR="005C0B32">
        <w:rPr>
          <w:rStyle w:val="Verwijzingopmerking"/>
          <w:rFonts w:asciiTheme="minorHAnsi" w:eastAsiaTheme="minorHAnsi" w:hAnsiTheme="minorHAnsi" w:cstheme="minorBidi"/>
          <w:b w:val="0"/>
          <w:bCs w:val="0"/>
          <w:color w:val="auto"/>
        </w:rPr>
        <w:commentReference w:id="839"/>
      </w:r>
    </w:p>
    <w:p w:rsidR="001B54A7" w:rsidRPr="00B875D2" w:rsidRDefault="001B54A7" w:rsidP="001B54A7">
      <w:pPr>
        <w:rPr>
          <w:lang w:val="nl-NL"/>
        </w:rPr>
      </w:pPr>
      <w:r>
        <w:rPr>
          <w:lang w:val="nl-NL"/>
        </w:rPr>
        <w:t>Een referentielijst wordt vertaald naar een StUF-</w:t>
      </w:r>
      <w:r w:rsidR="00C92FA6">
        <w:rPr>
          <w:lang w:val="nl-NL"/>
        </w:rPr>
        <w:t>tabelentiteit:</w:t>
      </w:r>
    </w:p>
    <w:p w:rsidR="001B54A7" w:rsidRPr="006A37CE" w:rsidRDefault="001B54A7" w:rsidP="001B54A7">
      <w:pPr>
        <w:spacing w:after="0"/>
        <w:rPr>
          <w:rFonts w:ascii="Courier New" w:hAnsi="Courier New" w:cs="Courier New"/>
          <w:sz w:val="18"/>
          <w:szCs w:val="18"/>
        </w:rPr>
      </w:pPr>
      <w:r w:rsidRPr="006A37CE">
        <w:rPr>
          <w:rFonts w:ascii="Courier New" w:hAnsi="Courier New" w:cs="Courier New"/>
          <w:sz w:val="18"/>
          <w:szCs w:val="18"/>
        </w:rPr>
        <w:t>&lt;complexType name="[</w:t>
      </w:r>
      <w:r w:rsidRPr="006A37CE">
        <w:rPr>
          <w:rFonts w:ascii="Courier New" w:hAnsi="Courier New" w:cs="Courier New"/>
          <w:sz w:val="18"/>
          <w:szCs w:val="18"/>
          <w:u w:val="single"/>
        </w:rPr>
        <w:t xml:space="preserve">Mnemonic </w:t>
      </w:r>
      <w:r w:rsidR="00C92FA6">
        <w:rPr>
          <w:rFonts w:ascii="Courier New" w:hAnsi="Courier New" w:cs="Courier New"/>
          <w:sz w:val="18"/>
          <w:szCs w:val="18"/>
          <w:u w:val="single"/>
        </w:rPr>
        <w:t>referentielijst</w:t>
      </w:r>
      <w:r w:rsidRPr="006A37CE">
        <w:rPr>
          <w:rFonts w:ascii="Courier New" w:hAnsi="Courier New" w:cs="Courier New"/>
          <w:sz w:val="18"/>
          <w:szCs w:val="18"/>
        </w:rPr>
        <w:t>]</w:t>
      </w:r>
      <w:r>
        <w:rPr>
          <w:rFonts w:ascii="Courier New" w:hAnsi="Courier New" w:cs="Courier New"/>
          <w:sz w:val="18"/>
          <w:szCs w:val="18"/>
        </w:rPr>
        <w:t>-tabel</w:t>
      </w:r>
      <w:r w:rsidRPr="006A37CE">
        <w:rPr>
          <w:rFonts w:ascii="Courier New" w:hAnsi="Courier New" w:cs="Courier New"/>
          <w:sz w:val="18"/>
          <w:szCs w:val="18"/>
        </w:rPr>
        <w:t>"&gt;</w:t>
      </w:r>
    </w:p>
    <w:p w:rsidR="001B54A7" w:rsidRPr="006A37CE" w:rsidRDefault="001B54A7" w:rsidP="001B54A7">
      <w:pPr>
        <w:spacing w:after="0"/>
        <w:rPr>
          <w:rFonts w:ascii="Courier New" w:hAnsi="Courier New" w:cs="Courier New"/>
          <w:sz w:val="18"/>
          <w:szCs w:val="18"/>
        </w:rPr>
      </w:pPr>
      <w:r w:rsidRPr="006A37CE">
        <w:rPr>
          <w:rFonts w:ascii="Courier New" w:hAnsi="Courier New" w:cs="Courier New"/>
          <w:sz w:val="18"/>
          <w:szCs w:val="18"/>
        </w:rPr>
        <w:t xml:space="preserve">   &lt;annotation&gt;</w:t>
      </w:r>
    </w:p>
    <w:p w:rsidR="00C92FA6" w:rsidRDefault="001B54A7" w:rsidP="001B54A7">
      <w:pPr>
        <w:spacing w:after="0"/>
        <w:rPr>
          <w:rFonts w:ascii="Courier New" w:hAnsi="Courier New" w:cs="Courier New"/>
          <w:sz w:val="18"/>
          <w:szCs w:val="18"/>
          <w:lang w:val="nl-NL"/>
        </w:rPr>
      </w:pPr>
      <w:r w:rsidRPr="006A37CE">
        <w:rPr>
          <w:rFonts w:ascii="Courier New" w:hAnsi="Courier New" w:cs="Courier New"/>
          <w:sz w:val="18"/>
          <w:szCs w:val="18"/>
        </w:rPr>
        <w:tab/>
      </w:r>
      <w:r w:rsidRPr="007627F4">
        <w:rPr>
          <w:rFonts w:ascii="Courier New" w:hAnsi="Courier New" w:cs="Courier New"/>
          <w:sz w:val="18"/>
          <w:szCs w:val="18"/>
        </w:rPr>
        <w:t xml:space="preserve">  </w:t>
      </w:r>
      <w:r w:rsidRPr="009B34EE">
        <w:rPr>
          <w:rFonts w:ascii="Courier New" w:hAnsi="Courier New" w:cs="Courier New"/>
          <w:sz w:val="18"/>
          <w:szCs w:val="18"/>
          <w:lang w:val="nl-NL"/>
        </w:rPr>
        <w:t>&lt;documentation&gt;</w:t>
      </w:r>
    </w:p>
    <w:p w:rsidR="00C92FA6" w:rsidRDefault="00C92FA6" w:rsidP="001B54A7">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001B54A7" w:rsidRPr="009B34EE">
        <w:rPr>
          <w:rFonts w:ascii="Courier New" w:hAnsi="Courier New" w:cs="Courier New"/>
          <w:sz w:val="18"/>
          <w:szCs w:val="18"/>
          <w:lang w:val="nl-NL"/>
        </w:rPr>
        <w:t>[</w:t>
      </w:r>
      <w:r w:rsidR="001B54A7" w:rsidRPr="009B34EE">
        <w:rPr>
          <w:rFonts w:ascii="Courier New" w:hAnsi="Courier New" w:cs="Courier New"/>
          <w:sz w:val="18"/>
          <w:szCs w:val="18"/>
          <w:u w:val="single"/>
          <w:lang w:val="nl-NL"/>
        </w:rPr>
        <w:t xml:space="preserve">Naam </w:t>
      </w:r>
      <w:r w:rsidRPr="009B34EE">
        <w:rPr>
          <w:rFonts w:ascii="Courier New" w:hAnsi="Courier New" w:cs="Courier New"/>
          <w:sz w:val="18"/>
          <w:szCs w:val="18"/>
          <w:u w:val="single"/>
          <w:lang w:val="nl-NL"/>
        </w:rPr>
        <w:t>referentielijst</w:t>
      </w:r>
      <w:r w:rsidR="001B54A7" w:rsidRPr="009B34EE">
        <w:rPr>
          <w:rFonts w:ascii="Courier New" w:hAnsi="Courier New" w:cs="Courier New"/>
          <w:sz w:val="18"/>
          <w:szCs w:val="18"/>
          <w:lang w:val="nl-NL"/>
        </w:rPr>
        <w:t>]: [</w:t>
      </w:r>
      <w:r w:rsidR="001B54A7" w:rsidRPr="009B34EE">
        <w:rPr>
          <w:rFonts w:ascii="Courier New" w:hAnsi="Courier New" w:cs="Courier New"/>
          <w:sz w:val="18"/>
          <w:szCs w:val="18"/>
          <w:u w:val="single"/>
          <w:lang w:val="nl-NL"/>
        </w:rPr>
        <w:t xml:space="preserve">Definitie </w:t>
      </w:r>
      <w:r w:rsidRPr="009B34EE">
        <w:rPr>
          <w:rFonts w:ascii="Courier New" w:hAnsi="Courier New" w:cs="Courier New"/>
          <w:sz w:val="18"/>
          <w:szCs w:val="18"/>
          <w:u w:val="single"/>
          <w:lang w:val="nl-NL"/>
        </w:rPr>
        <w:t>referentielijst</w:t>
      </w:r>
      <w:r w:rsidR="001B54A7" w:rsidRPr="009B34EE">
        <w:rPr>
          <w:rFonts w:ascii="Courier New" w:hAnsi="Courier New" w:cs="Courier New"/>
          <w:sz w:val="18"/>
          <w:szCs w:val="18"/>
          <w:lang w:val="nl-NL"/>
        </w:rPr>
        <w:t>]</w:t>
      </w:r>
    </w:p>
    <w:p w:rsidR="001B54A7" w:rsidRPr="009B34EE" w:rsidRDefault="00C92FA6" w:rsidP="001B54A7">
      <w:pPr>
        <w:spacing w:after="0"/>
        <w:rPr>
          <w:rFonts w:ascii="Courier New" w:hAnsi="Courier New" w:cs="Courier New"/>
          <w:sz w:val="18"/>
          <w:szCs w:val="18"/>
          <w:lang w:val="nl-NL"/>
        </w:rPr>
      </w:pPr>
      <w:r>
        <w:rPr>
          <w:rFonts w:ascii="Courier New" w:hAnsi="Courier New" w:cs="Courier New"/>
          <w:sz w:val="18"/>
          <w:szCs w:val="18"/>
          <w:lang w:val="nl-NL"/>
        </w:rPr>
        <w:t xml:space="preserve">         </w:t>
      </w:r>
      <w:r w:rsidR="001B54A7" w:rsidRPr="009B34EE">
        <w:rPr>
          <w:rFonts w:ascii="Courier New" w:hAnsi="Courier New" w:cs="Courier New"/>
          <w:sz w:val="18"/>
          <w:szCs w:val="18"/>
          <w:lang w:val="nl-NL"/>
        </w:rPr>
        <w:t>&lt;/documentation&gt;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 xml:space="preserve">   &lt;/annotation&gt;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 xml:space="preserve">   &lt;sequence&gt;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ab/>
        <w:t>[</w:t>
      </w:r>
      <w:r w:rsidR="00C92FA6" w:rsidRPr="009B34EE">
        <w:rPr>
          <w:rFonts w:ascii="Courier New" w:hAnsi="Courier New" w:cs="Courier New"/>
          <w:sz w:val="18"/>
          <w:szCs w:val="18"/>
          <w:u w:val="single"/>
          <w:lang w:val="nl-NL"/>
        </w:rPr>
        <w:t>Referentiegegeven</w:t>
      </w:r>
      <w:r w:rsidRPr="009B34EE">
        <w:rPr>
          <w:rFonts w:ascii="Courier New" w:hAnsi="Courier New" w:cs="Courier New"/>
          <w:sz w:val="18"/>
          <w:szCs w:val="18"/>
          <w:lang w:val="nl-NL"/>
        </w:rPr>
        <w: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ab/>
        <w:t>[&lt;element ref="StUF:tijdvakObject" minOccurs="0"/&gt;]?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ab/>
        <w:t>&lt;element ref="StUF:tijdvakGeldigheid" minOccurs="0"/&gt;</w:t>
      </w:r>
    </w:p>
    <w:p w:rsidR="001B54A7" w:rsidRPr="009B34EE" w:rsidRDefault="001B54A7" w:rsidP="001B54A7">
      <w:pPr>
        <w:spacing w:after="0"/>
        <w:rPr>
          <w:rFonts w:ascii="Courier New" w:hAnsi="Courier New" w:cs="Courier New"/>
          <w:sz w:val="18"/>
          <w:szCs w:val="18"/>
          <w:lang w:val="nl-NL"/>
        </w:rPr>
      </w:pPr>
      <w:r w:rsidRPr="009B34EE">
        <w:rPr>
          <w:rFonts w:ascii="Courier New" w:hAnsi="Courier New" w:cs="Courier New"/>
          <w:sz w:val="18"/>
          <w:szCs w:val="18"/>
          <w:lang w:val="nl-NL"/>
        </w:rPr>
        <w:tab/>
        <w:t>&lt;element ref="StUF:tijdstipRegistratie" minOccurs="0"/&gt;</w:t>
      </w:r>
    </w:p>
    <w:p w:rsidR="001B54A7" w:rsidRDefault="001B54A7" w:rsidP="001B54A7">
      <w:pPr>
        <w:spacing w:after="0"/>
        <w:rPr>
          <w:ins w:id="840" w:author="Henri Korver" w:date="2016-07-18T16:07:00Z"/>
          <w:rFonts w:ascii="Courier New" w:hAnsi="Courier New" w:cs="Courier New"/>
          <w:sz w:val="18"/>
          <w:szCs w:val="18"/>
          <w:lang w:val="nl-NL"/>
        </w:rPr>
      </w:pPr>
      <w:r w:rsidRPr="009B34EE">
        <w:rPr>
          <w:rFonts w:ascii="Courier New" w:hAnsi="Courier New" w:cs="Courier New"/>
          <w:sz w:val="18"/>
          <w:szCs w:val="18"/>
          <w:lang w:val="nl-NL"/>
        </w:rPr>
        <w:lastRenderedPageBreak/>
        <w:tab/>
        <w:t>&lt;element ref="StUF:extraElementen" minOccurs="0"/&gt;</w:t>
      </w:r>
    </w:p>
    <w:p w:rsidR="00A154D6" w:rsidRPr="009B34EE" w:rsidRDefault="00A154D6">
      <w:pPr>
        <w:spacing w:after="0"/>
        <w:ind w:firstLine="720"/>
        <w:rPr>
          <w:rFonts w:ascii="Courier New" w:hAnsi="Courier New" w:cs="Courier New"/>
          <w:sz w:val="18"/>
          <w:szCs w:val="18"/>
          <w:lang w:val="nl-NL"/>
        </w:rPr>
        <w:pPrChange w:id="841" w:author="Henri Korver" w:date="2016-07-18T16:07:00Z">
          <w:pPr>
            <w:spacing w:after="0"/>
          </w:pPr>
        </w:pPrChange>
      </w:pPr>
      <w:ins w:id="842" w:author="Henri Korver" w:date="2016-07-18T16:07:00Z">
        <w:r w:rsidRPr="009B34EE">
          <w:rPr>
            <w:rFonts w:ascii="Courier New" w:hAnsi="Courier New" w:cs="Courier New"/>
            <w:sz w:val="18"/>
            <w:szCs w:val="18"/>
            <w:lang w:val="nl-NL"/>
          </w:rPr>
          <w:t>&lt;element ref="StUF:</w:t>
        </w:r>
        <w:r>
          <w:rPr>
            <w:rFonts w:ascii="Courier New" w:hAnsi="Courier New" w:cs="Courier New"/>
            <w:sz w:val="18"/>
            <w:szCs w:val="18"/>
            <w:lang w:val="nl-NL"/>
          </w:rPr>
          <w:t>aanvullendeElementen</w:t>
        </w:r>
        <w:r w:rsidRPr="009B34EE">
          <w:rPr>
            <w:rFonts w:ascii="Courier New" w:hAnsi="Courier New" w:cs="Courier New"/>
            <w:sz w:val="18"/>
            <w:szCs w:val="18"/>
            <w:lang w:val="nl-NL"/>
          </w:rPr>
          <w:t>" minOccurs="0"/&gt;</w:t>
        </w:r>
      </w:ins>
    </w:p>
    <w:p w:rsidR="001B54A7" w:rsidRPr="006A37CE" w:rsidRDefault="001B54A7" w:rsidP="001B54A7">
      <w:pPr>
        <w:spacing w:after="0"/>
        <w:rPr>
          <w:rFonts w:ascii="Courier New" w:hAnsi="Courier New" w:cs="Courier New"/>
          <w:sz w:val="18"/>
          <w:szCs w:val="18"/>
        </w:rPr>
      </w:pPr>
      <w:r w:rsidRPr="009B34EE">
        <w:rPr>
          <w:rFonts w:ascii="Courier New" w:hAnsi="Courier New" w:cs="Courier New"/>
          <w:sz w:val="18"/>
          <w:szCs w:val="18"/>
          <w:lang w:val="nl-NL"/>
        </w:rPr>
        <w:t xml:space="preserve">   </w:t>
      </w:r>
      <w:r w:rsidRPr="006A37CE">
        <w:rPr>
          <w:rFonts w:ascii="Courier New" w:hAnsi="Courier New" w:cs="Courier New"/>
          <w:sz w:val="18"/>
          <w:szCs w:val="18"/>
        </w:rPr>
        <w:t>&lt;/sequence&gt;</w:t>
      </w:r>
    </w:p>
    <w:p w:rsidR="001B54A7" w:rsidRPr="006A37CE" w:rsidRDefault="001B54A7" w:rsidP="001B54A7">
      <w:pPr>
        <w:spacing w:after="0"/>
        <w:rPr>
          <w:rFonts w:ascii="Courier New" w:hAnsi="Courier New" w:cs="Courier New"/>
          <w:sz w:val="18"/>
          <w:szCs w:val="18"/>
        </w:rPr>
      </w:pPr>
      <w:r w:rsidRPr="006A37CE">
        <w:rPr>
          <w:rFonts w:ascii="Courier New" w:hAnsi="Courier New" w:cs="Courier New"/>
          <w:sz w:val="18"/>
          <w:szCs w:val="18"/>
        </w:rPr>
        <w:t xml:space="preserve">   &lt;attribute </w:t>
      </w:r>
      <w:del w:id="843" w:author="Henri Korver" w:date="2016-07-18T16:09:00Z">
        <w:r w:rsidRPr="006A37CE" w:rsidDel="000C68B8">
          <w:rPr>
            <w:rFonts w:ascii="Courier New" w:hAnsi="Courier New" w:cs="Courier New"/>
            <w:sz w:val="18"/>
            <w:szCs w:val="18"/>
          </w:rPr>
          <w:delText>ref</w:delText>
        </w:r>
      </w:del>
      <w:ins w:id="844" w:author="Henri Korver" w:date="2016-07-18T16:09:00Z">
        <w:r w:rsidR="000C68B8">
          <w:rPr>
            <w:rFonts w:ascii="Courier New" w:hAnsi="Courier New" w:cs="Courier New"/>
            <w:sz w:val="18"/>
            <w:szCs w:val="18"/>
          </w:rPr>
          <w:t>name</w:t>
        </w:r>
      </w:ins>
      <w:r w:rsidRPr="006A37CE">
        <w:rPr>
          <w:rFonts w:ascii="Courier New" w:hAnsi="Courier New" w:cs="Courier New"/>
          <w:sz w:val="18"/>
          <w:szCs w:val="18"/>
        </w:rPr>
        <w:t>="</w:t>
      </w:r>
      <w:ins w:id="845" w:author="Henri Korver" w:date="2016-07-18T16:09:00Z">
        <w:r w:rsidR="000C68B8" w:rsidRPr="000C68B8">
          <w:rPr>
            <w:rFonts w:ascii="Courier New" w:hAnsi="Courier New" w:cs="Courier New"/>
            <w:sz w:val="18"/>
            <w:szCs w:val="18"/>
          </w:rPr>
          <w:t>[</w:t>
        </w:r>
        <w:r w:rsidR="000C68B8" w:rsidRPr="000C68B8">
          <w:rPr>
            <w:rFonts w:ascii="Courier New" w:hAnsi="Courier New" w:cs="Courier New"/>
            <w:sz w:val="18"/>
            <w:szCs w:val="18"/>
            <w:u w:val="single"/>
            <w:rPrChange w:id="846" w:author="Henri Korver" w:date="2016-07-18T16:09:00Z">
              <w:rPr>
                <w:rFonts w:ascii="Courier New" w:hAnsi="Courier New" w:cs="Courier New"/>
                <w:sz w:val="18"/>
                <w:szCs w:val="18"/>
              </w:rPr>
            </w:rPrChange>
          </w:rPr>
          <w:t>ns prefix</w:t>
        </w:r>
        <w:r w:rsidR="000C68B8" w:rsidRPr="000C68B8">
          <w:rPr>
            <w:rFonts w:ascii="Courier New" w:hAnsi="Courier New" w:cs="Courier New"/>
            <w:sz w:val="18"/>
            <w:szCs w:val="18"/>
          </w:rPr>
          <w:t>]</w:t>
        </w:r>
      </w:ins>
      <w:del w:id="847" w:author="Henri Korver" w:date="2016-07-18T16:09:00Z">
        <w:r w:rsidRPr="006A37CE" w:rsidDel="000C68B8">
          <w:rPr>
            <w:rFonts w:ascii="Courier New" w:hAnsi="Courier New" w:cs="Courier New"/>
            <w:sz w:val="18"/>
            <w:szCs w:val="18"/>
          </w:rPr>
          <w:delText>StUF</w:delText>
        </w:r>
      </w:del>
      <w:r w:rsidRPr="006A37CE">
        <w:rPr>
          <w:rFonts w:ascii="Courier New" w:hAnsi="Courier New" w:cs="Courier New"/>
          <w:sz w:val="18"/>
          <w:szCs w:val="18"/>
        </w:rPr>
        <w:t>:</w:t>
      </w:r>
      <w:ins w:id="848" w:author="Henri Korver" w:date="2016-07-18T16:09:00Z">
        <w:r w:rsidR="000C68B8">
          <w:rPr>
            <w:rFonts w:ascii="Courier New" w:hAnsi="Courier New" w:cs="Courier New"/>
            <w:sz w:val="18"/>
            <w:szCs w:val="18"/>
          </w:rPr>
          <w:t>E</w:t>
        </w:r>
      </w:ins>
      <w:del w:id="849" w:author="Henri Korver" w:date="2016-07-18T16:09:00Z">
        <w:r w:rsidRPr="006A37CE" w:rsidDel="000C68B8">
          <w:rPr>
            <w:rFonts w:ascii="Courier New" w:hAnsi="Courier New" w:cs="Courier New"/>
            <w:sz w:val="18"/>
            <w:szCs w:val="18"/>
          </w:rPr>
          <w:delText>e</w:delText>
        </w:r>
      </w:del>
      <w:r w:rsidRPr="006A37CE">
        <w:rPr>
          <w:rFonts w:ascii="Courier New" w:hAnsi="Courier New" w:cs="Courier New"/>
          <w:sz w:val="18"/>
          <w:szCs w:val="18"/>
        </w:rPr>
        <w:t>ntiteittype</w:t>
      </w:r>
      <w:ins w:id="850" w:author="Henri Korver" w:date="2016-07-18T16:09:00Z">
        <w:r w:rsidR="000C68B8">
          <w:rPr>
            <w:rFonts w:ascii="Courier New" w:hAnsi="Courier New" w:cs="Courier New"/>
            <w:sz w:val="18"/>
            <w:szCs w:val="18"/>
          </w:rPr>
          <w:t>[</w:t>
        </w:r>
        <w:r w:rsidR="000C68B8" w:rsidRPr="006A37CE">
          <w:rPr>
            <w:rFonts w:ascii="Courier New" w:hAnsi="Courier New" w:cs="Courier New"/>
            <w:sz w:val="18"/>
            <w:szCs w:val="18"/>
            <w:u w:val="single"/>
          </w:rPr>
          <w:t xml:space="preserve">Mnemonic </w:t>
        </w:r>
        <w:r w:rsidR="000C68B8">
          <w:rPr>
            <w:rFonts w:ascii="Courier New" w:hAnsi="Courier New" w:cs="Courier New"/>
            <w:sz w:val="18"/>
            <w:szCs w:val="18"/>
            <w:u w:val="single"/>
          </w:rPr>
          <w:t>referentielijst</w:t>
        </w:r>
        <w:r w:rsidR="000C68B8">
          <w:rPr>
            <w:rFonts w:ascii="Courier New" w:hAnsi="Courier New" w:cs="Courier New"/>
            <w:sz w:val="18"/>
            <w:szCs w:val="18"/>
          </w:rPr>
          <w:t>]</w:t>
        </w:r>
      </w:ins>
      <w:del w:id="851" w:author="Henri Korver" w:date="2016-07-18T16:09:00Z">
        <w:r w:rsidRPr="006A37CE" w:rsidDel="000C68B8">
          <w:rPr>
            <w:rFonts w:ascii="Courier New" w:hAnsi="Courier New" w:cs="Courier New"/>
            <w:sz w:val="18"/>
            <w:szCs w:val="18"/>
          </w:rPr>
          <w:delText>" fixed="[</w:delText>
        </w:r>
        <w:r w:rsidRPr="006A37CE" w:rsidDel="000C68B8">
          <w:rPr>
            <w:rFonts w:ascii="Courier New" w:hAnsi="Courier New" w:cs="Courier New"/>
            <w:sz w:val="18"/>
            <w:szCs w:val="18"/>
            <w:u w:val="single"/>
          </w:rPr>
          <w:delText xml:space="preserve">Mnemonic </w:delText>
        </w:r>
        <w:r w:rsidR="00C92FA6" w:rsidDel="000C68B8">
          <w:rPr>
            <w:rFonts w:ascii="Courier New" w:hAnsi="Courier New" w:cs="Courier New"/>
            <w:sz w:val="18"/>
            <w:szCs w:val="18"/>
            <w:u w:val="single"/>
          </w:rPr>
          <w:delText>referentielijst</w:delText>
        </w:r>
        <w:r w:rsidRPr="006A37CE" w:rsidDel="000C68B8">
          <w:rPr>
            <w:rFonts w:ascii="Courier New" w:hAnsi="Courier New" w:cs="Courier New"/>
            <w:sz w:val="18"/>
            <w:szCs w:val="18"/>
            <w:u w:val="single"/>
          </w:rPr>
          <w:delText>]</w:delText>
        </w:r>
      </w:del>
      <w:r w:rsidRPr="006A37CE">
        <w:rPr>
          <w:rFonts w:ascii="Courier New" w:hAnsi="Courier New" w:cs="Courier New"/>
          <w:sz w:val="18"/>
          <w:szCs w:val="18"/>
        </w:rPr>
        <w:t>"/&gt;</w:t>
      </w:r>
    </w:p>
    <w:p w:rsidR="00C92FA6" w:rsidRPr="00C92FA6" w:rsidRDefault="00C92FA6" w:rsidP="00C92FA6">
      <w:pPr>
        <w:spacing w:after="0"/>
        <w:rPr>
          <w:rFonts w:ascii="Courier New" w:hAnsi="Courier New" w:cs="Courier New"/>
          <w:sz w:val="18"/>
          <w:szCs w:val="18"/>
        </w:rPr>
      </w:pPr>
      <w:r>
        <w:rPr>
          <w:rFonts w:ascii="Courier New" w:hAnsi="Courier New" w:cs="Courier New"/>
          <w:sz w:val="18"/>
          <w:szCs w:val="18"/>
        </w:rPr>
        <w:t xml:space="preserve">   </w:t>
      </w:r>
      <w:r w:rsidRPr="00C92FA6">
        <w:rPr>
          <w:rFonts w:ascii="Courier New" w:hAnsi="Courier New" w:cs="Courier New"/>
          <w:sz w:val="18"/>
          <w:szCs w:val="18"/>
        </w:rPr>
        <w:t>&lt;attribute ref="StUF:scope"/&gt;</w:t>
      </w:r>
    </w:p>
    <w:p w:rsidR="00C92FA6" w:rsidRPr="006A37CE" w:rsidRDefault="00C92FA6" w:rsidP="00C92FA6">
      <w:pPr>
        <w:spacing w:after="0"/>
        <w:rPr>
          <w:rFonts w:ascii="Courier New" w:hAnsi="Courier New" w:cs="Courier New"/>
          <w:sz w:val="18"/>
          <w:szCs w:val="18"/>
        </w:rPr>
      </w:pPr>
      <w:r>
        <w:rPr>
          <w:rFonts w:ascii="Courier New" w:hAnsi="Courier New" w:cs="Courier New"/>
          <w:sz w:val="18"/>
          <w:szCs w:val="18"/>
        </w:rPr>
        <w:t xml:space="preserve">   </w:t>
      </w:r>
      <w:r w:rsidRPr="00C92FA6">
        <w:rPr>
          <w:rFonts w:ascii="Courier New" w:hAnsi="Courier New" w:cs="Courier New"/>
          <w:sz w:val="18"/>
          <w:szCs w:val="18"/>
        </w:rPr>
        <w:t>&lt;attribute ref="StUF:verwerkingssoort"/&gt;</w:t>
      </w:r>
    </w:p>
    <w:p w:rsidR="00B7747A" w:rsidRPr="009B34EE" w:rsidRDefault="00492528">
      <w:pPr>
        <w:spacing w:after="0"/>
        <w:rPr>
          <w:rFonts w:ascii="Courier New" w:hAnsi="Courier New" w:cs="Courier New"/>
          <w:sz w:val="18"/>
          <w:szCs w:val="18"/>
          <w:lang w:val="nl-NL"/>
        </w:rPr>
      </w:pPr>
      <w:r w:rsidRPr="009B34EE">
        <w:rPr>
          <w:rFonts w:ascii="Courier New" w:hAnsi="Courier New" w:cs="Courier New"/>
          <w:sz w:val="18"/>
          <w:szCs w:val="18"/>
          <w:lang w:val="nl-NL"/>
        </w:rPr>
        <w:t>&lt;/complexType&gt;</w:t>
      </w:r>
    </w:p>
    <w:p w:rsidR="00CD6B90" w:rsidRDefault="00CD6B90" w:rsidP="00CD6B90">
      <w:pPr>
        <w:pStyle w:val="Kop1"/>
        <w:rPr>
          <w:lang w:val="nl-NL"/>
        </w:rPr>
      </w:pPr>
      <w:r>
        <w:rPr>
          <w:lang w:val="nl-NL"/>
        </w:rPr>
        <w:t>Supert</w:t>
      </w:r>
      <w:r w:rsidRPr="00496FEC">
        <w:rPr>
          <w:lang w:val="nl-NL"/>
        </w:rPr>
        <w:t>ype</w:t>
      </w:r>
    </w:p>
    <w:p w:rsidR="00CD6B90" w:rsidRDefault="00F57F53" w:rsidP="00CD6B90">
      <w:pPr>
        <w:rPr>
          <w:lang w:val="nl-NL"/>
        </w:rPr>
      </w:pPr>
      <w:r>
        <w:rPr>
          <w:lang w:val="nl-NL"/>
        </w:rPr>
        <w:t>Als een objecttype een generalisatie (supertype) is met subtypes dan wordt het anders vertaald dan een gewoon objecttype.</w:t>
      </w:r>
    </w:p>
    <w:p w:rsidR="00CD6B90" w:rsidRDefault="00CD6B90" w:rsidP="00CD6B90">
      <w:pPr>
        <w:pStyle w:val="Kop2"/>
        <w:rPr>
          <w:lang w:val="nl-NL"/>
        </w:rPr>
      </w:pPr>
      <w:r>
        <w:rPr>
          <w:lang w:val="nl-NL"/>
        </w:rPr>
        <w:t>Basistype</w:t>
      </w:r>
    </w:p>
    <w:p w:rsidR="00CD6B90" w:rsidRPr="00B875D2" w:rsidRDefault="00F57F53" w:rsidP="00CD6B90">
      <w:pPr>
        <w:rPr>
          <w:lang w:val="nl-NL"/>
        </w:rPr>
      </w:pPr>
      <w:r>
        <w:rPr>
          <w:lang w:val="nl-NL"/>
        </w:rPr>
        <w:t xml:space="preserve">Het objectttype wordt </w:t>
      </w:r>
      <w:del w:id="852" w:author="Henri Korver" w:date="2016-07-18T17:27:00Z">
        <w:r w:rsidDel="004779EC">
          <w:rPr>
            <w:lang w:val="nl-NL"/>
          </w:rPr>
          <w:delText xml:space="preserve">dan </w:delText>
        </w:r>
      </w:del>
      <w:r w:rsidR="00CD6B90">
        <w:rPr>
          <w:lang w:val="nl-NL"/>
        </w:rPr>
        <w:t>als volgt vertaald naar een StUF-basistype in het XSD-schema.</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&lt;complexType name="[</w:t>
      </w:r>
      <w:r w:rsidR="00754C91">
        <w:rPr>
          <w:rFonts w:ascii="Courier New" w:hAnsi="Courier New" w:cs="Courier New"/>
          <w:sz w:val="18"/>
          <w:szCs w:val="18"/>
          <w:u w:val="single"/>
        </w:rPr>
        <w:t>Mnemonic object</w:t>
      </w:r>
      <w:r w:rsidRPr="006A37CE">
        <w:rPr>
          <w:rFonts w:ascii="Courier New" w:hAnsi="Courier New" w:cs="Courier New"/>
          <w:sz w:val="18"/>
          <w:szCs w:val="18"/>
          <w:u w:val="single"/>
        </w:rPr>
        <w:t>type</w:t>
      </w:r>
      <w:r w:rsidRPr="006A37CE">
        <w:rPr>
          <w:rFonts w:ascii="Courier New" w:hAnsi="Courier New" w:cs="Courier New"/>
          <w:sz w:val="18"/>
          <w:szCs w:val="18"/>
        </w:rPr>
        <w:t>]-basis"&gt;</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 xml:space="preserve">   &lt;annotation&gt;</w:t>
      </w:r>
    </w:p>
    <w:p w:rsidR="00CD6B90" w:rsidRPr="00904CDE" w:rsidRDefault="00CD6B90" w:rsidP="00CD6B90">
      <w:pPr>
        <w:spacing w:after="0"/>
        <w:rPr>
          <w:rFonts w:ascii="Courier New" w:hAnsi="Courier New" w:cs="Courier New"/>
          <w:sz w:val="18"/>
          <w:szCs w:val="18"/>
        </w:rPr>
      </w:pPr>
      <w:r w:rsidRPr="006A37CE">
        <w:rPr>
          <w:rFonts w:ascii="Courier New" w:hAnsi="Courier New" w:cs="Courier New"/>
          <w:sz w:val="18"/>
          <w:szCs w:val="18"/>
        </w:rPr>
        <w:tab/>
      </w:r>
      <w:r w:rsidRPr="00904CDE">
        <w:rPr>
          <w:rFonts w:ascii="Courier New" w:hAnsi="Courier New" w:cs="Courier New"/>
          <w:sz w:val="18"/>
          <w:szCs w:val="18"/>
        </w:rPr>
        <w:t xml:space="preserve">  &lt;documentation&gt;[</w:t>
      </w:r>
      <w:r w:rsidRPr="00904CDE">
        <w:rPr>
          <w:rFonts w:ascii="Courier New" w:hAnsi="Courier New" w:cs="Courier New"/>
          <w:sz w:val="18"/>
          <w:szCs w:val="18"/>
          <w:u w:val="single"/>
        </w:rPr>
        <w:t>Naam objecttype</w:t>
      </w:r>
      <w:r w:rsidRPr="00904CDE">
        <w:rPr>
          <w:rFonts w:ascii="Courier New" w:hAnsi="Courier New" w:cs="Courier New"/>
          <w:sz w:val="18"/>
          <w:szCs w:val="18"/>
        </w:rPr>
        <w:t>]: [</w:t>
      </w:r>
      <w:r w:rsidRPr="00904CDE">
        <w:rPr>
          <w:rFonts w:ascii="Courier New" w:hAnsi="Courier New" w:cs="Courier New"/>
          <w:sz w:val="18"/>
          <w:szCs w:val="18"/>
          <w:u w:val="single"/>
        </w:rPr>
        <w:t>Definitie objecttype</w:t>
      </w:r>
      <w:r w:rsidRPr="00904CDE">
        <w:rPr>
          <w:rFonts w:ascii="Courier New" w:hAnsi="Courier New" w:cs="Courier New"/>
          <w:sz w:val="18"/>
          <w:szCs w:val="18"/>
        </w:rPr>
        <w:t>]&lt;/documentation&gt;</w:t>
      </w:r>
    </w:p>
    <w:p w:rsidR="00CD6B90" w:rsidRPr="006A37CE" w:rsidRDefault="00CD6B90" w:rsidP="00CD6B90">
      <w:pPr>
        <w:spacing w:after="0"/>
        <w:rPr>
          <w:rFonts w:ascii="Courier New" w:hAnsi="Courier New" w:cs="Courier New"/>
          <w:sz w:val="18"/>
          <w:szCs w:val="18"/>
        </w:rPr>
      </w:pPr>
      <w:r w:rsidRPr="00904CDE">
        <w:rPr>
          <w:rFonts w:ascii="Courier New" w:hAnsi="Courier New" w:cs="Courier New"/>
          <w:sz w:val="18"/>
          <w:szCs w:val="18"/>
        </w:rPr>
        <w:t xml:space="preserve">   </w:t>
      </w:r>
      <w:r w:rsidRPr="006A37CE">
        <w:rPr>
          <w:rFonts w:ascii="Courier New" w:hAnsi="Courier New" w:cs="Courier New"/>
          <w:sz w:val="18"/>
          <w:szCs w:val="18"/>
        </w:rPr>
        <w:t>&lt;/annotation&gt;</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 xml:space="preserve">   &lt;sequence&gt;</w:t>
      </w:r>
    </w:p>
    <w:p w:rsidR="00CD6B90" w:rsidRDefault="00CD6B90" w:rsidP="00CD6B90">
      <w:pPr>
        <w:spacing w:after="0"/>
        <w:rPr>
          <w:rFonts w:ascii="Courier New" w:hAnsi="Courier New" w:cs="Courier New"/>
          <w:sz w:val="18"/>
          <w:szCs w:val="18"/>
        </w:rPr>
      </w:pPr>
      <w:r w:rsidRPr="006A37CE">
        <w:rPr>
          <w:rFonts w:ascii="Courier New" w:hAnsi="Courier New" w:cs="Courier New"/>
          <w:sz w:val="18"/>
          <w:szCs w:val="18"/>
        </w:rPr>
        <w:tab/>
      </w:r>
      <w:r w:rsidRPr="00B7747A">
        <w:rPr>
          <w:rFonts w:ascii="Courier New" w:hAnsi="Courier New" w:cs="Courier New"/>
          <w:sz w:val="18"/>
          <w:szCs w:val="18"/>
        </w:rPr>
        <w:t>[(</w:t>
      </w:r>
      <w:r w:rsidRPr="00B7747A">
        <w:rPr>
          <w:rFonts w:ascii="Courier New" w:hAnsi="Courier New" w:cs="Courier New"/>
          <w:sz w:val="18"/>
          <w:szCs w:val="18"/>
          <w:u w:val="single"/>
        </w:rPr>
        <w:t>Attribuutsoort</w:t>
      </w:r>
      <w:r w:rsidRPr="00B7747A">
        <w:rPr>
          <w:rFonts w:ascii="Courier New" w:hAnsi="Courier New" w:cs="Courier New"/>
          <w:sz w:val="18"/>
          <w:szCs w:val="18"/>
        </w:rPr>
        <w:t xml:space="preserve"> | </w:t>
      </w:r>
      <w:r w:rsidRPr="00B7747A">
        <w:rPr>
          <w:rFonts w:ascii="Courier New" w:hAnsi="Courier New" w:cs="Courier New"/>
          <w:sz w:val="18"/>
          <w:szCs w:val="18"/>
          <w:u w:val="single"/>
        </w:rPr>
        <w:t>Groepsattribuutsoort</w:t>
      </w:r>
      <w:r w:rsidRPr="00B7747A">
        <w:rPr>
          <w:rFonts w:ascii="Courier New" w:hAnsi="Courier New" w:cs="Courier New"/>
          <w:sz w:val="18"/>
          <w:szCs w:val="18"/>
        </w:rPr>
        <w:t>)*]</w:t>
      </w:r>
    </w:p>
    <w:p w:rsidR="00CD6B90" w:rsidRDefault="00CD6B90" w:rsidP="00CD6B90">
      <w:pPr>
        <w:spacing w:after="0"/>
        <w:rPr>
          <w:rFonts w:ascii="Courier New" w:hAnsi="Courier New" w:cs="Courier New"/>
          <w:sz w:val="18"/>
          <w:szCs w:val="18"/>
        </w:rPr>
      </w:pPr>
      <w:r w:rsidRPr="00B7747A">
        <w:rPr>
          <w:rFonts w:ascii="Courier New" w:hAnsi="Courier New" w:cs="Courier New"/>
          <w:sz w:val="18"/>
          <w:szCs w:val="18"/>
        </w:rPr>
        <w:tab/>
        <w:t>&lt;element ref="StUF:extraElementen" minOccurs="0"/&gt;</w:t>
      </w:r>
      <w:r>
        <w:rPr>
          <w:rFonts w:ascii="Courier New" w:hAnsi="Courier New" w:cs="Courier New"/>
          <w:sz w:val="18"/>
          <w:szCs w:val="18"/>
        </w:rPr>
        <w:br/>
      </w:r>
      <w:r w:rsidRPr="006A37CE">
        <w:rPr>
          <w:rFonts w:ascii="Courier New" w:hAnsi="Courier New" w:cs="Courier New"/>
          <w:sz w:val="18"/>
          <w:szCs w:val="18"/>
        </w:rPr>
        <w:t xml:space="preserve">   </w:t>
      </w:r>
      <w:r w:rsidRPr="006A37CE">
        <w:rPr>
          <w:rFonts w:ascii="Courier New" w:hAnsi="Courier New" w:cs="Courier New"/>
          <w:sz w:val="18"/>
          <w:szCs w:val="18"/>
        </w:rPr>
        <w:tab/>
      </w:r>
      <w:r>
        <w:rPr>
          <w:rFonts w:ascii="Courier New" w:hAnsi="Courier New" w:cs="Courier New"/>
          <w:sz w:val="18"/>
          <w:szCs w:val="18"/>
        </w:rPr>
        <w:t>[</w:t>
      </w:r>
      <w:r>
        <w:rPr>
          <w:rFonts w:ascii="Courier New" w:hAnsi="Courier New" w:cs="Courier New"/>
          <w:sz w:val="18"/>
          <w:szCs w:val="18"/>
          <w:u w:val="single"/>
        </w:rPr>
        <w:t>Relatiesoort</w:t>
      </w:r>
      <w:r>
        <w:rPr>
          <w:rFonts w:ascii="Courier New" w:hAnsi="Courier New" w:cs="Courier New"/>
          <w:sz w:val="18"/>
          <w:szCs w:val="18"/>
        </w:rPr>
        <w:t>*]</w:t>
      </w:r>
    </w:p>
    <w:p w:rsidR="00CD6B90" w:rsidRPr="00CD6B90" w:rsidRDefault="00CD6B90" w:rsidP="00CD6B90">
      <w:pPr>
        <w:spacing w:after="0"/>
        <w:rPr>
          <w:rFonts w:ascii="Courier New" w:hAnsi="Courier New" w:cs="Courier New"/>
          <w:sz w:val="18"/>
          <w:szCs w:val="18"/>
        </w:rPr>
      </w:pPr>
      <w:r>
        <w:rPr>
          <w:rFonts w:ascii="Courier New" w:hAnsi="Courier New" w:cs="Courier New"/>
          <w:sz w:val="18"/>
          <w:szCs w:val="18"/>
        </w:rPr>
        <w:tab/>
      </w:r>
      <w:r w:rsidRPr="00CD6B90">
        <w:rPr>
          <w:rFonts w:ascii="Courier New" w:hAnsi="Courier New" w:cs="Courier New"/>
          <w:sz w:val="18"/>
          <w:szCs w:val="18"/>
        </w:rPr>
        <w:t>&lt;c</w:t>
      </w:r>
      <w:r w:rsidR="00754C91">
        <w:rPr>
          <w:rFonts w:ascii="Courier New" w:hAnsi="Courier New" w:cs="Courier New"/>
          <w:sz w:val="18"/>
          <w:szCs w:val="18"/>
        </w:rPr>
        <w:t>hoice minOccurs="0" maxOccurs="[</w:t>
      </w:r>
      <w:r w:rsidR="00754C91" w:rsidRPr="009B34EE">
        <w:rPr>
          <w:rFonts w:ascii="Courier New" w:hAnsi="Courier New" w:cs="Courier New"/>
          <w:sz w:val="18"/>
          <w:szCs w:val="18"/>
          <w:u w:val="single"/>
        </w:rPr>
        <w:t>aantal subtypes</w:t>
      </w:r>
      <w:r w:rsidR="00754C91">
        <w:rPr>
          <w:rFonts w:ascii="Courier New" w:hAnsi="Courier New" w:cs="Courier New"/>
          <w:sz w:val="18"/>
          <w:szCs w:val="18"/>
        </w:rPr>
        <w:t>]</w:t>
      </w:r>
      <w:r w:rsidRPr="00CD6B90">
        <w:rPr>
          <w:rFonts w:ascii="Courier New" w:hAnsi="Courier New" w:cs="Courier New"/>
          <w:sz w:val="18"/>
          <w:szCs w:val="18"/>
        </w:rPr>
        <w:t>"&gt;</w:t>
      </w:r>
    </w:p>
    <w:p w:rsidR="00CD6B90" w:rsidRPr="00CD6B90" w:rsidRDefault="00754C91" w:rsidP="00CD6B90">
      <w:pPr>
        <w:spacing w:after="0"/>
        <w:rPr>
          <w:rFonts w:ascii="Courier New" w:hAnsi="Courier New" w:cs="Courier New"/>
          <w:sz w:val="18"/>
          <w:szCs w:val="18"/>
        </w:rPr>
      </w:pPr>
      <w:r>
        <w:rPr>
          <w:rFonts w:ascii="Courier New" w:hAnsi="Courier New" w:cs="Courier New"/>
          <w:sz w:val="18"/>
          <w:szCs w:val="18"/>
        </w:rPr>
        <w:tab/>
        <w:t xml:space="preserve">   &lt;element</w:t>
      </w:r>
      <w:r>
        <w:rPr>
          <w:rFonts w:ascii="Courier New" w:hAnsi="Courier New" w:cs="Courier New"/>
          <w:sz w:val="18"/>
          <w:szCs w:val="18"/>
        </w:rPr>
        <w:tab/>
      </w:r>
      <w:r w:rsidR="00CD6B90" w:rsidRPr="00CD6B90">
        <w:rPr>
          <w:rFonts w:ascii="Courier New" w:hAnsi="Courier New" w:cs="Courier New"/>
          <w:sz w:val="18"/>
          <w:szCs w:val="18"/>
        </w:rPr>
        <w:t>name="</w:t>
      </w:r>
      <w:r>
        <w:rPr>
          <w:rFonts w:ascii="Courier New" w:hAnsi="Courier New" w:cs="Courier New"/>
          <w:sz w:val="18"/>
          <w:szCs w:val="18"/>
        </w:rPr>
        <w:t>[</w:t>
      </w:r>
      <w:r w:rsidRPr="009B34EE">
        <w:rPr>
          <w:rFonts w:ascii="Courier New" w:hAnsi="Courier New" w:cs="Courier New"/>
          <w:sz w:val="18"/>
          <w:szCs w:val="18"/>
          <w:u w:val="single"/>
        </w:rPr>
        <w:t>Xml-tag subtype</w:t>
      </w:r>
      <w:r>
        <w:rPr>
          <w:rFonts w:ascii="Courier New" w:hAnsi="Courier New" w:cs="Courier New"/>
          <w:sz w:val="18"/>
          <w:szCs w:val="18"/>
          <w:u w:val="single"/>
        </w:rPr>
        <w:t>1</w:t>
      </w:r>
      <w:r>
        <w:rPr>
          <w:rFonts w:ascii="Courier New" w:hAnsi="Courier New" w:cs="Courier New"/>
          <w:sz w:val="18"/>
          <w:szCs w:val="18"/>
        </w:rPr>
        <w:t>]</w:t>
      </w:r>
      <w:r w:rsidR="00CD6B90" w:rsidRPr="00CD6B90">
        <w:rPr>
          <w:rFonts w:ascii="Courier New" w:hAnsi="Courier New" w:cs="Courier New"/>
          <w:sz w:val="18"/>
          <w:szCs w:val="18"/>
        </w:rPr>
        <w:t xml:space="preserve">" </w:t>
      </w:r>
      <w:r>
        <w:rPr>
          <w:rFonts w:ascii="Courier New" w:hAnsi="Courier New" w:cs="Courier New"/>
          <w:sz w:val="18"/>
          <w:szCs w:val="18"/>
        </w:rPr>
        <w:br/>
        <w:t xml:space="preserve">                   </w:t>
      </w:r>
      <w:r>
        <w:rPr>
          <w:rFonts w:ascii="Courier New" w:hAnsi="Courier New" w:cs="Courier New"/>
          <w:sz w:val="18"/>
          <w:szCs w:val="18"/>
        </w:rPr>
        <w:tab/>
      </w:r>
      <w:r w:rsidR="00CD6B90" w:rsidRPr="00CD6B90">
        <w:rPr>
          <w:rFonts w:ascii="Courier New" w:hAnsi="Courier New" w:cs="Courier New"/>
          <w:sz w:val="18"/>
          <w:szCs w:val="18"/>
        </w:rPr>
        <w:t>type="</w:t>
      </w:r>
      <w:r>
        <w:rPr>
          <w:rFonts w:ascii="Courier New" w:hAnsi="Courier New" w:cs="Courier New"/>
          <w:sz w:val="18"/>
          <w:szCs w:val="18"/>
        </w:rPr>
        <w:t>[ns prefix]:[</w:t>
      </w:r>
      <w:r w:rsidRPr="009B34EE">
        <w:rPr>
          <w:rFonts w:ascii="Courier New" w:hAnsi="Courier New" w:cs="Courier New"/>
          <w:sz w:val="18"/>
          <w:szCs w:val="18"/>
          <w:u w:val="single"/>
        </w:rPr>
        <w:t>Mnemonic subtype1</w:t>
      </w:r>
      <w:r>
        <w:rPr>
          <w:rFonts w:ascii="Courier New" w:hAnsi="Courier New" w:cs="Courier New"/>
          <w:sz w:val="18"/>
          <w:szCs w:val="18"/>
        </w:rPr>
        <w:t>]</w:t>
      </w:r>
      <w:r w:rsidR="00CD6B90" w:rsidRPr="00CD6B90">
        <w:rPr>
          <w:rFonts w:ascii="Courier New" w:hAnsi="Courier New" w:cs="Courier New"/>
          <w:sz w:val="18"/>
          <w:szCs w:val="18"/>
        </w:rPr>
        <w:t xml:space="preserve">-basis" </w:t>
      </w:r>
      <w:r>
        <w:rPr>
          <w:rFonts w:ascii="Courier New" w:hAnsi="Courier New" w:cs="Courier New"/>
          <w:sz w:val="18"/>
          <w:szCs w:val="18"/>
        </w:rPr>
        <w:br/>
        <w:t xml:space="preserve">                   </w:t>
      </w:r>
      <w:r>
        <w:rPr>
          <w:rFonts w:ascii="Courier New" w:hAnsi="Courier New" w:cs="Courier New"/>
          <w:sz w:val="18"/>
          <w:szCs w:val="18"/>
        </w:rPr>
        <w:tab/>
      </w:r>
      <w:r w:rsidR="00CD6B90" w:rsidRPr="00CD6B90">
        <w:rPr>
          <w:rFonts w:ascii="Courier New" w:hAnsi="Courier New" w:cs="Courier New"/>
          <w:sz w:val="18"/>
          <w:szCs w:val="18"/>
        </w:rPr>
        <w:t>nillable="true" minOccurs="0"/&gt;</w:t>
      </w:r>
    </w:p>
    <w:p w:rsidR="00754C91" w:rsidRDefault="00754C91" w:rsidP="00754C91">
      <w:pPr>
        <w:spacing w:after="0"/>
        <w:rPr>
          <w:rFonts w:ascii="Courier New" w:hAnsi="Courier New" w:cs="Courier New"/>
          <w:sz w:val="18"/>
          <w:szCs w:val="18"/>
        </w:rPr>
      </w:pPr>
      <w:r>
        <w:rPr>
          <w:rFonts w:ascii="Courier New" w:hAnsi="Courier New" w:cs="Courier New"/>
          <w:sz w:val="18"/>
          <w:szCs w:val="18"/>
        </w:rPr>
        <w:tab/>
        <w:t xml:space="preserve">   &lt;element</w:t>
      </w:r>
      <w:r>
        <w:rPr>
          <w:rFonts w:ascii="Courier New" w:hAnsi="Courier New" w:cs="Courier New"/>
          <w:sz w:val="18"/>
          <w:szCs w:val="18"/>
        </w:rPr>
        <w:tab/>
      </w:r>
      <w:r w:rsidRPr="00CD6B90">
        <w:rPr>
          <w:rFonts w:ascii="Courier New" w:hAnsi="Courier New" w:cs="Courier New"/>
          <w:sz w:val="18"/>
          <w:szCs w:val="18"/>
        </w:rPr>
        <w:t>name="</w:t>
      </w:r>
      <w:r>
        <w:rPr>
          <w:rFonts w:ascii="Courier New" w:hAnsi="Courier New" w:cs="Courier New"/>
          <w:sz w:val="18"/>
          <w:szCs w:val="18"/>
        </w:rPr>
        <w:t>[</w:t>
      </w:r>
      <w:r w:rsidRPr="00DE41FD">
        <w:rPr>
          <w:rFonts w:ascii="Courier New" w:hAnsi="Courier New" w:cs="Courier New"/>
          <w:sz w:val="18"/>
          <w:szCs w:val="18"/>
          <w:u w:val="single"/>
        </w:rPr>
        <w:t>Xml-tag subtype</w:t>
      </w:r>
      <w:r>
        <w:rPr>
          <w:rFonts w:ascii="Courier New" w:hAnsi="Courier New" w:cs="Courier New"/>
          <w:sz w:val="18"/>
          <w:szCs w:val="18"/>
          <w:u w:val="single"/>
        </w:rPr>
        <w:t>2</w:t>
      </w:r>
      <w:r>
        <w:rPr>
          <w:rFonts w:ascii="Courier New" w:hAnsi="Courier New" w:cs="Courier New"/>
          <w:sz w:val="18"/>
          <w:szCs w:val="18"/>
        </w:rPr>
        <w:t>]</w:t>
      </w:r>
      <w:r w:rsidRPr="00CD6B90">
        <w:rPr>
          <w:rFonts w:ascii="Courier New" w:hAnsi="Courier New" w:cs="Courier New"/>
          <w:sz w:val="18"/>
          <w:szCs w:val="18"/>
        </w:rPr>
        <w:t xml:space="preserve">" </w:t>
      </w:r>
      <w:r>
        <w:rPr>
          <w:rFonts w:ascii="Courier New" w:hAnsi="Courier New" w:cs="Courier New"/>
          <w:sz w:val="18"/>
          <w:szCs w:val="18"/>
        </w:rPr>
        <w:br/>
        <w:t xml:space="preserve">                   </w:t>
      </w:r>
      <w:r>
        <w:rPr>
          <w:rFonts w:ascii="Courier New" w:hAnsi="Courier New" w:cs="Courier New"/>
          <w:sz w:val="18"/>
          <w:szCs w:val="18"/>
        </w:rPr>
        <w:tab/>
      </w:r>
      <w:r w:rsidRPr="00CD6B90">
        <w:rPr>
          <w:rFonts w:ascii="Courier New" w:hAnsi="Courier New" w:cs="Courier New"/>
          <w:sz w:val="18"/>
          <w:szCs w:val="18"/>
        </w:rPr>
        <w:t>type="</w:t>
      </w:r>
      <w:r>
        <w:rPr>
          <w:rFonts w:ascii="Courier New" w:hAnsi="Courier New" w:cs="Courier New"/>
          <w:sz w:val="18"/>
          <w:szCs w:val="18"/>
        </w:rPr>
        <w:t>[ns prefix]:[</w:t>
      </w:r>
      <w:r w:rsidRPr="00DE41FD">
        <w:rPr>
          <w:rFonts w:ascii="Courier New" w:hAnsi="Courier New" w:cs="Courier New"/>
          <w:sz w:val="18"/>
          <w:szCs w:val="18"/>
          <w:u w:val="single"/>
        </w:rPr>
        <w:t>Mnemonic subtype</w:t>
      </w:r>
      <w:r>
        <w:rPr>
          <w:rFonts w:ascii="Courier New" w:hAnsi="Courier New" w:cs="Courier New"/>
          <w:sz w:val="18"/>
          <w:szCs w:val="18"/>
          <w:u w:val="single"/>
        </w:rPr>
        <w:t>2</w:t>
      </w:r>
      <w:r>
        <w:rPr>
          <w:rFonts w:ascii="Courier New" w:hAnsi="Courier New" w:cs="Courier New"/>
          <w:sz w:val="18"/>
          <w:szCs w:val="18"/>
        </w:rPr>
        <w:t>]</w:t>
      </w:r>
      <w:r w:rsidRPr="00CD6B90">
        <w:rPr>
          <w:rFonts w:ascii="Courier New" w:hAnsi="Courier New" w:cs="Courier New"/>
          <w:sz w:val="18"/>
          <w:szCs w:val="18"/>
        </w:rPr>
        <w:t xml:space="preserve">-basis" </w:t>
      </w:r>
      <w:r>
        <w:rPr>
          <w:rFonts w:ascii="Courier New" w:hAnsi="Courier New" w:cs="Courier New"/>
          <w:sz w:val="18"/>
          <w:szCs w:val="18"/>
        </w:rPr>
        <w:br/>
        <w:t xml:space="preserve">                   </w:t>
      </w:r>
      <w:r>
        <w:rPr>
          <w:rFonts w:ascii="Courier New" w:hAnsi="Courier New" w:cs="Courier New"/>
          <w:sz w:val="18"/>
          <w:szCs w:val="18"/>
        </w:rPr>
        <w:tab/>
      </w:r>
      <w:r w:rsidRPr="00CD6B90">
        <w:rPr>
          <w:rFonts w:ascii="Courier New" w:hAnsi="Courier New" w:cs="Courier New"/>
          <w:sz w:val="18"/>
          <w:szCs w:val="18"/>
        </w:rPr>
        <w:t>nillable="true" minOccurs="0"/&gt;</w:t>
      </w:r>
      <w:r w:rsidR="00CD6B90" w:rsidRPr="00CD6B90">
        <w:rPr>
          <w:rFonts w:ascii="Courier New" w:hAnsi="Courier New" w:cs="Courier New"/>
          <w:sz w:val="18"/>
          <w:szCs w:val="18"/>
        </w:rPr>
        <w:tab/>
      </w:r>
    </w:p>
    <w:p w:rsidR="00CD6B90" w:rsidRPr="00CD6B90" w:rsidRDefault="00754C91" w:rsidP="00754C91">
      <w:pPr>
        <w:spacing w:after="0"/>
        <w:rPr>
          <w:rFonts w:ascii="Courier New" w:hAnsi="Courier New" w:cs="Courier New"/>
          <w:sz w:val="18"/>
          <w:szCs w:val="18"/>
        </w:rPr>
      </w:pPr>
      <w:r>
        <w:rPr>
          <w:rFonts w:ascii="Courier New" w:hAnsi="Courier New" w:cs="Courier New"/>
          <w:sz w:val="18"/>
          <w:szCs w:val="18"/>
        </w:rPr>
        <w:tab/>
        <w:t xml:space="preserve">   …</w:t>
      </w:r>
      <w:r w:rsidR="00CD6B90" w:rsidRPr="00CD6B90">
        <w:rPr>
          <w:rFonts w:ascii="Courier New" w:hAnsi="Courier New" w:cs="Courier New"/>
          <w:sz w:val="18"/>
          <w:szCs w:val="18"/>
        </w:rPr>
        <w:tab/>
      </w:r>
    </w:p>
    <w:p w:rsidR="00CD6B90" w:rsidRPr="006A37CE" w:rsidRDefault="00754C91" w:rsidP="00CD6B90">
      <w:pPr>
        <w:spacing w:after="0"/>
        <w:rPr>
          <w:rFonts w:ascii="Courier New" w:hAnsi="Courier New" w:cs="Courier New"/>
          <w:sz w:val="18"/>
          <w:szCs w:val="18"/>
        </w:rPr>
      </w:pPr>
      <w:r>
        <w:rPr>
          <w:rFonts w:ascii="Courier New" w:hAnsi="Courier New" w:cs="Courier New"/>
          <w:sz w:val="18"/>
          <w:szCs w:val="18"/>
        </w:rPr>
        <w:tab/>
      </w:r>
      <w:r w:rsidR="00CD6B90" w:rsidRPr="00CD6B90">
        <w:rPr>
          <w:rFonts w:ascii="Courier New" w:hAnsi="Courier New" w:cs="Courier New"/>
          <w:sz w:val="18"/>
          <w:szCs w:val="18"/>
        </w:rPr>
        <w:t>&lt;/choice&gt;</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 xml:space="preserve">   &lt;/sequence&gt;</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 xml:space="preserve">   &lt;attribute ref="StUF:entiteittype" fixed="[</w:t>
      </w:r>
      <w:r w:rsidRPr="006A37CE">
        <w:rPr>
          <w:rFonts w:ascii="Courier New" w:hAnsi="Courier New" w:cs="Courier New"/>
          <w:sz w:val="18"/>
          <w:szCs w:val="18"/>
          <w:u w:val="single"/>
        </w:rPr>
        <w:t>Mnemonic objecttype]</w:t>
      </w:r>
      <w:r w:rsidRPr="006A37CE">
        <w:rPr>
          <w:rFonts w:ascii="Courier New" w:hAnsi="Courier New" w:cs="Courier New"/>
          <w:sz w:val="18"/>
          <w:szCs w:val="18"/>
        </w:rPr>
        <w:t>"/&gt;</w:t>
      </w:r>
    </w:p>
    <w:p w:rsidR="00CD6B90" w:rsidRPr="006A37CE" w:rsidRDefault="00CD6B90" w:rsidP="00CD6B90">
      <w:pPr>
        <w:spacing w:after="0"/>
        <w:rPr>
          <w:rFonts w:ascii="Courier New" w:hAnsi="Courier New" w:cs="Courier New"/>
          <w:sz w:val="18"/>
          <w:szCs w:val="18"/>
        </w:rPr>
      </w:pPr>
      <w:r w:rsidRPr="006A37CE">
        <w:rPr>
          <w:rFonts w:ascii="Courier New" w:hAnsi="Courier New" w:cs="Courier New"/>
          <w:sz w:val="18"/>
          <w:szCs w:val="18"/>
        </w:rPr>
        <w:t xml:space="preserve">   &lt;attributeGroup ref="StUF:entiteit"/&gt;</w:t>
      </w:r>
    </w:p>
    <w:p w:rsidR="00CD6B90" w:rsidRDefault="00CD6B90" w:rsidP="00754C91">
      <w:pPr>
        <w:spacing w:after="0"/>
        <w:rPr>
          <w:rFonts w:ascii="Courier New" w:hAnsi="Courier New" w:cs="Courier New"/>
          <w:sz w:val="18"/>
          <w:szCs w:val="18"/>
        </w:rPr>
      </w:pPr>
      <w:r w:rsidRPr="006A37CE">
        <w:rPr>
          <w:rFonts w:ascii="Courier New" w:hAnsi="Courier New" w:cs="Courier New"/>
          <w:sz w:val="18"/>
          <w:szCs w:val="18"/>
        </w:rPr>
        <w:t>&lt;/complexType&gt;</w:t>
      </w:r>
    </w:p>
    <w:p w:rsidR="00D92385" w:rsidRDefault="00D92385" w:rsidP="00754C91">
      <w:pPr>
        <w:spacing w:after="0"/>
        <w:rPr>
          <w:rFonts w:ascii="Courier New" w:hAnsi="Courier New" w:cs="Courier New"/>
          <w:sz w:val="18"/>
          <w:szCs w:val="18"/>
        </w:rPr>
      </w:pPr>
    </w:p>
    <w:p w:rsidR="00D92385" w:rsidRPr="00524E3B" w:rsidRDefault="00D92385" w:rsidP="00D92385">
      <w:pPr>
        <w:pStyle w:val="Kop2"/>
        <w:rPr>
          <w:lang w:val="nl-NL"/>
        </w:rPr>
      </w:pPr>
      <w:r w:rsidRPr="00524E3B">
        <w:rPr>
          <w:lang w:val="nl-NL"/>
        </w:rPr>
        <w:t>Kerngegevens</w:t>
      </w:r>
    </w:p>
    <w:p w:rsidR="00D92385" w:rsidRPr="00A136EC" w:rsidRDefault="00D92385" w:rsidP="00D92385">
      <w:pPr>
        <w:rPr>
          <w:lang w:val="nl-NL"/>
        </w:rPr>
      </w:pPr>
      <w:r>
        <w:rPr>
          <w:lang w:val="nl-NL"/>
        </w:rPr>
        <w:t xml:space="preserve">De kerngegevens van een </w:t>
      </w:r>
      <w:r w:rsidR="00F57F53">
        <w:rPr>
          <w:lang w:val="nl-NL"/>
        </w:rPr>
        <w:t>objecttype</w:t>
      </w:r>
      <w:r>
        <w:rPr>
          <w:lang w:val="nl-NL"/>
        </w:rPr>
        <w:t xml:space="preserve"> worden </w:t>
      </w:r>
      <w:r w:rsidR="00F57F53">
        <w:rPr>
          <w:lang w:val="nl-NL"/>
        </w:rPr>
        <w:t xml:space="preserve">nu </w:t>
      </w:r>
      <w:r>
        <w:rPr>
          <w:lang w:val="nl-NL"/>
        </w:rPr>
        <w:t>als volgt vertaald naar StUF.</w:t>
      </w:r>
    </w:p>
    <w:p w:rsidR="00D92385" w:rsidRPr="00A136EC" w:rsidRDefault="00D92385" w:rsidP="00D92385">
      <w:pPr>
        <w:spacing w:after="0"/>
        <w:rPr>
          <w:rFonts w:ascii="Courier New" w:hAnsi="Courier New" w:cs="Courier New"/>
          <w:sz w:val="18"/>
          <w:szCs w:val="18"/>
          <w:lang w:val="nl-NL"/>
        </w:rPr>
      </w:pPr>
      <w:r w:rsidRPr="00A136EC">
        <w:rPr>
          <w:rFonts w:ascii="Courier New" w:hAnsi="Courier New" w:cs="Courier New"/>
          <w:sz w:val="18"/>
          <w:szCs w:val="18"/>
          <w:lang w:val="nl-NL"/>
        </w:rPr>
        <w:t>&lt;complexType name="</w:t>
      </w:r>
      <w:r w:rsidRPr="0039188C">
        <w:rPr>
          <w:rFonts w:ascii="Courier New" w:hAnsi="Courier New" w:cs="Courier New"/>
          <w:sz w:val="18"/>
          <w:szCs w:val="18"/>
          <w:lang w:val="nl-NL"/>
        </w:rPr>
        <w:t>[</w:t>
      </w:r>
      <w:r w:rsidRPr="0039188C">
        <w:rPr>
          <w:rFonts w:ascii="Courier New" w:hAnsi="Courier New" w:cs="Courier New"/>
          <w:sz w:val="18"/>
          <w:szCs w:val="18"/>
          <w:u w:val="single"/>
          <w:lang w:val="nl-NL"/>
        </w:rPr>
        <w:t>Mnemonic objectttype</w:t>
      </w:r>
      <w:r w:rsidRPr="0039188C">
        <w:rPr>
          <w:rFonts w:ascii="Courier New" w:hAnsi="Courier New" w:cs="Courier New"/>
          <w:sz w:val="18"/>
          <w:szCs w:val="18"/>
          <w:lang w:val="nl-NL"/>
        </w:rPr>
        <w:t>]</w:t>
      </w:r>
      <w:r w:rsidRPr="00A136EC">
        <w:rPr>
          <w:rFonts w:ascii="Courier New" w:hAnsi="Courier New" w:cs="Courier New"/>
          <w:sz w:val="18"/>
          <w:szCs w:val="18"/>
          <w:lang w:val="nl-NL"/>
        </w:rPr>
        <w:t>-kerngegevens"&gt;</w:t>
      </w:r>
    </w:p>
    <w:p w:rsidR="00D92385" w:rsidRPr="00A136EC" w:rsidRDefault="00D92385" w:rsidP="00D92385">
      <w:pPr>
        <w:spacing w:after="0"/>
        <w:rPr>
          <w:rFonts w:ascii="Courier New" w:hAnsi="Courier New" w:cs="Courier New"/>
          <w:sz w:val="18"/>
          <w:szCs w:val="18"/>
        </w:rPr>
      </w:pPr>
      <w:r w:rsidRPr="0039188C">
        <w:rPr>
          <w:rFonts w:ascii="Courier New" w:hAnsi="Courier New" w:cs="Courier New"/>
          <w:sz w:val="18"/>
          <w:szCs w:val="18"/>
          <w:lang w:val="nl-NL"/>
        </w:rPr>
        <w:t xml:space="preserve">    </w:t>
      </w:r>
      <w:r w:rsidRPr="00A136EC">
        <w:rPr>
          <w:rFonts w:ascii="Courier New" w:hAnsi="Courier New" w:cs="Courier New"/>
          <w:sz w:val="18"/>
          <w:szCs w:val="18"/>
        </w:rPr>
        <w:t>&lt;complexContent&gt;</w:t>
      </w:r>
    </w:p>
    <w:p w:rsidR="00D92385" w:rsidRPr="00A136EC" w:rsidRDefault="00D92385" w:rsidP="00D92385">
      <w:pPr>
        <w:spacing w:after="0"/>
        <w:rPr>
          <w:rFonts w:ascii="Courier New" w:hAnsi="Courier New" w:cs="Courier New"/>
          <w:sz w:val="18"/>
          <w:szCs w:val="18"/>
        </w:rPr>
      </w:pPr>
      <w:r w:rsidRPr="00A136EC">
        <w:rPr>
          <w:rFonts w:ascii="Courier New" w:hAnsi="Courier New" w:cs="Courier New"/>
          <w:sz w:val="18"/>
          <w:szCs w:val="18"/>
        </w:rPr>
        <w:t xml:space="preserve">        &lt;restriction base="</w:t>
      </w:r>
      <w:r>
        <w:rPr>
          <w:rFonts w:ascii="Courier New" w:hAnsi="Courier New" w:cs="Courier New"/>
          <w:sz w:val="18"/>
          <w:szCs w:val="18"/>
        </w:rPr>
        <w:t>[ns prefix]:</w:t>
      </w:r>
      <w:r w:rsidRPr="006A37CE">
        <w:rPr>
          <w:rFonts w:ascii="Courier New" w:hAnsi="Courier New" w:cs="Courier New"/>
          <w:sz w:val="18"/>
          <w:szCs w:val="18"/>
        </w:rPr>
        <w:t>[</w:t>
      </w:r>
      <w:r w:rsidRPr="006A37CE">
        <w:rPr>
          <w:rFonts w:ascii="Courier New" w:hAnsi="Courier New" w:cs="Courier New"/>
          <w:sz w:val="18"/>
          <w:szCs w:val="18"/>
          <w:u w:val="single"/>
        </w:rPr>
        <w:t>Mnemonic objectttype</w:t>
      </w:r>
      <w:r w:rsidRPr="006A37CE">
        <w:rPr>
          <w:rFonts w:ascii="Courier New" w:hAnsi="Courier New" w:cs="Courier New"/>
          <w:sz w:val="18"/>
          <w:szCs w:val="18"/>
        </w:rPr>
        <w:t>]</w:t>
      </w:r>
      <w:r w:rsidRPr="00A136EC">
        <w:rPr>
          <w:rFonts w:ascii="Courier New" w:hAnsi="Courier New" w:cs="Courier New"/>
          <w:sz w:val="18"/>
          <w:szCs w:val="18"/>
        </w:rPr>
        <w:t>-basis"&gt;</w:t>
      </w:r>
    </w:p>
    <w:p w:rsidR="00D92385" w:rsidRPr="00D92385" w:rsidRDefault="00D92385" w:rsidP="00D92385">
      <w:pPr>
        <w:spacing w:after="0"/>
        <w:rPr>
          <w:rFonts w:ascii="Courier New" w:hAnsi="Courier New" w:cs="Courier New"/>
          <w:sz w:val="18"/>
          <w:szCs w:val="18"/>
        </w:rPr>
      </w:pPr>
      <w:r>
        <w:rPr>
          <w:rFonts w:ascii="Courier New" w:hAnsi="Courier New" w:cs="Courier New"/>
          <w:sz w:val="18"/>
          <w:szCs w:val="18"/>
        </w:rPr>
        <w:tab/>
        <w:t xml:space="preserve">     </w:t>
      </w:r>
      <w:r w:rsidRPr="00D92385">
        <w:rPr>
          <w:rFonts w:ascii="Courier New" w:hAnsi="Courier New" w:cs="Courier New"/>
          <w:sz w:val="18"/>
          <w:szCs w:val="18"/>
        </w:rPr>
        <w:t>&lt;choice minOccurs="0"&gt;</w:t>
      </w:r>
    </w:p>
    <w:p w:rsidR="00D92385" w:rsidRPr="009B34EE" w:rsidRDefault="00D92385" w:rsidP="00D92385">
      <w:pPr>
        <w:spacing w:after="0"/>
        <w:rPr>
          <w:rFonts w:ascii="Courier New" w:hAnsi="Courier New" w:cs="Courier New"/>
          <w:sz w:val="18"/>
          <w:szCs w:val="18"/>
        </w:rPr>
      </w:pPr>
      <w:r>
        <w:rPr>
          <w:rFonts w:ascii="Courier New" w:hAnsi="Courier New" w:cs="Courier New"/>
          <w:sz w:val="18"/>
          <w:szCs w:val="18"/>
        </w:rPr>
        <w:tab/>
        <w:t xml:space="preserve">         </w:t>
      </w:r>
      <w:r w:rsidRPr="00D92385">
        <w:rPr>
          <w:rFonts w:ascii="Courier New" w:hAnsi="Courier New" w:cs="Courier New"/>
          <w:sz w:val="18"/>
          <w:szCs w:val="18"/>
        </w:rPr>
        <w:t>&lt;element</w:t>
      </w:r>
      <w:r w:rsidRPr="009B34EE">
        <w:rPr>
          <w:rFonts w:ascii="Courier New" w:hAnsi="Courier New" w:cs="Courier New"/>
          <w:sz w:val="18"/>
          <w:szCs w:val="18"/>
        </w:rPr>
        <w:tab/>
      </w:r>
      <w:r w:rsidRPr="00D92385">
        <w:rPr>
          <w:rFonts w:ascii="Courier New" w:hAnsi="Courier New" w:cs="Courier New"/>
          <w:sz w:val="18"/>
          <w:szCs w:val="18"/>
        </w:rPr>
        <w:t>name="</w:t>
      </w:r>
      <w:r w:rsidRPr="009B34EE">
        <w:rPr>
          <w:rFonts w:ascii="Courier New" w:hAnsi="Courier New" w:cs="Courier New"/>
          <w:sz w:val="18"/>
          <w:szCs w:val="18"/>
        </w:rPr>
        <w:t>[</w:t>
      </w:r>
      <w:r w:rsidRPr="00DE41FD">
        <w:rPr>
          <w:rFonts w:ascii="Courier New" w:hAnsi="Courier New" w:cs="Courier New"/>
          <w:sz w:val="18"/>
          <w:szCs w:val="18"/>
          <w:u w:val="single"/>
        </w:rPr>
        <w:t>Xml-tag subtype</w:t>
      </w:r>
      <w:r>
        <w:rPr>
          <w:rFonts w:ascii="Courier New" w:hAnsi="Courier New" w:cs="Courier New"/>
          <w:sz w:val="18"/>
          <w:szCs w:val="18"/>
          <w:u w:val="single"/>
        </w:rPr>
        <w:t>1</w:t>
      </w:r>
      <w:r w:rsidRPr="009B34EE">
        <w:rPr>
          <w:rFonts w:ascii="Courier New" w:hAnsi="Courier New" w:cs="Courier New"/>
          <w:sz w:val="18"/>
          <w:szCs w:val="18"/>
        </w:rPr>
        <w:t>]</w:t>
      </w:r>
      <w:r w:rsidRPr="00D92385">
        <w:rPr>
          <w:rFonts w:ascii="Courier New" w:hAnsi="Courier New" w:cs="Courier New"/>
          <w:sz w:val="18"/>
          <w:szCs w:val="18"/>
        </w:rPr>
        <w:t xml:space="preserve">" </w:t>
      </w:r>
    </w:p>
    <w:p w:rsidR="00D92385" w:rsidRDefault="00D92385" w:rsidP="00D92385">
      <w:pPr>
        <w:spacing w:after="0"/>
        <w:rPr>
          <w:rFonts w:ascii="Courier New" w:hAnsi="Courier New" w:cs="Courier New"/>
          <w:sz w:val="18"/>
          <w:szCs w:val="18"/>
        </w:rPr>
      </w:pPr>
      <w:r w:rsidRPr="009B34EE">
        <w:rPr>
          <w:rFonts w:ascii="Courier New" w:hAnsi="Courier New" w:cs="Courier New"/>
          <w:sz w:val="18"/>
          <w:szCs w:val="18"/>
        </w:rPr>
        <w:t xml:space="preserve">                         </w:t>
      </w:r>
      <w:r>
        <w:rPr>
          <w:rFonts w:ascii="Courier New" w:hAnsi="Courier New" w:cs="Courier New"/>
          <w:sz w:val="18"/>
          <w:szCs w:val="18"/>
        </w:rPr>
        <w:tab/>
      </w:r>
      <w:r w:rsidRPr="00D92385">
        <w:rPr>
          <w:rFonts w:ascii="Courier New" w:hAnsi="Courier New" w:cs="Courier New"/>
          <w:sz w:val="18"/>
          <w:szCs w:val="18"/>
        </w:rPr>
        <w:t>type="BG:</w:t>
      </w:r>
      <w:r>
        <w:rPr>
          <w:rFonts w:ascii="Courier New" w:hAnsi="Courier New" w:cs="Courier New"/>
          <w:sz w:val="18"/>
          <w:szCs w:val="18"/>
        </w:rPr>
        <w:t>[</w:t>
      </w:r>
      <w:r w:rsidRPr="009B34EE">
        <w:rPr>
          <w:rFonts w:ascii="Courier New" w:hAnsi="Courier New" w:cs="Courier New"/>
          <w:sz w:val="18"/>
          <w:szCs w:val="18"/>
          <w:u w:val="single"/>
        </w:rPr>
        <w:t>Mnemonic subtype1</w:t>
      </w:r>
      <w:r>
        <w:rPr>
          <w:rFonts w:ascii="Courier New" w:hAnsi="Courier New" w:cs="Courier New"/>
          <w:sz w:val="18"/>
          <w:szCs w:val="18"/>
        </w:rPr>
        <w:t>]</w:t>
      </w:r>
      <w:r w:rsidRPr="00D92385">
        <w:rPr>
          <w:rFonts w:ascii="Courier New" w:hAnsi="Courier New" w:cs="Courier New"/>
          <w:sz w:val="18"/>
          <w:szCs w:val="18"/>
        </w:rPr>
        <w:t xml:space="preserve">-kerngegevens" </w:t>
      </w:r>
      <w:r w:rsidRPr="009B34EE">
        <w:rPr>
          <w:rFonts w:ascii="Courier New" w:hAnsi="Courier New" w:cs="Courier New"/>
          <w:sz w:val="18"/>
          <w:szCs w:val="18"/>
        </w:rPr>
        <w:br/>
        <w:t xml:space="preserve">                         </w:t>
      </w:r>
      <w:r>
        <w:rPr>
          <w:rFonts w:ascii="Courier New" w:hAnsi="Courier New" w:cs="Courier New"/>
          <w:sz w:val="18"/>
          <w:szCs w:val="18"/>
        </w:rPr>
        <w:tab/>
      </w:r>
      <w:r w:rsidRPr="00D92385">
        <w:rPr>
          <w:rFonts w:ascii="Courier New" w:hAnsi="Courier New" w:cs="Courier New"/>
          <w:sz w:val="18"/>
          <w:szCs w:val="18"/>
        </w:rPr>
        <w:t>nillable="true"/&gt;</w:t>
      </w:r>
    </w:p>
    <w:p w:rsidR="00D92385" w:rsidRPr="00DE41FD" w:rsidRDefault="00D92385" w:rsidP="00D92385">
      <w:pPr>
        <w:spacing w:after="0"/>
        <w:rPr>
          <w:rFonts w:ascii="Courier New" w:hAnsi="Courier New" w:cs="Courier New"/>
          <w:sz w:val="18"/>
          <w:szCs w:val="18"/>
        </w:rPr>
      </w:pPr>
      <w:r>
        <w:rPr>
          <w:rFonts w:ascii="Courier New" w:hAnsi="Courier New" w:cs="Courier New"/>
          <w:sz w:val="18"/>
          <w:szCs w:val="18"/>
        </w:rPr>
        <w:tab/>
        <w:t xml:space="preserve">         </w:t>
      </w:r>
      <w:r w:rsidRPr="00DE41FD">
        <w:rPr>
          <w:rFonts w:ascii="Courier New" w:hAnsi="Courier New" w:cs="Courier New"/>
          <w:sz w:val="18"/>
          <w:szCs w:val="18"/>
        </w:rPr>
        <w:t>&lt;element</w:t>
      </w:r>
      <w:r w:rsidRPr="00DE41FD">
        <w:rPr>
          <w:rFonts w:ascii="Courier New" w:hAnsi="Courier New" w:cs="Courier New"/>
          <w:sz w:val="18"/>
          <w:szCs w:val="18"/>
        </w:rPr>
        <w:tab/>
        <w:t>name="[</w:t>
      </w:r>
      <w:r w:rsidRPr="00DE41FD">
        <w:rPr>
          <w:rFonts w:ascii="Courier New" w:hAnsi="Courier New" w:cs="Courier New"/>
          <w:sz w:val="18"/>
          <w:szCs w:val="18"/>
          <w:u w:val="single"/>
        </w:rPr>
        <w:t>Xml-tag subtype</w:t>
      </w:r>
      <w:r>
        <w:rPr>
          <w:rFonts w:ascii="Courier New" w:hAnsi="Courier New" w:cs="Courier New"/>
          <w:sz w:val="18"/>
          <w:szCs w:val="18"/>
          <w:u w:val="single"/>
        </w:rPr>
        <w:t>2</w:t>
      </w:r>
      <w:r w:rsidRPr="00DE41FD">
        <w:rPr>
          <w:rFonts w:ascii="Courier New" w:hAnsi="Courier New" w:cs="Courier New"/>
          <w:sz w:val="18"/>
          <w:szCs w:val="18"/>
        </w:rPr>
        <w:t xml:space="preserve">]" </w:t>
      </w:r>
    </w:p>
    <w:p w:rsidR="00D92385" w:rsidRPr="00DE41FD" w:rsidRDefault="00D92385" w:rsidP="00D92385">
      <w:pPr>
        <w:spacing w:after="0"/>
        <w:rPr>
          <w:rFonts w:ascii="Courier New" w:hAnsi="Courier New" w:cs="Courier New"/>
          <w:sz w:val="18"/>
          <w:szCs w:val="18"/>
        </w:rPr>
      </w:pPr>
      <w:r w:rsidRPr="00DE41FD">
        <w:rPr>
          <w:rFonts w:ascii="Courier New" w:hAnsi="Courier New" w:cs="Courier New"/>
          <w:sz w:val="18"/>
          <w:szCs w:val="18"/>
        </w:rPr>
        <w:t xml:space="preserve">                         </w:t>
      </w:r>
      <w:r>
        <w:rPr>
          <w:rFonts w:ascii="Courier New" w:hAnsi="Courier New" w:cs="Courier New"/>
          <w:sz w:val="18"/>
          <w:szCs w:val="18"/>
        </w:rPr>
        <w:tab/>
      </w:r>
      <w:r w:rsidRPr="00DE41FD">
        <w:rPr>
          <w:rFonts w:ascii="Courier New" w:hAnsi="Courier New" w:cs="Courier New"/>
          <w:sz w:val="18"/>
          <w:szCs w:val="18"/>
        </w:rPr>
        <w:t>type="BG:</w:t>
      </w:r>
      <w:r>
        <w:rPr>
          <w:rFonts w:ascii="Courier New" w:hAnsi="Courier New" w:cs="Courier New"/>
          <w:sz w:val="18"/>
          <w:szCs w:val="18"/>
        </w:rPr>
        <w:t>[</w:t>
      </w:r>
      <w:r>
        <w:rPr>
          <w:rFonts w:ascii="Courier New" w:hAnsi="Courier New" w:cs="Courier New"/>
          <w:sz w:val="18"/>
          <w:szCs w:val="18"/>
          <w:u w:val="single"/>
        </w:rPr>
        <w:t>Mnemonic subtype2</w:t>
      </w:r>
      <w:r>
        <w:rPr>
          <w:rFonts w:ascii="Courier New" w:hAnsi="Courier New" w:cs="Courier New"/>
          <w:sz w:val="18"/>
          <w:szCs w:val="18"/>
        </w:rPr>
        <w:t>]</w:t>
      </w:r>
      <w:r w:rsidRPr="00DE41FD">
        <w:rPr>
          <w:rFonts w:ascii="Courier New" w:hAnsi="Courier New" w:cs="Courier New"/>
          <w:sz w:val="18"/>
          <w:szCs w:val="18"/>
        </w:rPr>
        <w:t xml:space="preserve">-kerngegevens" </w:t>
      </w:r>
      <w:r w:rsidRPr="00DE41FD">
        <w:rPr>
          <w:rFonts w:ascii="Courier New" w:hAnsi="Courier New" w:cs="Courier New"/>
          <w:sz w:val="18"/>
          <w:szCs w:val="18"/>
        </w:rPr>
        <w:br/>
        <w:t xml:space="preserve">                         </w:t>
      </w:r>
      <w:r>
        <w:rPr>
          <w:rFonts w:ascii="Courier New" w:hAnsi="Courier New" w:cs="Courier New"/>
          <w:sz w:val="18"/>
          <w:szCs w:val="18"/>
        </w:rPr>
        <w:tab/>
      </w:r>
      <w:r w:rsidRPr="00DE41FD">
        <w:rPr>
          <w:rFonts w:ascii="Courier New" w:hAnsi="Courier New" w:cs="Courier New"/>
          <w:sz w:val="18"/>
          <w:szCs w:val="18"/>
        </w:rPr>
        <w:t>nillable="true"/&gt;</w:t>
      </w:r>
    </w:p>
    <w:p w:rsidR="00D92385" w:rsidRPr="00D92385" w:rsidRDefault="00D92385" w:rsidP="00D92385">
      <w:pPr>
        <w:spacing w:after="0"/>
        <w:rPr>
          <w:rFonts w:ascii="Courier New" w:hAnsi="Courier New" w:cs="Courier New"/>
          <w:sz w:val="18"/>
          <w:szCs w:val="18"/>
        </w:rPr>
      </w:pPr>
    </w:p>
    <w:p w:rsidR="00D92385" w:rsidRPr="00D92385" w:rsidRDefault="00D92385" w:rsidP="00D92385">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Pr="00D92385">
        <w:rPr>
          <w:rFonts w:ascii="Courier New" w:hAnsi="Courier New" w:cs="Courier New"/>
          <w:sz w:val="18"/>
          <w:szCs w:val="18"/>
        </w:rPr>
        <w:tab/>
      </w:r>
      <w:r w:rsidRPr="00D92385">
        <w:rPr>
          <w:rFonts w:ascii="Courier New" w:hAnsi="Courier New" w:cs="Courier New"/>
          <w:sz w:val="18"/>
          <w:szCs w:val="18"/>
        </w:rPr>
        <w:tab/>
      </w:r>
    </w:p>
    <w:p w:rsidR="00D92385" w:rsidRPr="00D92385" w:rsidRDefault="00D92385" w:rsidP="00D92385">
      <w:pPr>
        <w:spacing w:after="0"/>
        <w:rPr>
          <w:rFonts w:ascii="Courier New" w:hAnsi="Courier New" w:cs="Courier New"/>
          <w:sz w:val="18"/>
          <w:szCs w:val="18"/>
        </w:rPr>
      </w:pPr>
      <w:r w:rsidRPr="009B34EE">
        <w:rPr>
          <w:rFonts w:ascii="Courier New" w:hAnsi="Courier New" w:cs="Courier New"/>
          <w:sz w:val="18"/>
          <w:szCs w:val="18"/>
        </w:rPr>
        <w:tab/>
        <w:t xml:space="preserve">     </w:t>
      </w:r>
      <w:r w:rsidRPr="00D92385">
        <w:rPr>
          <w:rFonts w:ascii="Courier New" w:hAnsi="Courier New" w:cs="Courier New"/>
          <w:sz w:val="18"/>
          <w:szCs w:val="18"/>
        </w:rPr>
        <w:t>&lt;/choice&gt;</w:t>
      </w:r>
    </w:p>
    <w:p w:rsidR="00D92385" w:rsidRDefault="00D92385" w:rsidP="00D92385">
      <w:pPr>
        <w:spacing w:after="0"/>
        <w:rPr>
          <w:rFonts w:ascii="Courier New" w:hAnsi="Courier New" w:cs="Courier New"/>
          <w:sz w:val="18"/>
          <w:szCs w:val="18"/>
        </w:rPr>
      </w:pPr>
      <w:r>
        <w:rPr>
          <w:rFonts w:ascii="Courier New" w:hAnsi="Courier New" w:cs="Courier New"/>
          <w:sz w:val="18"/>
          <w:szCs w:val="18"/>
        </w:rPr>
        <w:tab/>
        <w:t xml:space="preserve">     </w:t>
      </w:r>
      <w:r w:rsidRPr="00D92385">
        <w:rPr>
          <w:rFonts w:ascii="Courier New" w:hAnsi="Courier New" w:cs="Courier New"/>
          <w:sz w:val="18"/>
          <w:szCs w:val="18"/>
        </w:rPr>
        <w:t>&lt;attribute ref="StUF:entiteittype" use="prohibited"/&gt;</w:t>
      </w:r>
      <w:r>
        <w:rPr>
          <w:rFonts w:ascii="Courier New" w:hAnsi="Courier New" w:cs="Courier New"/>
          <w:sz w:val="18"/>
          <w:szCs w:val="18"/>
        </w:rPr>
        <w:tab/>
        <w:t xml:space="preserve">    </w:t>
      </w:r>
    </w:p>
    <w:p w:rsidR="00D92385" w:rsidRPr="009B34EE" w:rsidRDefault="00D92385" w:rsidP="00D92385">
      <w:pPr>
        <w:spacing w:after="0"/>
        <w:rPr>
          <w:rFonts w:ascii="Courier New" w:hAnsi="Courier New" w:cs="Courier New"/>
          <w:sz w:val="18"/>
          <w:szCs w:val="18"/>
          <w:lang w:val="nl-NL"/>
        </w:rPr>
      </w:pPr>
      <w:r>
        <w:rPr>
          <w:rFonts w:ascii="Courier New" w:hAnsi="Courier New" w:cs="Courier New"/>
          <w:sz w:val="18"/>
          <w:szCs w:val="18"/>
        </w:rPr>
        <w:tab/>
        <w:t xml:space="preserve">  </w:t>
      </w:r>
      <w:r w:rsidRPr="009B34EE">
        <w:rPr>
          <w:rFonts w:ascii="Courier New" w:hAnsi="Courier New" w:cs="Courier New"/>
          <w:sz w:val="18"/>
          <w:szCs w:val="18"/>
          <w:lang w:val="nl-NL"/>
        </w:rPr>
        <w:t>&lt;/restriction&gt;</w:t>
      </w:r>
    </w:p>
    <w:p w:rsidR="00D92385" w:rsidRPr="009A2761" w:rsidRDefault="00D92385" w:rsidP="00D92385">
      <w:pPr>
        <w:spacing w:after="0"/>
        <w:rPr>
          <w:rFonts w:ascii="Courier New" w:hAnsi="Courier New" w:cs="Courier New"/>
          <w:sz w:val="18"/>
          <w:szCs w:val="18"/>
          <w:lang w:val="nl-NL"/>
        </w:rPr>
      </w:pPr>
      <w:r w:rsidRPr="009B34EE">
        <w:rPr>
          <w:rFonts w:ascii="Courier New" w:hAnsi="Courier New" w:cs="Courier New"/>
          <w:sz w:val="18"/>
          <w:szCs w:val="18"/>
          <w:lang w:val="nl-NL"/>
        </w:rPr>
        <w:t xml:space="preserve">    </w:t>
      </w:r>
      <w:r w:rsidRPr="009A2761">
        <w:rPr>
          <w:rFonts w:ascii="Courier New" w:hAnsi="Courier New" w:cs="Courier New"/>
          <w:sz w:val="18"/>
          <w:szCs w:val="18"/>
          <w:lang w:val="nl-NL"/>
        </w:rPr>
        <w:t>&lt;/complexContent&gt;</w:t>
      </w:r>
    </w:p>
    <w:p w:rsidR="00D92385" w:rsidRPr="009B34EE" w:rsidRDefault="00D92385" w:rsidP="00754C91">
      <w:pPr>
        <w:spacing w:after="0"/>
        <w:rPr>
          <w:rFonts w:ascii="Courier New" w:hAnsi="Courier New" w:cs="Courier New"/>
          <w:sz w:val="18"/>
          <w:szCs w:val="18"/>
          <w:lang w:val="nl-NL"/>
        </w:rPr>
      </w:pPr>
      <w:r w:rsidRPr="009A2761">
        <w:rPr>
          <w:rFonts w:ascii="Courier New" w:hAnsi="Courier New" w:cs="Courier New"/>
          <w:sz w:val="18"/>
          <w:szCs w:val="18"/>
          <w:lang w:val="nl-NL"/>
        </w:rPr>
        <w:t>&lt;/complexType&gt;</w:t>
      </w:r>
    </w:p>
    <w:p w:rsidR="00492528" w:rsidRPr="009B34EE" w:rsidRDefault="00492528" w:rsidP="009B34EE">
      <w:pPr>
        <w:pStyle w:val="Kop1"/>
        <w:rPr>
          <w:lang w:val="nl-NL"/>
        </w:rPr>
      </w:pPr>
      <w:r w:rsidRPr="009B34EE">
        <w:rPr>
          <w:lang w:val="nl-NL"/>
        </w:rPr>
        <w:t>Referentiegegeven</w:t>
      </w:r>
    </w:p>
    <w:p w:rsidR="00660787" w:rsidRPr="009B34EE" w:rsidRDefault="00660787" w:rsidP="009B34EE">
      <w:pPr>
        <w:rPr>
          <w:lang w:val="nl-NL"/>
        </w:rPr>
      </w:pPr>
      <w:r>
        <w:rPr>
          <w:lang w:val="nl-NL"/>
        </w:rPr>
        <w:t>Bij de vertaling van een</w:t>
      </w:r>
      <w:r w:rsidRPr="003B2939">
        <w:rPr>
          <w:lang w:val="nl-NL"/>
        </w:rPr>
        <w:t xml:space="preserve"> </w:t>
      </w:r>
      <w:r>
        <w:rPr>
          <w:lang w:val="nl-NL"/>
        </w:rPr>
        <w:t>referentiegegeven</w:t>
      </w:r>
      <w:r w:rsidRPr="003B2939">
        <w:rPr>
          <w:lang w:val="nl-NL"/>
        </w:rPr>
        <w:t xml:space="preserve"> </w:t>
      </w:r>
      <w:r>
        <w:rPr>
          <w:lang w:val="nl-NL"/>
        </w:rPr>
        <w:t>worden zowel een element, een complex type als een simple type worden gecreëerd analoog aan de vertaling van een attribuutsoort.</w:t>
      </w:r>
    </w:p>
    <w:p w:rsidR="00492528" w:rsidRPr="009B34EE" w:rsidRDefault="00492528" w:rsidP="009B34EE">
      <w:pPr>
        <w:pStyle w:val="Kop2"/>
        <w:rPr>
          <w:lang w:val="nl-NL"/>
        </w:rPr>
      </w:pPr>
      <w:r w:rsidRPr="009B34EE">
        <w:rPr>
          <w:lang w:val="nl-NL"/>
        </w:rPr>
        <w:t>Element</w:t>
      </w:r>
    </w:p>
    <w:p w:rsidR="00492528" w:rsidRPr="009B34EE" w:rsidRDefault="00492528" w:rsidP="00492528">
      <w:pPr>
        <w:rPr>
          <w:rFonts w:ascii="Courier New" w:hAnsi="Courier New" w:cs="Courier New"/>
          <w:sz w:val="18"/>
          <w:szCs w:val="18"/>
          <w:lang w:val="nl-NL"/>
        </w:rPr>
      </w:pPr>
      <w:r w:rsidRPr="007627F4">
        <w:rPr>
          <w:rFonts w:ascii="Courier New" w:hAnsi="Courier New" w:cs="Courier New"/>
          <w:sz w:val="18"/>
          <w:szCs w:val="18"/>
          <w:lang w:val="nl-NL"/>
        </w:rPr>
        <w:t>&lt;element name="[</w:t>
      </w:r>
      <w:r w:rsidRPr="007627F4">
        <w:rPr>
          <w:rFonts w:ascii="Courier New" w:hAnsi="Courier New" w:cs="Courier New"/>
          <w:sz w:val="18"/>
          <w:szCs w:val="18"/>
          <w:u w:val="single"/>
          <w:lang w:val="nl-NL"/>
        </w:rPr>
        <w:t xml:space="preserve">Xml-tag </w:t>
      </w:r>
      <w:r w:rsidR="00660787" w:rsidRPr="009B34EE">
        <w:rPr>
          <w:rFonts w:ascii="Courier New" w:hAnsi="Courier New" w:cs="Courier New"/>
          <w:sz w:val="18"/>
          <w:szCs w:val="18"/>
          <w:u w:val="single"/>
          <w:lang w:val="nl-NL"/>
        </w:rPr>
        <w:t>referentiegegeven</w:t>
      </w:r>
      <w:r w:rsidRPr="007627F4">
        <w:rPr>
          <w:rFonts w:ascii="Courier New" w:hAnsi="Courier New" w:cs="Courier New"/>
          <w:sz w:val="18"/>
          <w:szCs w:val="18"/>
          <w:lang w:val="nl-NL"/>
        </w:rPr>
        <w:t xml:space="preserve">]" </w:t>
      </w:r>
      <w:r w:rsidRPr="007627F4">
        <w:rPr>
          <w:rFonts w:ascii="Courier New" w:hAnsi="Courier New" w:cs="Courier New"/>
          <w:sz w:val="18"/>
          <w:szCs w:val="18"/>
          <w:lang w:val="nl-NL"/>
        </w:rPr>
        <w:br/>
        <w:t xml:space="preserve">         type="[ns prefix]:</w:t>
      </w:r>
      <w:r w:rsidRPr="007627F4">
        <w:rPr>
          <w:rFonts w:ascii="Courier New" w:hAnsi="Courier New" w:cs="Courier New"/>
          <w:b/>
          <w:i/>
          <w:sz w:val="18"/>
          <w:szCs w:val="18"/>
          <w:lang w:val="nl-NL"/>
        </w:rPr>
        <w:t>Capitalize</w:t>
      </w:r>
      <w:r w:rsidRPr="007627F4">
        <w:rPr>
          <w:rFonts w:ascii="Courier New" w:hAnsi="Courier New" w:cs="Courier New"/>
          <w:sz w:val="18"/>
          <w:szCs w:val="18"/>
          <w:lang w:val="nl-NL"/>
        </w:rPr>
        <w:t>([</w:t>
      </w:r>
      <w:r w:rsidRPr="007627F4">
        <w:rPr>
          <w:rFonts w:ascii="Courier New" w:hAnsi="Courier New" w:cs="Courier New"/>
          <w:sz w:val="18"/>
          <w:szCs w:val="18"/>
          <w:u w:val="single"/>
          <w:lang w:val="nl-NL"/>
        </w:rPr>
        <w:t xml:space="preserve">Xml-tag </w:t>
      </w:r>
      <w:r w:rsidR="00660787" w:rsidRPr="009B34EE">
        <w:rPr>
          <w:rFonts w:ascii="Courier New" w:hAnsi="Courier New" w:cs="Courier New"/>
          <w:sz w:val="18"/>
          <w:szCs w:val="18"/>
          <w:u w:val="single"/>
          <w:lang w:val="nl-NL"/>
        </w:rPr>
        <w:t>referentiegegeven</w:t>
      </w:r>
      <w:r w:rsidRPr="007627F4">
        <w:rPr>
          <w:rFonts w:ascii="Courier New" w:hAnsi="Courier New" w:cs="Courier New"/>
          <w:sz w:val="18"/>
          <w:szCs w:val="18"/>
          <w:lang w:val="nl-NL"/>
        </w:rPr>
        <w:t xml:space="preserve">])-e" </w:t>
      </w:r>
      <w:r w:rsidRPr="007627F4">
        <w:rPr>
          <w:rFonts w:ascii="Courier New" w:hAnsi="Courier New" w:cs="Courier New"/>
          <w:sz w:val="18"/>
          <w:szCs w:val="18"/>
          <w:lang w:val="nl-NL"/>
        </w:rPr>
        <w:br/>
        <w:t xml:space="preserve">         nillable="true" </w:t>
      </w:r>
      <w:r w:rsidRPr="007627F4">
        <w:rPr>
          <w:rFonts w:ascii="Courier New" w:hAnsi="Courier New" w:cs="Courier New"/>
          <w:sz w:val="18"/>
          <w:szCs w:val="18"/>
          <w:lang w:val="nl-NL"/>
        </w:rPr>
        <w:br/>
        <w:t xml:space="preserve">         minOccurs="0" </w:t>
      </w:r>
      <w:r w:rsidRPr="007627F4">
        <w:rPr>
          <w:rFonts w:ascii="Courier New" w:hAnsi="Courier New" w:cs="Courier New"/>
          <w:sz w:val="18"/>
          <w:szCs w:val="18"/>
          <w:lang w:val="nl-NL"/>
        </w:rPr>
        <w:br/>
        <w:t xml:space="preserve">         maxOccurs="[</w:t>
      </w:r>
      <w:r w:rsidRPr="007627F4">
        <w:rPr>
          <w:rFonts w:ascii="Courier New" w:hAnsi="Courier New" w:cs="Courier New"/>
          <w:b/>
          <w:i/>
          <w:sz w:val="18"/>
          <w:szCs w:val="18"/>
          <w:lang w:val="nl-NL"/>
        </w:rPr>
        <w:t>UpperBound</w:t>
      </w:r>
      <w:r w:rsidRPr="007627F4">
        <w:rPr>
          <w:rFonts w:ascii="Courier New" w:hAnsi="Courier New" w:cs="Courier New"/>
          <w:sz w:val="18"/>
          <w:szCs w:val="18"/>
          <w:lang w:val="nl-NL"/>
        </w:rPr>
        <w:t>(</w:t>
      </w:r>
      <w:r w:rsidRPr="007627F4">
        <w:rPr>
          <w:rFonts w:ascii="Courier New" w:hAnsi="Courier New" w:cs="Courier New"/>
          <w:sz w:val="18"/>
          <w:szCs w:val="18"/>
          <w:u w:val="single"/>
          <w:lang w:val="nl-NL"/>
        </w:rPr>
        <w:t>Indicatie kardinaliteit</w:t>
      </w:r>
      <w:r w:rsidRPr="007627F4">
        <w:rPr>
          <w:rFonts w:ascii="Courier New" w:hAnsi="Courier New" w:cs="Courier New"/>
          <w:sz w:val="18"/>
          <w:szCs w:val="18"/>
          <w:lang w:val="nl-NL"/>
        </w:rPr>
        <w:t>)]"</w:t>
      </w:r>
      <w:r w:rsidRPr="009B34EE">
        <w:rPr>
          <w:rFonts w:ascii="Courier New" w:hAnsi="Courier New" w:cs="Courier New"/>
          <w:sz w:val="18"/>
          <w:szCs w:val="18"/>
          <w:lang w:val="nl-NL"/>
        </w:rPr>
        <w:t>/&gt;</w:t>
      </w:r>
    </w:p>
    <w:p w:rsidR="00660787" w:rsidRPr="009B34EE" w:rsidRDefault="00660787" w:rsidP="009B34EE">
      <w:pPr>
        <w:pStyle w:val="Kop2"/>
      </w:pPr>
      <w:r>
        <w:t>Complex type</w:t>
      </w:r>
    </w:p>
    <w:p w:rsidR="00660787" w:rsidRPr="00CD42BA" w:rsidRDefault="00660787" w:rsidP="00660787">
      <w:pPr>
        <w:pStyle w:val="xml"/>
      </w:pPr>
      <w:r w:rsidRPr="00CD42BA">
        <w:t>&lt;complexType name="</w:t>
      </w:r>
      <w:r w:rsidRPr="00D54ACC">
        <w:t>[</w:t>
      </w:r>
      <w:r w:rsidRPr="00CD42BA">
        <w:rPr>
          <w:b/>
          <w:i/>
        </w:rPr>
        <w:t>Capitalize</w:t>
      </w:r>
      <w:r w:rsidRPr="00CD42BA">
        <w:t>(</w:t>
      </w:r>
      <w:r w:rsidRPr="00CD42BA">
        <w:rPr>
          <w:u w:val="single"/>
        </w:rPr>
        <w:t xml:space="preserve">Xml-tag </w:t>
      </w:r>
      <w:r>
        <w:rPr>
          <w:u w:val="single"/>
        </w:rPr>
        <w:t>referentiegegeven</w:t>
      </w:r>
      <w:r>
        <w:t>)</w:t>
      </w:r>
      <w:r w:rsidRPr="00D54ACC">
        <w:t>]</w:t>
      </w:r>
      <w:r w:rsidRPr="00CD42BA">
        <w:t>-e"&gt;</w:t>
      </w:r>
    </w:p>
    <w:p w:rsidR="00660787" w:rsidRPr="00CD42BA" w:rsidRDefault="00660787" w:rsidP="00660787">
      <w:pPr>
        <w:spacing w:after="0"/>
        <w:rPr>
          <w:rFonts w:ascii="Courier New" w:hAnsi="Courier New" w:cs="Courier New"/>
          <w:sz w:val="18"/>
          <w:szCs w:val="18"/>
        </w:rPr>
      </w:pPr>
      <w:r>
        <w:rPr>
          <w:rFonts w:ascii="Courier New" w:hAnsi="Courier New" w:cs="Courier New"/>
          <w:sz w:val="18"/>
          <w:szCs w:val="18"/>
        </w:rPr>
        <w:t xml:space="preserve">    </w:t>
      </w:r>
      <w:r w:rsidRPr="00CD42BA">
        <w:rPr>
          <w:rFonts w:ascii="Courier New" w:hAnsi="Courier New" w:cs="Courier New"/>
          <w:sz w:val="18"/>
          <w:szCs w:val="18"/>
        </w:rPr>
        <w:t>&lt;simpleContent&gt;</w:t>
      </w:r>
    </w:p>
    <w:p w:rsidR="00660787" w:rsidRPr="00CD42BA" w:rsidRDefault="00660787" w:rsidP="00660787">
      <w:pPr>
        <w:spacing w:after="0"/>
        <w:ind w:firstLine="720"/>
        <w:rPr>
          <w:rFonts w:ascii="Courier New" w:hAnsi="Courier New" w:cs="Courier New"/>
          <w:sz w:val="18"/>
          <w:szCs w:val="18"/>
        </w:rPr>
      </w:pPr>
      <w:r>
        <w:rPr>
          <w:rFonts w:ascii="Courier New" w:hAnsi="Courier New" w:cs="Courier New"/>
          <w:sz w:val="18"/>
          <w:szCs w:val="18"/>
        </w:rPr>
        <w:t xml:space="preserve">  </w:t>
      </w:r>
      <w:r w:rsidRPr="00CD42BA">
        <w:rPr>
          <w:rFonts w:ascii="Courier New" w:hAnsi="Courier New" w:cs="Courier New"/>
          <w:sz w:val="18"/>
          <w:szCs w:val="18"/>
        </w:rPr>
        <w:t>&lt;extension base="</w:t>
      </w:r>
      <w:r>
        <w:rPr>
          <w:rFonts w:ascii="Courier New" w:hAnsi="Courier New" w:cs="Courier New"/>
          <w:sz w:val="18"/>
          <w:szCs w:val="18"/>
        </w:rPr>
        <w:t>[ns prefix]:[</w:t>
      </w:r>
      <w:r w:rsidRPr="00A472C4">
        <w:rPr>
          <w:rFonts w:ascii="Courier New" w:hAnsi="Courier New" w:cs="Courier New"/>
          <w:b/>
          <w:i/>
          <w:sz w:val="18"/>
          <w:szCs w:val="18"/>
        </w:rPr>
        <w:t>Capitalize</w:t>
      </w:r>
      <w:r w:rsidRPr="00E26F4B">
        <w:rPr>
          <w:rFonts w:ascii="Courier New" w:hAnsi="Courier New" w:cs="Courier New"/>
          <w:sz w:val="18"/>
          <w:szCs w:val="18"/>
        </w:rPr>
        <w:t>([</w:t>
      </w:r>
      <w:r w:rsidRPr="00E26F4B">
        <w:rPr>
          <w:rFonts w:ascii="Courier New" w:hAnsi="Courier New" w:cs="Courier New"/>
          <w:sz w:val="18"/>
          <w:szCs w:val="18"/>
          <w:u w:val="single"/>
        </w:rPr>
        <w:t xml:space="preserve">Xml-tag </w:t>
      </w:r>
      <w:r>
        <w:rPr>
          <w:rFonts w:ascii="Courier New" w:hAnsi="Courier New" w:cs="Courier New"/>
          <w:sz w:val="18"/>
          <w:szCs w:val="18"/>
          <w:u w:val="single"/>
        </w:rPr>
        <w:t>referentiegegeven</w:t>
      </w:r>
      <w:r>
        <w:rPr>
          <w:rFonts w:ascii="Courier New" w:hAnsi="Courier New" w:cs="Courier New"/>
          <w:sz w:val="18"/>
          <w:szCs w:val="18"/>
        </w:rPr>
        <w:t>])]</w:t>
      </w:r>
      <w:r w:rsidRPr="00CD42BA">
        <w:rPr>
          <w:rFonts w:ascii="Courier New" w:hAnsi="Courier New" w:cs="Courier New"/>
          <w:sz w:val="18"/>
          <w:szCs w:val="18"/>
        </w:rPr>
        <w:t>"&gt;</w:t>
      </w:r>
    </w:p>
    <w:p w:rsidR="00660787" w:rsidRPr="00CD42BA" w:rsidRDefault="00660787" w:rsidP="00660787">
      <w:pPr>
        <w:spacing w:after="0"/>
        <w:rPr>
          <w:rFonts w:ascii="Courier New" w:hAnsi="Courier New" w:cs="Courier New"/>
          <w:sz w:val="18"/>
          <w:szCs w:val="18"/>
        </w:rPr>
      </w:pPr>
      <w:r w:rsidRPr="00D54ACC">
        <w:rPr>
          <w:rFonts w:ascii="Courier New" w:hAnsi="Courier New" w:cs="Courier New"/>
          <w:sz w:val="18"/>
          <w:szCs w:val="18"/>
        </w:rPr>
        <w:tab/>
      </w:r>
      <w:r>
        <w:rPr>
          <w:rFonts w:ascii="Courier New" w:hAnsi="Courier New" w:cs="Courier New"/>
          <w:sz w:val="18"/>
          <w:szCs w:val="18"/>
        </w:rPr>
        <w:t xml:space="preserve">     </w:t>
      </w:r>
      <w:r w:rsidRPr="00CD42BA">
        <w:rPr>
          <w:rFonts w:ascii="Courier New" w:hAnsi="Courier New" w:cs="Courier New"/>
          <w:sz w:val="18"/>
          <w:szCs w:val="18"/>
        </w:rPr>
        <w:t>&lt;attributeGroup ref="stuf:element"/&gt;</w:t>
      </w:r>
    </w:p>
    <w:p w:rsidR="00660787" w:rsidRPr="00CD42BA" w:rsidRDefault="00660787" w:rsidP="00660787">
      <w:pPr>
        <w:spacing w:after="0"/>
        <w:ind w:firstLine="720"/>
        <w:rPr>
          <w:rFonts w:ascii="Courier New" w:hAnsi="Courier New" w:cs="Courier New"/>
          <w:sz w:val="18"/>
          <w:szCs w:val="18"/>
        </w:rPr>
      </w:pPr>
      <w:r>
        <w:rPr>
          <w:rFonts w:ascii="Courier New" w:hAnsi="Courier New" w:cs="Courier New"/>
          <w:sz w:val="18"/>
          <w:szCs w:val="18"/>
        </w:rPr>
        <w:t xml:space="preserve">  </w:t>
      </w:r>
      <w:r w:rsidRPr="00CD42BA">
        <w:rPr>
          <w:rFonts w:ascii="Courier New" w:hAnsi="Courier New" w:cs="Courier New"/>
          <w:sz w:val="18"/>
          <w:szCs w:val="18"/>
        </w:rPr>
        <w:t>&lt;/extension&gt;</w:t>
      </w:r>
    </w:p>
    <w:p w:rsidR="00660787" w:rsidRPr="009B34EE" w:rsidRDefault="00660787" w:rsidP="00660787">
      <w:pPr>
        <w:spacing w:after="0"/>
        <w:rPr>
          <w:rFonts w:ascii="Courier New" w:hAnsi="Courier New" w:cs="Courier New"/>
          <w:sz w:val="18"/>
          <w:szCs w:val="18"/>
        </w:rPr>
      </w:pPr>
      <w:r>
        <w:rPr>
          <w:rFonts w:ascii="Courier New" w:hAnsi="Courier New" w:cs="Courier New"/>
          <w:sz w:val="18"/>
          <w:szCs w:val="18"/>
        </w:rPr>
        <w:t xml:space="preserve">    </w:t>
      </w:r>
      <w:r w:rsidRPr="009B34EE">
        <w:rPr>
          <w:rFonts w:ascii="Courier New" w:hAnsi="Courier New" w:cs="Courier New"/>
          <w:sz w:val="18"/>
          <w:szCs w:val="18"/>
        </w:rPr>
        <w:t>&lt;/simpleContent&gt;</w:t>
      </w:r>
    </w:p>
    <w:p w:rsidR="00660787" w:rsidRPr="009B34EE" w:rsidRDefault="00660787" w:rsidP="009B34EE">
      <w:pPr>
        <w:spacing w:after="0"/>
        <w:rPr>
          <w:rFonts w:ascii="Courier New" w:hAnsi="Courier New" w:cs="Courier New"/>
          <w:sz w:val="18"/>
          <w:szCs w:val="18"/>
        </w:rPr>
      </w:pPr>
      <w:r w:rsidRPr="009B34EE">
        <w:rPr>
          <w:rFonts w:ascii="Courier New" w:hAnsi="Courier New" w:cs="Courier New"/>
          <w:sz w:val="18"/>
          <w:szCs w:val="18"/>
        </w:rPr>
        <w:t>&lt;/complexType&gt;</w:t>
      </w:r>
    </w:p>
    <w:p w:rsidR="00660787" w:rsidRDefault="00660787" w:rsidP="00660787">
      <w:pPr>
        <w:pStyle w:val="Kop2"/>
      </w:pPr>
      <w:r>
        <w:t xml:space="preserve">Simple </w:t>
      </w:r>
      <w:r w:rsidRPr="008B108B">
        <w:t>type</w:t>
      </w:r>
    </w:p>
    <w:p w:rsidR="00660787" w:rsidRPr="007E255E" w:rsidRDefault="00660787" w:rsidP="00660787">
      <w:pPr>
        <w:spacing w:after="0"/>
        <w:rPr>
          <w:rFonts w:ascii="Courier New" w:hAnsi="Courier New" w:cs="Courier New"/>
          <w:sz w:val="18"/>
          <w:szCs w:val="18"/>
        </w:rPr>
      </w:pPr>
      <w:r w:rsidRPr="007E255E">
        <w:rPr>
          <w:rFonts w:ascii="Courier New" w:hAnsi="Courier New" w:cs="Courier New"/>
          <w:sz w:val="18"/>
          <w:szCs w:val="18"/>
        </w:rPr>
        <w:t>&lt;simpleType name="</w:t>
      </w:r>
      <w:r>
        <w:rPr>
          <w:rFonts w:ascii="Courier New" w:hAnsi="Courier New" w:cs="Courier New"/>
          <w:sz w:val="18"/>
          <w:szCs w:val="18"/>
        </w:rPr>
        <w:t>[</w:t>
      </w:r>
      <w:r w:rsidRPr="00CD42BA">
        <w:rPr>
          <w:rFonts w:ascii="Courier New" w:hAnsi="Courier New" w:cs="Courier New"/>
          <w:b/>
          <w:i/>
          <w:sz w:val="18"/>
          <w:szCs w:val="18"/>
        </w:rPr>
        <w:t>Capitalize</w:t>
      </w:r>
      <w:r w:rsidRPr="00E26F4B">
        <w:rPr>
          <w:rFonts w:ascii="Courier New" w:hAnsi="Courier New" w:cs="Courier New"/>
          <w:sz w:val="18"/>
          <w:szCs w:val="18"/>
        </w:rPr>
        <w:t>([</w:t>
      </w:r>
      <w:r w:rsidRPr="00E26F4B">
        <w:rPr>
          <w:rFonts w:ascii="Courier New" w:hAnsi="Courier New" w:cs="Courier New"/>
          <w:sz w:val="18"/>
          <w:szCs w:val="18"/>
          <w:u w:val="single"/>
        </w:rPr>
        <w:t xml:space="preserve">Xml-tag </w:t>
      </w:r>
      <w:r>
        <w:rPr>
          <w:rFonts w:ascii="Courier New" w:hAnsi="Courier New" w:cs="Courier New"/>
          <w:sz w:val="18"/>
          <w:szCs w:val="18"/>
          <w:u w:val="single"/>
        </w:rPr>
        <w:t>referentiegegeven</w:t>
      </w:r>
      <w:r>
        <w:rPr>
          <w:rFonts w:ascii="Courier New" w:hAnsi="Courier New" w:cs="Courier New"/>
          <w:sz w:val="18"/>
          <w:szCs w:val="18"/>
        </w:rPr>
        <w:t>])</w:t>
      </w:r>
      <w:r w:rsidRPr="007E255E">
        <w:rPr>
          <w:rFonts w:ascii="Courier New" w:hAnsi="Courier New" w:cs="Courier New"/>
          <w:sz w:val="18"/>
          <w:szCs w:val="18"/>
        </w:rPr>
        <w:t>"&gt;</w:t>
      </w:r>
    </w:p>
    <w:p w:rsidR="00660787" w:rsidRPr="009B34EE" w:rsidRDefault="00660787" w:rsidP="00660787">
      <w:pPr>
        <w:spacing w:after="0"/>
        <w:rPr>
          <w:rFonts w:ascii="Courier New" w:hAnsi="Courier New" w:cs="Courier New"/>
          <w:sz w:val="18"/>
          <w:szCs w:val="18"/>
        </w:rPr>
      </w:pPr>
      <w:r>
        <w:rPr>
          <w:rFonts w:ascii="Courier New" w:hAnsi="Courier New" w:cs="Courier New"/>
          <w:sz w:val="18"/>
          <w:szCs w:val="18"/>
        </w:rPr>
        <w:tab/>
      </w:r>
      <w:r w:rsidRPr="009B34EE">
        <w:rPr>
          <w:rFonts w:ascii="Courier New" w:hAnsi="Courier New" w:cs="Courier New"/>
          <w:sz w:val="18"/>
          <w:szCs w:val="18"/>
        </w:rPr>
        <w:t>[</w:t>
      </w:r>
      <w:r w:rsidRPr="009B34EE">
        <w:rPr>
          <w:rFonts w:ascii="Courier New" w:hAnsi="Courier New" w:cs="Courier New"/>
          <w:sz w:val="18"/>
          <w:szCs w:val="18"/>
          <w:u w:val="single"/>
        </w:rPr>
        <w:t xml:space="preserve">Formaat </w:t>
      </w:r>
      <w:r>
        <w:rPr>
          <w:rFonts w:ascii="Courier New" w:hAnsi="Courier New" w:cs="Courier New"/>
          <w:sz w:val="18"/>
          <w:szCs w:val="18"/>
          <w:u w:val="single"/>
        </w:rPr>
        <w:t>referentiegegeven</w:t>
      </w:r>
      <w:r w:rsidRPr="009B34EE">
        <w:rPr>
          <w:rFonts w:ascii="Courier New" w:hAnsi="Courier New" w:cs="Courier New"/>
          <w:sz w:val="18"/>
          <w:szCs w:val="18"/>
        </w:rPr>
        <w:t>]</w:t>
      </w:r>
    </w:p>
    <w:p w:rsidR="00492528" w:rsidRPr="009B34EE" w:rsidDel="00E1772D" w:rsidRDefault="00660787">
      <w:pPr>
        <w:spacing w:after="0"/>
        <w:rPr>
          <w:del w:id="853" w:author="Henri Korver" w:date="2016-07-19T10:53:00Z"/>
          <w:rFonts w:ascii="Courier New" w:hAnsi="Courier New" w:cs="Courier New"/>
          <w:sz w:val="18"/>
          <w:szCs w:val="18"/>
        </w:rPr>
      </w:pPr>
      <w:r w:rsidRPr="009B34EE">
        <w:rPr>
          <w:rFonts w:ascii="Courier New" w:hAnsi="Courier New" w:cs="Courier New"/>
          <w:sz w:val="18"/>
          <w:szCs w:val="18"/>
        </w:rPr>
        <w:t>&lt;/simpleType&gt;</w:t>
      </w:r>
    </w:p>
    <w:p w:rsidR="001D3319" w:rsidRPr="005C0B32" w:rsidRDefault="001D3319" w:rsidP="00E1772D">
      <w:pPr>
        <w:spacing w:after="0"/>
        <w:rPr>
          <w:lang w:val="nl-NL"/>
        </w:rPr>
      </w:pPr>
    </w:p>
    <w:sectPr w:rsidR="001D3319" w:rsidRPr="005C0B32" w:rsidSect="00496FEC">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7" w:author="Henri Korver" w:date="2016-07-18T12:25:00Z" w:initials="HK">
    <w:p w:rsidR="004779EC" w:rsidRDefault="004779EC">
      <w:pPr>
        <w:pStyle w:val="Tekstopmerking"/>
      </w:pPr>
      <w:r>
        <w:rPr>
          <w:rStyle w:val="Verwijzingopmerking"/>
        </w:rPr>
        <w:annotationRef/>
      </w:r>
      <w:r>
        <w:t>De stuf0302.xsd moet nog worden aangevuld met de onderstaande waarden.</w:t>
      </w:r>
    </w:p>
  </w:comment>
  <w:comment w:id="250" w:author="Henri Korver" w:date="2016-07-18T12:25:00Z" w:initials="HK">
    <w:p w:rsidR="004779EC" w:rsidRPr="00262AC7" w:rsidRDefault="004779EC" w:rsidP="00262AC7">
      <w:pPr>
        <w:pStyle w:val="Default"/>
        <w:rPr>
          <w:sz w:val="16"/>
          <w:szCs w:val="16"/>
        </w:rPr>
      </w:pPr>
      <w:r>
        <w:rPr>
          <w:rStyle w:val="Verwijzingopmerking"/>
        </w:rPr>
        <w:annotationRef/>
      </w:r>
      <w:r>
        <w:t xml:space="preserve">Ook </w:t>
      </w:r>
      <w:r w:rsidRPr="00262AC7">
        <w:rPr>
          <w:sz w:val="16"/>
          <w:szCs w:val="16"/>
        </w:rPr>
        <w:t xml:space="preserve">Nn,d </w:t>
      </w:r>
    </w:p>
    <w:p w:rsidR="004779EC" w:rsidRDefault="004779EC">
      <w:pPr>
        <w:pStyle w:val="Tekstopmerking"/>
      </w:pPr>
      <w:r>
        <w:t>nog beschrijven</w:t>
      </w:r>
    </w:p>
  </w:comment>
  <w:comment w:id="443" w:author="Henri Korver" w:date="2016-07-18T12:25:00Z" w:initials="HK">
    <w:p w:rsidR="004779EC" w:rsidRDefault="004779EC">
      <w:pPr>
        <w:pStyle w:val="Tekstopmerking"/>
      </w:pPr>
      <w:r>
        <w:rPr>
          <w:rStyle w:val="Verwijzingopmerking"/>
        </w:rPr>
        <w:annotationRef/>
      </w:r>
      <w:r>
        <w:t>to do</w:t>
      </w:r>
    </w:p>
  </w:comment>
  <w:comment w:id="839" w:author="Henri Korver" w:date="2016-07-18T21:59:00Z" w:initials="HK">
    <w:p w:rsidR="005C0B32" w:rsidRDefault="005C0B32">
      <w:pPr>
        <w:pStyle w:val="Tekstopmerking"/>
      </w:pPr>
      <w:r>
        <w:rPr>
          <w:rStyle w:val="Verwijzingopmerking"/>
        </w:rPr>
        <w:annotationRef/>
      </w:r>
      <w:r w:rsidR="0012495F">
        <w:t xml:space="preserve">in het UGM heet referentielijst weer Tabel-entiteit. Maar de EG-groep heeft er oren </w:t>
      </w:r>
      <w:r w:rsidR="0012495F">
        <w:t xml:space="preserve">naar </w:t>
      </w:r>
      <w:r w:rsidR="0012495F">
        <w:t xml:space="preserve">om </w:t>
      </w:r>
      <w:r w:rsidR="0012495F">
        <w:t xml:space="preserve">de specialisatie naar </w:t>
      </w:r>
      <w:r w:rsidR="0012495F">
        <w:t>tabelentiteiten af te schaffen</w:t>
      </w:r>
      <w:r w:rsidR="0012495F">
        <w:t xml:space="preserve"> en er weer gewone enti</w:t>
      </w:r>
      <w:r w:rsidR="0012495F">
        <w:t>teiten van te maken.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95F" w:rsidRDefault="0012495F" w:rsidP="00B875D2">
      <w:pPr>
        <w:spacing w:after="0" w:line="240" w:lineRule="auto"/>
      </w:pPr>
      <w:r>
        <w:separator/>
      </w:r>
    </w:p>
  </w:endnote>
  <w:endnote w:type="continuationSeparator" w:id="0">
    <w:p w:rsidR="0012495F" w:rsidRDefault="0012495F" w:rsidP="00B8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545623"/>
      <w:docPartObj>
        <w:docPartGallery w:val="Page Numbers (Bottom of Page)"/>
        <w:docPartUnique/>
      </w:docPartObj>
    </w:sdtPr>
    <w:sdtContent>
      <w:p w:rsidR="004779EC" w:rsidRDefault="004779EC">
        <w:pPr>
          <w:pStyle w:val="Voettekst"/>
          <w:jc w:val="right"/>
        </w:pPr>
        <w:r>
          <w:fldChar w:fldCharType="begin"/>
        </w:r>
        <w:r>
          <w:instrText>PAGE   \* MERGEFORMAT</w:instrText>
        </w:r>
        <w:r>
          <w:fldChar w:fldCharType="separate"/>
        </w:r>
        <w:r w:rsidR="00E1772D" w:rsidRPr="00E1772D">
          <w:rPr>
            <w:noProof/>
            <w:lang w:val="nl-NL"/>
          </w:rPr>
          <w:t>1</w:t>
        </w:r>
        <w:r>
          <w:fldChar w:fldCharType="end"/>
        </w:r>
      </w:p>
    </w:sdtContent>
  </w:sdt>
  <w:p w:rsidR="004779EC" w:rsidRDefault="004779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95F" w:rsidRDefault="0012495F" w:rsidP="00B875D2">
      <w:pPr>
        <w:spacing w:after="0" w:line="240" w:lineRule="auto"/>
      </w:pPr>
      <w:r>
        <w:separator/>
      </w:r>
    </w:p>
  </w:footnote>
  <w:footnote w:type="continuationSeparator" w:id="0">
    <w:p w:rsidR="0012495F" w:rsidRDefault="0012495F" w:rsidP="00B87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9EC" w:rsidRPr="00B875D2" w:rsidRDefault="004779EC">
    <w:pPr>
      <w:pStyle w:val="Koptekst"/>
      <w:rPr>
        <w:lang w:val="nl-NL"/>
      </w:rPr>
    </w:pPr>
    <w:r w:rsidRPr="00B875D2">
      <w:rPr>
        <w:lang w:val="nl-NL"/>
      </w:rPr>
      <w:t>Henri Korver</w:t>
    </w:r>
    <w:r>
      <w:rPr>
        <w:lang w:val="nl-NL"/>
      </w:rPr>
      <w:t xml:space="preserve"> (</w:t>
    </w:r>
    <w:r>
      <w:t>KING )</w:t>
    </w:r>
    <w:ins w:id="854" w:author="Henri Korver" w:date="2016-07-18T10:49:00Z">
      <w:r>
        <w:t xml:space="preserve">                                                                                                                                   </w:t>
      </w:r>
    </w:ins>
    <w:del w:id="855" w:author="Henri Korver" w:date="2016-07-18T10:49:00Z">
      <w:r w:rsidDel="00B85C3D">
        <w:ptab w:relativeTo="margin" w:alignment="center" w:leader="none"/>
      </w:r>
      <w:r w:rsidDel="00B85C3D">
        <w:ptab w:relativeTo="margin" w:alignment="right" w:leader="none"/>
      </w:r>
      <w:r w:rsidDel="00B85C3D">
        <w:delText>23</w:delText>
      </w:r>
    </w:del>
    <w:ins w:id="856" w:author="Henri Korver" w:date="2016-07-18T10:49:00Z">
      <w:r>
        <w:t>18</w:t>
      </w:r>
    </w:ins>
    <w:r>
      <w:t>-</w:t>
    </w:r>
    <w:del w:id="857" w:author="Henri Korver" w:date="2016-07-18T10:49:00Z">
      <w:r w:rsidDel="00B85C3D">
        <w:delText>12</w:delText>
      </w:r>
    </w:del>
    <w:ins w:id="858" w:author="Henri Korver" w:date="2016-07-18T10:49:00Z">
      <w:r>
        <w:t>7</w:t>
      </w:r>
    </w:ins>
    <w:r>
      <w:t>-</w:t>
    </w:r>
    <w:del w:id="859" w:author="Henri Korver" w:date="2016-07-18T10:49:00Z">
      <w:r w:rsidDel="00B85C3D">
        <w:delText>2014</w:delText>
      </w:r>
    </w:del>
    <w:ins w:id="860" w:author="Henri Korver" w:date="2016-07-18T10:49:00Z">
      <w:r>
        <w:t>2016</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B7A34"/>
    <w:multiLevelType w:val="hybridMultilevel"/>
    <w:tmpl w:val="EC64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70533"/>
    <w:multiLevelType w:val="hybridMultilevel"/>
    <w:tmpl w:val="3250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33ABA"/>
    <w:multiLevelType w:val="hybridMultilevel"/>
    <w:tmpl w:val="6B2C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B6A83"/>
    <w:multiLevelType w:val="hybridMultilevel"/>
    <w:tmpl w:val="EABA9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93A01"/>
    <w:multiLevelType w:val="hybridMultilevel"/>
    <w:tmpl w:val="F4FC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461B11"/>
    <w:multiLevelType w:val="hybridMultilevel"/>
    <w:tmpl w:val="39CE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87E6E"/>
    <w:multiLevelType w:val="hybridMultilevel"/>
    <w:tmpl w:val="75C4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1B"/>
    <w:rsid w:val="00012F5F"/>
    <w:rsid w:val="0002518C"/>
    <w:rsid w:val="00042645"/>
    <w:rsid w:val="00046FC2"/>
    <w:rsid w:val="00061D6A"/>
    <w:rsid w:val="000633ED"/>
    <w:rsid w:val="00063D92"/>
    <w:rsid w:val="000656C8"/>
    <w:rsid w:val="0007032D"/>
    <w:rsid w:val="00095CC3"/>
    <w:rsid w:val="000A2E9D"/>
    <w:rsid w:val="000A4984"/>
    <w:rsid w:val="000A6AFE"/>
    <w:rsid w:val="000B09B6"/>
    <w:rsid w:val="000C208D"/>
    <w:rsid w:val="000C68B8"/>
    <w:rsid w:val="000D7AAF"/>
    <w:rsid w:val="000D7D87"/>
    <w:rsid w:val="000E2951"/>
    <w:rsid w:val="000F38CD"/>
    <w:rsid w:val="001026F4"/>
    <w:rsid w:val="0012495F"/>
    <w:rsid w:val="001348C1"/>
    <w:rsid w:val="001433AF"/>
    <w:rsid w:val="00150CBA"/>
    <w:rsid w:val="001625DD"/>
    <w:rsid w:val="001650A6"/>
    <w:rsid w:val="0018146E"/>
    <w:rsid w:val="0018510A"/>
    <w:rsid w:val="00186EA1"/>
    <w:rsid w:val="001A154F"/>
    <w:rsid w:val="001A1F77"/>
    <w:rsid w:val="001B54A7"/>
    <w:rsid w:val="001D1895"/>
    <w:rsid w:val="001D2C47"/>
    <w:rsid w:val="001D3319"/>
    <w:rsid w:val="001E397D"/>
    <w:rsid w:val="001F1E83"/>
    <w:rsid w:val="001F5677"/>
    <w:rsid w:val="0021446D"/>
    <w:rsid w:val="00224DAE"/>
    <w:rsid w:val="00226A41"/>
    <w:rsid w:val="0023606A"/>
    <w:rsid w:val="00257287"/>
    <w:rsid w:val="00260BDE"/>
    <w:rsid w:val="00262AC7"/>
    <w:rsid w:val="0026706F"/>
    <w:rsid w:val="00274708"/>
    <w:rsid w:val="0028791D"/>
    <w:rsid w:val="002B55C5"/>
    <w:rsid w:val="002F0031"/>
    <w:rsid w:val="002F381B"/>
    <w:rsid w:val="00340B4B"/>
    <w:rsid w:val="00354C3E"/>
    <w:rsid w:val="00367BE1"/>
    <w:rsid w:val="003771A8"/>
    <w:rsid w:val="0039188C"/>
    <w:rsid w:val="0039273B"/>
    <w:rsid w:val="003A0A4C"/>
    <w:rsid w:val="003A3701"/>
    <w:rsid w:val="003A4368"/>
    <w:rsid w:val="003B2939"/>
    <w:rsid w:val="003B2D41"/>
    <w:rsid w:val="003C0D78"/>
    <w:rsid w:val="003C1E83"/>
    <w:rsid w:val="003D406A"/>
    <w:rsid w:val="003D5641"/>
    <w:rsid w:val="003E1E14"/>
    <w:rsid w:val="003E214B"/>
    <w:rsid w:val="003E5A9B"/>
    <w:rsid w:val="003F3D9C"/>
    <w:rsid w:val="00412C8A"/>
    <w:rsid w:val="00420334"/>
    <w:rsid w:val="0043077A"/>
    <w:rsid w:val="00435B0C"/>
    <w:rsid w:val="00453AED"/>
    <w:rsid w:val="004779EC"/>
    <w:rsid w:val="00492528"/>
    <w:rsid w:val="00496FEC"/>
    <w:rsid w:val="004A2A84"/>
    <w:rsid w:val="004A2DC2"/>
    <w:rsid w:val="004A3CA6"/>
    <w:rsid w:val="004B6B2F"/>
    <w:rsid w:val="004C5C90"/>
    <w:rsid w:val="004D6392"/>
    <w:rsid w:val="004F053C"/>
    <w:rsid w:val="004F3526"/>
    <w:rsid w:val="004F52A8"/>
    <w:rsid w:val="005014EA"/>
    <w:rsid w:val="00511F74"/>
    <w:rsid w:val="0051508F"/>
    <w:rsid w:val="0052387D"/>
    <w:rsid w:val="00524E3B"/>
    <w:rsid w:val="00525551"/>
    <w:rsid w:val="005271D1"/>
    <w:rsid w:val="00533B7C"/>
    <w:rsid w:val="005624D2"/>
    <w:rsid w:val="0056484A"/>
    <w:rsid w:val="005661BD"/>
    <w:rsid w:val="0057045E"/>
    <w:rsid w:val="00574BE2"/>
    <w:rsid w:val="00581109"/>
    <w:rsid w:val="0059027E"/>
    <w:rsid w:val="005A0A86"/>
    <w:rsid w:val="005A3FCA"/>
    <w:rsid w:val="005B26FF"/>
    <w:rsid w:val="005C0416"/>
    <w:rsid w:val="005C0B32"/>
    <w:rsid w:val="005D0C5B"/>
    <w:rsid w:val="005E1889"/>
    <w:rsid w:val="005F4A14"/>
    <w:rsid w:val="00633B19"/>
    <w:rsid w:val="00660787"/>
    <w:rsid w:val="006624FA"/>
    <w:rsid w:val="0066553F"/>
    <w:rsid w:val="00670F25"/>
    <w:rsid w:val="00682B28"/>
    <w:rsid w:val="00687264"/>
    <w:rsid w:val="006A37CE"/>
    <w:rsid w:val="006B6170"/>
    <w:rsid w:val="006C3128"/>
    <w:rsid w:val="006D317A"/>
    <w:rsid w:val="006E2737"/>
    <w:rsid w:val="006E68D9"/>
    <w:rsid w:val="006E776E"/>
    <w:rsid w:val="00705971"/>
    <w:rsid w:val="007101FF"/>
    <w:rsid w:val="0071234E"/>
    <w:rsid w:val="00715929"/>
    <w:rsid w:val="00740101"/>
    <w:rsid w:val="0074077C"/>
    <w:rsid w:val="00754C91"/>
    <w:rsid w:val="007627F4"/>
    <w:rsid w:val="007710E0"/>
    <w:rsid w:val="007877E6"/>
    <w:rsid w:val="007A0967"/>
    <w:rsid w:val="007A15BC"/>
    <w:rsid w:val="007A4077"/>
    <w:rsid w:val="007A5F67"/>
    <w:rsid w:val="007B41AA"/>
    <w:rsid w:val="007D70AE"/>
    <w:rsid w:val="007E255E"/>
    <w:rsid w:val="007E53F4"/>
    <w:rsid w:val="007E78BD"/>
    <w:rsid w:val="008005E8"/>
    <w:rsid w:val="008045F4"/>
    <w:rsid w:val="0081354A"/>
    <w:rsid w:val="00815566"/>
    <w:rsid w:val="00823D2C"/>
    <w:rsid w:val="00842BC1"/>
    <w:rsid w:val="00845B0A"/>
    <w:rsid w:val="00846403"/>
    <w:rsid w:val="0084731B"/>
    <w:rsid w:val="0085292C"/>
    <w:rsid w:val="00881993"/>
    <w:rsid w:val="0088572E"/>
    <w:rsid w:val="00887F78"/>
    <w:rsid w:val="00891FDF"/>
    <w:rsid w:val="00895958"/>
    <w:rsid w:val="00897C5C"/>
    <w:rsid w:val="008B108B"/>
    <w:rsid w:val="008D2DC5"/>
    <w:rsid w:val="00904CDE"/>
    <w:rsid w:val="009156F1"/>
    <w:rsid w:val="00943103"/>
    <w:rsid w:val="0094353D"/>
    <w:rsid w:val="009651F7"/>
    <w:rsid w:val="0096755C"/>
    <w:rsid w:val="009720CA"/>
    <w:rsid w:val="009738A0"/>
    <w:rsid w:val="00975D6F"/>
    <w:rsid w:val="00982F1D"/>
    <w:rsid w:val="009846CA"/>
    <w:rsid w:val="00990FF0"/>
    <w:rsid w:val="009A2761"/>
    <w:rsid w:val="009B2145"/>
    <w:rsid w:val="009B34EE"/>
    <w:rsid w:val="009B74DA"/>
    <w:rsid w:val="009C0630"/>
    <w:rsid w:val="009C0BAF"/>
    <w:rsid w:val="009C23AF"/>
    <w:rsid w:val="009C2D12"/>
    <w:rsid w:val="009C353B"/>
    <w:rsid w:val="009D5697"/>
    <w:rsid w:val="009D755A"/>
    <w:rsid w:val="009E14F2"/>
    <w:rsid w:val="009E3F17"/>
    <w:rsid w:val="009E658F"/>
    <w:rsid w:val="009F20CD"/>
    <w:rsid w:val="009F4A79"/>
    <w:rsid w:val="009F5CB0"/>
    <w:rsid w:val="009F7935"/>
    <w:rsid w:val="00A06502"/>
    <w:rsid w:val="00A136EC"/>
    <w:rsid w:val="00A13957"/>
    <w:rsid w:val="00A13C30"/>
    <w:rsid w:val="00A154D6"/>
    <w:rsid w:val="00A420C6"/>
    <w:rsid w:val="00A43C63"/>
    <w:rsid w:val="00A472C4"/>
    <w:rsid w:val="00A50F5E"/>
    <w:rsid w:val="00A5165C"/>
    <w:rsid w:val="00A54FC2"/>
    <w:rsid w:val="00A5725F"/>
    <w:rsid w:val="00A7551C"/>
    <w:rsid w:val="00A91CEA"/>
    <w:rsid w:val="00AA3AD6"/>
    <w:rsid w:val="00AD0C4D"/>
    <w:rsid w:val="00AE738B"/>
    <w:rsid w:val="00AF31C3"/>
    <w:rsid w:val="00B04C5B"/>
    <w:rsid w:val="00B0770C"/>
    <w:rsid w:val="00B3724E"/>
    <w:rsid w:val="00B52F83"/>
    <w:rsid w:val="00B711CA"/>
    <w:rsid w:val="00B73CAC"/>
    <w:rsid w:val="00B75807"/>
    <w:rsid w:val="00B7747A"/>
    <w:rsid w:val="00B8098B"/>
    <w:rsid w:val="00B85C3D"/>
    <w:rsid w:val="00B85EB9"/>
    <w:rsid w:val="00B875D2"/>
    <w:rsid w:val="00BB5342"/>
    <w:rsid w:val="00BB5F23"/>
    <w:rsid w:val="00BB6287"/>
    <w:rsid w:val="00BB739F"/>
    <w:rsid w:val="00BC55E8"/>
    <w:rsid w:val="00BD0E1B"/>
    <w:rsid w:val="00C024D4"/>
    <w:rsid w:val="00C10D3C"/>
    <w:rsid w:val="00C146C2"/>
    <w:rsid w:val="00C235E8"/>
    <w:rsid w:val="00C47705"/>
    <w:rsid w:val="00C56CFA"/>
    <w:rsid w:val="00C7314A"/>
    <w:rsid w:val="00C76A80"/>
    <w:rsid w:val="00C8235B"/>
    <w:rsid w:val="00C909BF"/>
    <w:rsid w:val="00C92CAB"/>
    <w:rsid w:val="00C92FA6"/>
    <w:rsid w:val="00CA3059"/>
    <w:rsid w:val="00CB660D"/>
    <w:rsid w:val="00CC227F"/>
    <w:rsid w:val="00CD42BA"/>
    <w:rsid w:val="00CD6B90"/>
    <w:rsid w:val="00CE0806"/>
    <w:rsid w:val="00CF1410"/>
    <w:rsid w:val="00CF16DF"/>
    <w:rsid w:val="00CF1F69"/>
    <w:rsid w:val="00CF3AF0"/>
    <w:rsid w:val="00CF7015"/>
    <w:rsid w:val="00D127EB"/>
    <w:rsid w:val="00D12858"/>
    <w:rsid w:val="00D157AD"/>
    <w:rsid w:val="00D22A15"/>
    <w:rsid w:val="00D356A2"/>
    <w:rsid w:val="00D434B2"/>
    <w:rsid w:val="00D54ACC"/>
    <w:rsid w:val="00D61691"/>
    <w:rsid w:val="00D64412"/>
    <w:rsid w:val="00D65F13"/>
    <w:rsid w:val="00D742E7"/>
    <w:rsid w:val="00D74532"/>
    <w:rsid w:val="00D74B59"/>
    <w:rsid w:val="00D775B1"/>
    <w:rsid w:val="00D816ED"/>
    <w:rsid w:val="00D837D9"/>
    <w:rsid w:val="00D86E69"/>
    <w:rsid w:val="00D92385"/>
    <w:rsid w:val="00DA1DA4"/>
    <w:rsid w:val="00DB0DF1"/>
    <w:rsid w:val="00DC00F2"/>
    <w:rsid w:val="00DE4D87"/>
    <w:rsid w:val="00DF42BA"/>
    <w:rsid w:val="00E03E21"/>
    <w:rsid w:val="00E06660"/>
    <w:rsid w:val="00E11147"/>
    <w:rsid w:val="00E11C40"/>
    <w:rsid w:val="00E1409D"/>
    <w:rsid w:val="00E140B6"/>
    <w:rsid w:val="00E15128"/>
    <w:rsid w:val="00E1772D"/>
    <w:rsid w:val="00E270B7"/>
    <w:rsid w:val="00E32E68"/>
    <w:rsid w:val="00E51131"/>
    <w:rsid w:val="00E65F00"/>
    <w:rsid w:val="00E74BF1"/>
    <w:rsid w:val="00E74FC4"/>
    <w:rsid w:val="00E87D2E"/>
    <w:rsid w:val="00E918DC"/>
    <w:rsid w:val="00EA6E8B"/>
    <w:rsid w:val="00EB28D8"/>
    <w:rsid w:val="00EC614D"/>
    <w:rsid w:val="00ED68F1"/>
    <w:rsid w:val="00EE2376"/>
    <w:rsid w:val="00EF6EC3"/>
    <w:rsid w:val="00F06609"/>
    <w:rsid w:val="00F13EBA"/>
    <w:rsid w:val="00F36229"/>
    <w:rsid w:val="00F41AFF"/>
    <w:rsid w:val="00F478FB"/>
    <w:rsid w:val="00F530CB"/>
    <w:rsid w:val="00F578D4"/>
    <w:rsid w:val="00F57CFD"/>
    <w:rsid w:val="00F57F53"/>
    <w:rsid w:val="00F73694"/>
    <w:rsid w:val="00F84ABA"/>
    <w:rsid w:val="00F945FD"/>
    <w:rsid w:val="00F970B7"/>
    <w:rsid w:val="00FA079F"/>
    <w:rsid w:val="00FA2177"/>
    <w:rsid w:val="00FB776B"/>
    <w:rsid w:val="00FC04D5"/>
    <w:rsid w:val="00FC4CBB"/>
    <w:rsid w:val="00FE6EB3"/>
    <w:rsid w:val="00FE76A0"/>
    <w:rsid w:val="00FF401E"/>
    <w:rsid w:val="00FF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96F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C2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A07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96F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96FE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96FE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C2D12"/>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B875D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875D2"/>
  </w:style>
  <w:style w:type="paragraph" w:styleId="Voettekst">
    <w:name w:val="footer"/>
    <w:basedOn w:val="Standaard"/>
    <w:link w:val="VoettekstChar"/>
    <w:uiPriority w:val="99"/>
    <w:unhideWhenUsed/>
    <w:rsid w:val="00B875D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875D2"/>
  </w:style>
  <w:style w:type="paragraph" w:styleId="Ballontekst">
    <w:name w:val="Balloon Text"/>
    <w:basedOn w:val="Standaard"/>
    <w:link w:val="BallontekstChar"/>
    <w:uiPriority w:val="99"/>
    <w:semiHidden/>
    <w:unhideWhenUsed/>
    <w:rsid w:val="00B87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5D2"/>
    <w:rPr>
      <w:rFonts w:ascii="Tahoma" w:hAnsi="Tahoma" w:cs="Tahoma"/>
      <w:sz w:val="16"/>
      <w:szCs w:val="16"/>
    </w:rPr>
  </w:style>
  <w:style w:type="table" w:styleId="Tabelraster">
    <w:name w:val="Table Grid"/>
    <w:basedOn w:val="Standaardtabel"/>
    <w:uiPriority w:val="59"/>
    <w:rsid w:val="00C7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l">
    <w:name w:val="xml"/>
    <w:basedOn w:val="Standaard"/>
    <w:qFormat/>
    <w:rsid w:val="00F73694"/>
    <w:pPr>
      <w:spacing w:after="0"/>
    </w:pPr>
    <w:rPr>
      <w:rFonts w:ascii="Courier New" w:hAnsi="Courier New" w:cs="Courier New"/>
      <w:sz w:val="18"/>
      <w:szCs w:val="18"/>
    </w:rPr>
  </w:style>
  <w:style w:type="character" w:customStyle="1" w:styleId="Kop3Char">
    <w:name w:val="Kop 3 Char"/>
    <w:basedOn w:val="Standaardalinea-lettertype"/>
    <w:link w:val="Kop3"/>
    <w:uiPriority w:val="9"/>
    <w:rsid w:val="00FA079F"/>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E51131"/>
    <w:pPr>
      <w:ind w:left="720"/>
      <w:contextualSpacing/>
    </w:pPr>
  </w:style>
  <w:style w:type="paragraph" w:styleId="Geenafstand">
    <w:name w:val="No Spacing"/>
    <w:uiPriority w:val="1"/>
    <w:qFormat/>
    <w:rsid w:val="00E51131"/>
    <w:pPr>
      <w:spacing w:after="0" w:line="240" w:lineRule="auto"/>
    </w:pPr>
  </w:style>
  <w:style w:type="character" w:styleId="Verwijzingopmerking">
    <w:name w:val="annotation reference"/>
    <w:basedOn w:val="Standaardalinea-lettertype"/>
    <w:uiPriority w:val="99"/>
    <w:semiHidden/>
    <w:unhideWhenUsed/>
    <w:rsid w:val="00262AC7"/>
    <w:rPr>
      <w:sz w:val="16"/>
      <w:szCs w:val="16"/>
    </w:rPr>
  </w:style>
  <w:style w:type="paragraph" w:styleId="Tekstopmerking">
    <w:name w:val="annotation text"/>
    <w:basedOn w:val="Standaard"/>
    <w:link w:val="TekstopmerkingChar"/>
    <w:uiPriority w:val="99"/>
    <w:semiHidden/>
    <w:unhideWhenUsed/>
    <w:rsid w:val="00262AC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62AC7"/>
    <w:rPr>
      <w:sz w:val="20"/>
      <w:szCs w:val="20"/>
    </w:rPr>
  </w:style>
  <w:style w:type="paragraph" w:styleId="Onderwerpvanopmerking">
    <w:name w:val="annotation subject"/>
    <w:basedOn w:val="Tekstopmerking"/>
    <w:next w:val="Tekstopmerking"/>
    <w:link w:val="OnderwerpvanopmerkingChar"/>
    <w:uiPriority w:val="99"/>
    <w:semiHidden/>
    <w:unhideWhenUsed/>
    <w:rsid w:val="00262AC7"/>
    <w:rPr>
      <w:b/>
      <w:bCs/>
    </w:rPr>
  </w:style>
  <w:style w:type="character" w:customStyle="1" w:styleId="OnderwerpvanopmerkingChar">
    <w:name w:val="Onderwerp van opmerking Char"/>
    <w:basedOn w:val="TekstopmerkingChar"/>
    <w:link w:val="Onderwerpvanopmerking"/>
    <w:uiPriority w:val="99"/>
    <w:semiHidden/>
    <w:rsid w:val="00262AC7"/>
    <w:rPr>
      <w:b/>
      <w:bCs/>
      <w:sz w:val="20"/>
      <w:szCs w:val="20"/>
    </w:rPr>
  </w:style>
  <w:style w:type="paragraph" w:styleId="Revisie">
    <w:name w:val="Revision"/>
    <w:hidden/>
    <w:uiPriority w:val="99"/>
    <w:semiHidden/>
    <w:rsid w:val="00262AC7"/>
    <w:pPr>
      <w:spacing w:after="0" w:line="240" w:lineRule="auto"/>
    </w:pPr>
  </w:style>
  <w:style w:type="paragraph" w:customStyle="1" w:styleId="Default">
    <w:name w:val="Default"/>
    <w:rsid w:val="00262AC7"/>
    <w:pPr>
      <w:autoSpaceDE w:val="0"/>
      <w:autoSpaceDN w:val="0"/>
      <w:adjustRightInd w:val="0"/>
      <w:spacing w:after="0" w:line="240" w:lineRule="auto"/>
    </w:pPr>
    <w:rPr>
      <w:rFonts w:ascii="Verdana" w:hAnsi="Verdana" w:cs="Verdana"/>
      <w:color w:val="000000"/>
      <w:sz w:val="24"/>
      <w:szCs w:val="24"/>
      <w:lang w:val="nl-NL"/>
    </w:rPr>
  </w:style>
  <w:style w:type="paragraph" w:styleId="Bijschrift">
    <w:name w:val="caption"/>
    <w:basedOn w:val="Standaard"/>
    <w:next w:val="Standaard"/>
    <w:uiPriority w:val="35"/>
    <w:unhideWhenUsed/>
    <w:qFormat/>
    <w:rsid w:val="00E1114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96F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C2D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A07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96F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96FEC"/>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96FE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C2D12"/>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unhideWhenUsed/>
    <w:rsid w:val="00B875D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875D2"/>
  </w:style>
  <w:style w:type="paragraph" w:styleId="Voettekst">
    <w:name w:val="footer"/>
    <w:basedOn w:val="Standaard"/>
    <w:link w:val="VoettekstChar"/>
    <w:uiPriority w:val="99"/>
    <w:unhideWhenUsed/>
    <w:rsid w:val="00B875D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875D2"/>
  </w:style>
  <w:style w:type="paragraph" w:styleId="Ballontekst">
    <w:name w:val="Balloon Text"/>
    <w:basedOn w:val="Standaard"/>
    <w:link w:val="BallontekstChar"/>
    <w:uiPriority w:val="99"/>
    <w:semiHidden/>
    <w:unhideWhenUsed/>
    <w:rsid w:val="00B87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5D2"/>
    <w:rPr>
      <w:rFonts w:ascii="Tahoma" w:hAnsi="Tahoma" w:cs="Tahoma"/>
      <w:sz w:val="16"/>
      <w:szCs w:val="16"/>
    </w:rPr>
  </w:style>
  <w:style w:type="table" w:styleId="Tabelraster">
    <w:name w:val="Table Grid"/>
    <w:basedOn w:val="Standaardtabel"/>
    <w:uiPriority w:val="59"/>
    <w:rsid w:val="00C76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l">
    <w:name w:val="xml"/>
    <w:basedOn w:val="Standaard"/>
    <w:qFormat/>
    <w:rsid w:val="00F73694"/>
    <w:pPr>
      <w:spacing w:after="0"/>
    </w:pPr>
    <w:rPr>
      <w:rFonts w:ascii="Courier New" w:hAnsi="Courier New" w:cs="Courier New"/>
      <w:sz w:val="18"/>
      <w:szCs w:val="18"/>
    </w:rPr>
  </w:style>
  <w:style w:type="character" w:customStyle="1" w:styleId="Kop3Char">
    <w:name w:val="Kop 3 Char"/>
    <w:basedOn w:val="Standaardalinea-lettertype"/>
    <w:link w:val="Kop3"/>
    <w:uiPriority w:val="9"/>
    <w:rsid w:val="00FA079F"/>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E51131"/>
    <w:pPr>
      <w:ind w:left="720"/>
      <w:contextualSpacing/>
    </w:pPr>
  </w:style>
  <w:style w:type="paragraph" w:styleId="Geenafstand">
    <w:name w:val="No Spacing"/>
    <w:uiPriority w:val="1"/>
    <w:qFormat/>
    <w:rsid w:val="00E51131"/>
    <w:pPr>
      <w:spacing w:after="0" w:line="240" w:lineRule="auto"/>
    </w:pPr>
  </w:style>
  <w:style w:type="character" w:styleId="Verwijzingopmerking">
    <w:name w:val="annotation reference"/>
    <w:basedOn w:val="Standaardalinea-lettertype"/>
    <w:uiPriority w:val="99"/>
    <w:semiHidden/>
    <w:unhideWhenUsed/>
    <w:rsid w:val="00262AC7"/>
    <w:rPr>
      <w:sz w:val="16"/>
      <w:szCs w:val="16"/>
    </w:rPr>
  </w:style>
  <w:style w:type="paragraph" w:styleId="Tekstopmerking">
    <w:name w:val="annotation text"/>
    <w:basedOn w:val="Standaard"/>
    <w:link w:val="TekstopmerkingChar"/>
    <w:uiPriority w:val="99"/>
    <w:semiHidden/>
    <w:unhideWhenUsed/>
    <w:rsid w:val="00262AC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62AC7"/>
    <w:rPr>
      <w:sz w:val="20"/>
      <w:szCs w:val="20"/>
    </w:rPr>
  </w:style>
  <w:style w:type="paragraph" w:styleId="Onderwerpvanopmerking">
    <w:name w:val="annotation subject"/>
    <w:basedOn w:val="Tekstopmerking"/>
    <w:next w:val="Tekstopmerking"/>
    <w:link w:val="OnderwerpvanopmerkingChar"/>
    <w:uiPriority w:val="99"/>
    <w:semiHidden/>
    <w:unhideWhenUsed/>
    <w:rsid w:val="00262AC7"/>
    <w:rPr>
      <w:b/>
      <w:bCs/>
    </w:rPr>
  </w:style>
  <w:style w:type="character" w:customStyle="1" w:styleId="OnderwerpvanopmerkingChar">
    <w:name w:val="Onderwerp van opmerking Char"/>
    <w:basedOn w:val="TekstopmerkingChar"/>
    <w:link w:val="Onderwerpvanopmerking"/>
    <w:uiPriority w:val="99"/>
    <w:semiHidden/>
    <w:rsid w:val="00262AC7"/>
    <w:rPr>
      <w:b/>
      <w:bCs/>
      <w:sz w:val="20"/>
      <w:szCs w:val="20"/>
    </w:rPr>
  </w:style>
  <w:style w:type="paragraph" w:styleId="Revisie">
    <w:name w:val="Revision"/>
    <w:hidden/>
    <w:uiPriority w:val="99"/>
    <w:semiHidden/>
    <w:rsid w:val="00262AC7"/>
    <w:pPr>
      <w:spacing w:after="0" w:line="240" w:lineRule="auto"/>
    </w:pPr>
  </w:style>
  <w:style w:type="paragraph" w:customStyle="1" w:styleId="Default">
    <w:name w:val="Default"/>
    <w:rsid w:val="00262AC7"/>
    <w:pPr>
      <w:autoSpaceDE w:val="0"/>
      <w:autoSpaceDN w:val="0"/>
      <w:adjustRightInd w:val="0"/>
      <w:spacing w:after="0" w:line="240" w:lineRule="auto"/>
    </w:pPr>
    <w:rPr>
      <w:rFonts w:ascii="Verdana" w:hAnsi="Verdana" w:cs="Verdana"/>
      <w:color w:val="000000"/>
      <w:sz w:val="24"/>
      <w:szCs w:val="24"/>
      <w:lang w:val="nl-NL"/>
    </w:rPr>
  </w:style>
  <w:style w:type="paragraph" w:styleId="Bijschrift">
    <w:name w:val="caption"/>
    <w:basedOn w:val="Standaard"/>
    <w:next w:val="Standaard"/>
    <w:uiPriority w:val="35"/>
    <w:unhideWhenUsed/>
    <w:qFormat/>
    <w:rsid w:val="00E1114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4300">
      <w:bodyDiv w:val="1"/>
      <w:marLeft w:val="0"/>
      <w:marRight w:val="0"/>
      <w:marTop w:val="0"/>
      <w:marBottom w:val="0"/>
      <w:divBdr>
        <w:top w:val="none" w:sz="0" w:space="0" w:color="auto"/>
        <w:left w:val="none" w:sz="0" w:space="0" w:color="auto"/>
        <w:bottom w:val="none" w:sz="0" w:space="0" w:color="auto"/>
        <w:right w:val="none" w:sz="0" w:space="0" w:color="auto"/>
      </w:divBdr>
    </w:div>
    <w:div w:id="81414376">
      <w:bodyDiv w:val="1"/>
      <w:marLeft w:val="0"/>
      <w:marRight w:val="0"/>
      <w:marTop w:val="0"/>
      <w:marBottom w:val="0"/>
      <w:divBdr>
        <w:top w:val="none" w:sz="0" w:space="0" w:color="auto"/>
        <w:left w:val="none" w:sz="0" w:space="0" w:color="auto"/>
        <w:bottom w:val="none" w:sz="0" w:space="0" w:color="auto"/>
        <w:right w:val="none" w:sz="0" w:space="0" w:color="auto"/>
      </w:divBdr>
    </w:div>
    <w:div w:id="176507371">
      <w:bodyDiv w:val="1"/>
      <w:marLeft w:val="0"/>
      <w:marRight w:val="0"/>
      <w:marTop w:val="0"/>
      <w:marBottom w:val="0"/>
      <w:divBdr>
        <w:top w:val="none" w:sz="0" w:space="0" w:color="auto"/>
        <w:left w:val="none" w:sz="0" w:space="0" w:color="auto"/>
        <w:bottom w:val="none" w:sz="0" w:space="0" w:color="auto"/>
        <w:right w:val="none" w:sz="0" w:space="0" w:color="auto"/>
      </w:divBdr>
    </w:div>
    <w:div w:id="1376660348">
      <w:bodyDiv w:val="1"/>
      <w:marLeft w:val="0"/>
      <w:marRight w:val="0"/>
      <w:marTop w:val="0"/>
      <w:marBottom w:val="0"/>
      <w:divBdr>
        <w:top w:val="none" w:sz="0" w:space="0" w:color="auto"/>
        <w:left w:val="none" w:sz="0" w:space="0" w:color="auto"/>
        <w:bottom w:val="none" w:sz="0" w:space="0" w:color="auto"/>
        <w:right w:val="none" w:sz="0" w:space="0" w:color="auto"/>
      </w:divBdr>
      <w:divsChild>
        <w:div w:id="857818169">
          <w:marLeft w:val="0"/>
          <w:marRight w:val="0"/>
          <w:marTop w:val="0"/>
          <w:marBottom w:val="0"/>
          <w:divBdr>
            <w:top w:val="none" w:sz="0" w:space="0" w:color="auto"/>
            <w:left w:val="none" w:sz="0" w:space="0" w:color="auto"/>
            <w:bottom w:val="none" w:sz="0" w:space="0" w:color="auto"/>
            <w:right w:val="none" w:sz="0" w:space="0" w:color="auto"/>
          </w:divBdr>
          <w:divsChild>
            <w:div w:id="760494856">
              <w:marLeft w:val="0"/>
              <w:marRight w:val="0"/>
              <w:marTop w:val="0"/>
              <w:marBottom w:val="0"/>
              <w:divBdr>
                <w:top w:val="none" w:sz="0" w:space="0" w:color="auto"/>
                <w:left w:val="none" w:sz="0" w:space="0" w:color="auto"/>
                <w:bottom w:val="none" w:sz="0" w:space="0" w:color="auto"/>
                <w:right w:val="none" w:sz="0" w:space="0" w:color="auto"/>
              </w:divBdr>
              <w:divsChild>
                <w:div w:id="667831776">
                  <w:marLeft w:val="0"/>
                  <w:marRight w:val="0"/>
                  <w:marTop w:val="0"/>
                  <w:marBottom w:val="0"/>
                  <w:divBdr>
                    <w:top w:val="none" w:sz="0" w:space="0" w:color="auto"/>
                    <w:left w:val="none" w:sz="0" w:space="0" w:color="auto"/>
                    <w:bottom w:val="none" w:sz="0" w:space="0" w:color="auto"/>
                    <w:right w:val="none" w:sz="0" w:space="0" w:color="auto"/>
                  </w:divBdr>
                  <w:divsChild>
                    <w:div w:id="1890996434">
                      <w:marLeft w:val="0"/>
                      <w:marRight w:val="0"/>
                      <w:marTop w:val="0"/>
                      <w:marBottom w:val="0"/>
                      <w:divBdr>
                        <w:top w:val="none" w:sz="0" w:space="0" w:color="auto"/>
                        <w:left w:val="none" w:sz="0" w:space="0" w:color="auto"/>
                        <w:bottom w:val="none" w:sz="0" w:space="0" w:color="auto"/>
                        <w:right w:val="none" w:sz="0" w:space="0" w:color="auto"/>
                      </w:divBdr>
                      <w:divsChild>
                        <w:div w:id="565645379">
                          <w:marLeft w:val="0"/>
                          <w:marRight w:val="24"/>
                          <w:marTop w:val="0"/>
                          <w:marBottom w:val="0"/>
                          <w:divBdr>
                            <w:top w:val="none" w:sz="0" w:space="0" w:color="auto"/>
                            <w:left w:val="none" w:sz="0" w:space="0" w:color="auto"/>
                            <w:bottom w:val="none" w:sz="0" w:space="0" w:color="auto"/>
                            <w:right w:val="none" w:sz="0" w:space="0" w:color="auto"/>
                          </w:divBdr>
                          <w:divsChild>
                            <w:div w:id="648369095">
                              <w:marLeft w:val="0"/>
                              <w:marRight w:val="0"/>
                              <w:marTop w:val="0"/>
                              <w:marBottom w:val="0"/>
                              <w:divBdr>
                                <w:top w:val="none" w:sz="0" w:space="0" w:color="auto"/>
                                <w:left w:val="none" w:sz="0" w:space="0" w:color="auto"/>
                                <w:bottom w:val="none" w:sz="0" w:space="0" w:color="auto"/>
                                <w:right w:val="none" w:sz="0" w:space="0" w:color="auto"/>
                              </w:divBdr>
                              <w:divsChild>
                                <w:div w:id="717433953">
                                  <w:marLeft w:val="0"/>
                                  <w:marRight w:val="0"/>
                                  <w:marTop w:val="0"/>
                                  <w:marBottom w:val="0"/>
                                  <w:divBdr>
                                    <w:top w:val="none" w:sz="0" w:space="0" w:color="auto"/>
                                    <w:left w:val="none" w:sz="0" w:space="0" w:color="auto"/>
                                    <w:bottom w:val="none" w:sz="0" w:space="0" w:color="auto"/>
                                    <w:right w:val="none" w:sz="0" w:space="0" w:color="auto"/>
                                  </w:divBdr>
                                  <w:divsChild>
                                    <w:div w:id="1497308727">
                                      <w:marLeft w:val="0"/>
                                      <w:marRight w:val="0"/>
                                      <w:marTop w:val="0"/>
                                      <w:marBottom w:val="0"/>
                                      <w:divBdr>
                                        <w:top w:val="none" w:sz="0" w:space="0" w:color="auto"/>
                                        <w:left w:val="none" w:sz="0" w:space="0" w:color="auto"/>
                                        <w:bottom w:val="none" w:sz="0" w:space="0" w:color="auto"/>
                                        <w:right w:val="none" w:sz="0" w:space="0" w:color="auto"/>
                                      </w:divBdr>
                                      <w:divsChild>
                                        <w:div w:id="9681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07128">
      <w:bodyDiv w:val="1"/>
      <w:marLeft w:val="0"/>
      <w:marRight w:val="0"/>
      <w:marTop w:val="0"/>
      <w:marBottom w:val="0"/>
      <w:divBdr>
        <w:top w:val="none" w:sz="0" w:space="0" w:color="auto"/>
        <w:left w:val="none" w:sz="0" w:space="0" w:color="auto"/>
        <w:bottom w:val="none" w:sz="0" w:space="0" w:color="auto"/>
        <w:right w:val="none" w:sz="0" w:space="0" w:color="auto"/>
      </w:divBdr>
      <w:divsChild>
        <w:div w:id="1819224046">
          <w:marLeft w:val="547"/>
          <w:marRight w:val="0"/>
          <w:marTop w:val="115"/>
          <w:marBottom w:val="0"/>
          <w:divBdr>
            <w:top w:val="none" w:sz="0" w:space="0" w:color="auto"/>
            <w:left w:val="none" w:sz="0" w:space="0" w:color="auto"/>
            <w:bottom w:val="none" w:sz="0" w:space="0" w:color="auto"/>
            <w:right w:val="none" w:sz="0" w:space="0" w:color="auto"/>
          </w:divBdr>
        </w:div>
        <w:div w:id="1717656177">
          <w:marLeft w:val="1166"/>
          <w:marRight w:val="0"/>
          <w:marTop w:val="96"/>
          <w:marBottom w:val="0"/>
          <w:divBdr>
            <w:top w:val="none" w:sz="0" w:space="0" w:color="auto"/>
            <w:left w:val="none" w:sz="0" w:space="0" w:color="auto"/>
            <w:bottom w:val="none" w:sz="0" w:space="0" w:color="auto"/>
            <w:right w:val="none" w:sz="0" w:space="0" w:color="auto"/>
          </w:divBdr>
        </w:div>
        <w:div w:id="746419504">
          <w:marLeft w:val="1166"/>
          <w:marRight w:val="0"/>
          <w:marTop w:val="96"/>
          <w:marBottom w:val="0"/>
          <w:divBdr>
            <w:top w:val="none" w:sz="0" w:space="0" w:color="auto"/>
            <w:left w:val="none" w:sz="0" w:space="0" w:color="auto"/>
            <w:bottom w:val="none" w:sz="0" w:space="0" w:color="auto"/>
            <w:right w:val="none" w:sz="0" w:space="0" w:color="auto"/>
          </w:divBdr>
        </w:div>
        <w:div w:id="520356833">
          <w:marLeft w:val="1166"/>
          <w:marRight w:val="0"/>
          <w:marTop w:val="96"/>
          <w:marBottom w:val="0"/>
          <w:divBdr>
            <w:top w:val="none" w:sz="0" w:space="0" w:color="auto"/>
            <w:left w:val="none" w:sz="0" w:space="0" w:color="auto"/>
            <w:bottom w:val="none" w:sz="0" w:space="0" w:color="auto"/>
            <w:right w:val="none" w:sz="0" w:space="0" w:color="auto"/>
          </w:divBdr>
        </w:div>
        <w:div w:id="1940672577">
          <w:marLeft w:val="1166"/>
          <w:marRight w:val="0"/>
          <w:marTop w:val="96"/>
          <w:marBottom w:val="0"/>
          <w:divBdr>
            <w:top w:val="none" w:sz="0" w:space="0" w:color="auto"/>
            <w:left w:val="none" w:sz="0" w:space="0" w:color="auto"/>
            <w:bottom w:val="none" w:sz="0" w:space="0" w:color="auto"/>
            <w:right w:val="none" w:sz="0" w:space="0" w:color="auto"/>
          </w:divBdr>
        </w:div>
        <w:div w:id="2023041894">
          <w:marLeft w:val="547"/>
          <w:marRight w:val="0"/>
          <w:marTop w:val="115"/>
          <w:marBottom w:val="0"/>
          <w:divBdr>
            <w:top w:val="none" w:sz="0" w:space="0" w:color="auto"/>
            <w:left w:val="none" w:sz="0" w:space="0" w:color="auto"/>
            <w:bottom w:val="none" w:sz="0" w:space="0" w:color="auto"/>
            <w:right w:val="none" w:sz="0" w:space="0" w:color="auto"/>
          </w:divBdr>
        </w:div>
        <w:div w:id="1884323375">
          <w:marLeft w:val="1166"/>
          <w:marRight w:val="0"/>
          <w:marTop w:val="96"/>
          <w:marBottom w:val="0"/>
          <w:divBdr>
            <w:top w:val="none" w:sz="0" w:space="0" w:color="auto"/>
            <w:left w:val="none" w:sz="0" w:space="0" w:color="auto"/>
            <w:bottom w:val="none" w:sz="0" w:space="0" w:color="auto"/>
            <w:right w:val="none" w:sz="0" w:space="0" w:color="auto"/>
          </w:divBdr>
        </w:div>
        <w:div w:id="1598976311">
          <w:marLeft w:val="1166"/>
          <w:marRight w:val="0"/>
          <w:marTop w:val="96"/>
          <w:marBottom w:val="0"/>
          <w:divBdr>
            <w:top w:val="none" w:sz="0" w:space="0" w:color="auto"/>
            <w:left w:val="none" w:sz="0" w:space="0" w:color="auto"/>
            <w:bottom w:val="none" w:sz="0" w:space="0" w:color="auto"/>
            <w:right w:val="none" w:sz="0" w:space="0" w:color="auto"/>
          </w:divBdr>
        </w:div>
        <w:div w:id="2004774742">
          <w:marLeft w:val="1166"/>
          <w:marRight w:val="0"/>
          <w:marTop w:val="96"/>
          <w:marBottom w:val="0"/>
          <w:divBdr>
            <w:top w:val="none" w:sz="0" w:space="0" w:color="auto"/>
            <w:left w:val="none" w:sz="0" w:space="0" w:color="auto"/>
            <w:bottom w:val="none" w:sz="0" w:space="0" w:color="auto"/>
            <w:right w:val="none" w:sz="0" w:space="0" w:color="auto"/>
          </w:divBdr>
        </w:div>
        <w:div w:id="132798048">
          <w:marLeft w:val="1166"/>
          <w:marRight w:val="0"/>
          <w:marTop w:val="96"/>
          <w:marBottom w:val="0"/>
          <w:divBdr>
            <w:top w:val="none" w:sz="0" w:space="0" w:color="auto"/>
            <w:left w:val="none" w:sz="0" w:space="0" w:color="auto"/>
            <w:bottom w:val="none" w:sz="0" w:space="0" w:color="auto"/>
            <w:right w:val="none" w:sz="0" w:space="0" w:color="auto"/>
          </w:divBdr>
        </w:div>
        <w:div w:id="1834418228">
          <w:marLeft w:val="1166"/>
          <w:marRight w:val="0"/>
          <w:marTop w:val="96"/>
          <w:marBottom w:val="0"/>
          <w:divBdr>
            <w:top w:val="none" w:sz="0" w:space="0" w:color="auto"/>
            <w:left w:val="none" w:sz="0" w:space="0" w:color="auto"/>
            <w:bottom w:val="none" w:sz="0" w:space="0" w:color="auto"/>
            <w:right w:val="none" w:sz="0" w:space="0" w:color="auto"/>
          </w:divBdr>
        </w:div>
      </w:divsChild>
    </w:div>
    <w:div w:id="16330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C1DBF-2D1A-4FC3-8E04-FFCF6C3D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6716</TotalTime>
  <Pages>17</Pages>
  <Words>4977</Words>
  <Characters>27376</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Vereniging Nederlandse Gemeenten</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 Korver</dc:creator>
  <cp:lastModifiedBy>Henri Korver</cp:lastModifiedBy>
  <cp:revision>176</cp:revision>
  <cp:lastPrinted>2014-12-13T13:13:00Z</cp:lastPrinted>
  <dcterms:created xsi:type="dcterms:W3CDTF">2014-10-29T19:57:00Z</dcterms:created>
  <dcterms:modified xsi:type="dcterms:W3CDTF">2016-07-19T08:54:00Z</dcterms:modified>
</cp:coreProperties>
</file>